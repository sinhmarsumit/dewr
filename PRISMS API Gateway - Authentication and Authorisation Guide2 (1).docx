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ED25E2" w:rsidP="00411A9F" w:rsidRDefault="00A53754" w14:paraId="0BDF96C7" w14:textId="78B1CE46">
      <w:pPr>
        <w:widowControl w:val="0"/>
        <w:overflowPunct w:val="0"/>
        <w:autoSpaceDE w:val="0"/>
        <w:autoSpaceDN w:val="0"/>
        <w:adjustRightInd w:val="0"/>
        <w:spacing w:line="217" w:lineRule="auto"/>
        <w:ind w:right="1"/>
        <w:rPr>
          <w:rFonts w:ascii="Calibri" w:hAnsi="Calibri" w:cs="Calibri"/>
          <w:bCs/>
          <w:color w:val="FFFFFF"/>
          <w:sz w:val="90"/>
          <w:szCs w:val="90"/>
        </w:rPr>
      </w:pPr>
      <w:r w:rsidRPr="00A53754">
        <w:rPr>
          <w:rFonts w:ascii="Calibri" w:hAnsi="Calibri" w:cs="Calibri"/>
          <w:bCs/>
          <w:noProof/>
          <w:color w:val="FFFFFF"/>
          <w:sz w:val="90"/>
          <w:szCs w:val="90"/>
          <w:lang w:eastAsia="en-AU"/>
        </w:rPr>
        <w:drawing>
          <wp:inline distT="0" distB="0" distL="0" distR="0" wp14:anchorId="1060E0E2" wp14:editId="45C468C9">
            <wp:extent cx="5731510" cy="1390871"/>
            <wp:effectExtent l="0" t="0" r="0" b="0"/>
            <wp:docPr id="12" name="Picture 12" descr="C:\Users\cb0305\AppData\Local\Microsoft\Windows\INetCache\Content.Outlook\VETX33UD\AustGovt1A RGB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b0305\AppData\Local\Microsoft\Windows\INetCache\Content.Outlook\VETX33UD\AustGovt1A RGB transpare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390871"/>
                    </a:xfrm>
                    <a:prstGeom prst="rect">
                      <a:avLst/>
                    </a:prstGeom>
                    <a:noFill/>
                    <a:ln>
                      <a:noFill/>
                    </a:ln>
                  </pic:spPr>
                </pic:pic>
              </a:graphicData>
            </a:graphic>
          </wp:inline>
        </w:drawing>
      </w:r>
      <w:r w:rsidR="00ED25E2">
        <w:rPr>
          <w:noProof/>
        </w:rPr>
        <w:drawing>
          <wp:anchor distT="0" distB="0" distL="114300" distR="114300" simplePos="0" relativeHeight="251658242" behindDoc="1" locked="0" layoutInCell="1" allowOverlap="1" wp14:anchorId="36EEFD5F" wp14:editId="6F79DDE7">
            <wp:simplePos x="0" y="0"/>
            <wp:positionH relativeFrom="column">
              <wp:posOffset>-914400</wp:posOffset>
            </wp:positionH>
            <wp:positionV relativeFrom="paragraph">
              <wp:posOffset>-810260</wp:posOffset>
            </wp:positionV>
            <wp:extent cx="7581600" cy="10720800"/>
            <wp:effectExtent l="0" t="0" r="635" b="4445"/>
            <wp:wrapNone/>
            <wp:docPr id="2" name="Picture 2" descr="Decorative"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14_0001 EMP Word Template navy_01-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581600" cy="10720800"/>
                    </a:xfrm>
                    <a:prstGeom prst="rect">
                      <a:avLst/>
                    </a:prstGeom>
                  </pic:spPr>
                </pic:pic>
              </a:graphicData>
            </a:graphic>
            <wp14:sizeRelH relativeFrom="margin">
              <wp14:pctWidth>0</wp14:pctWidth>
            </wp14:sizeRelH>
            <wp14:sizeRelV relativeFrom="margin">
              <wp14:pctHeight>0</wp14:pctHeight>
            </wp14:sizeRelV>
          </wp:anchor>
        </w:drawing>
      </w:r>
    </w:p>
    <w:p w:rsidR="00ED25E2" w:rsidP="00F80AAC" w:rsidRDefault="00ED25E2" w14:paraId="1BA80053" w14:textId="77777777">
      <w:pPr>
        <w:widowControl w:val="0"/>
        <w:overflowPunct w:val="0"/>
        <w:autoSpaceDE w:val="0"/>
        <w:autoSpaceDN w:val="0"/>
        <w:adjustRightInd w:val="0"/>
        <w:spacing w:line="217" w:lineRule="auto"/>
        <w:ind w:right="1"/>
        <w:jc w:val="right"/>
        <w:rPr>
          <w:rFonts w:ascii="Calibri" w:hAnsi="Calibri" w:cs="Calibri"/>
          <w:bCs/>
          <w:color w:val="FFFFFF"/>
          <w:sz w:val="90"/>
          <w:szCs w:val="90"/>
        </w:rPr>
      </w:pPr>
    </w:p>
    <w:p w:rsidR="006F035E" w:rsidP="00F80AAC" w:rsidRDefault="006F035E" w14:paraId="6FDBEC94" w14:textId="77777777">
      <w:pPr>
        <w:widowControl w:val="0"/>
        <w:overflowPunct w:val="0"/>
        <w:autoSpaceDE w:val="0"/>
        <w:autoSpaceDN w:val="0"/>
        <w:adjustRightInd w:val="0"/>
        <w:spacing w:line="217" w:lineRule="auto"/>
        <w:ind w:right="1"/>
        <w:jc w:val="right"/>
        <w:rPr>
          <w:rFonts w:ascii="Calibri" w:hAnsi="Calibri" w:cs="Calibri"/>
          <w:bCs/>
          <w:color w:val="FFFFFF"/>
          <w:sz w:val="90"/>
          <w:szCs w:val="90"/>
        </w:rPr>
      </w:pPr>
    </w:p>
    <w:sdt>
      <w:sdtPr>
        <w:rPr>
          <w:rFonts w:ascii="Calibri" w:hAnsi="Calibri" w:cs="Calibri"/>
          <w:bCs/>
          <w:color w:val="FFFFFF"/>
          <w:sz w:val="90"/>
          <w:szCs w:val="90"/>
        </w:rPr>
        <w:alias w:val="Title"/>
        <w:tag w:val=""/>
        <w:id w:val="-666475571"/>
        <w:placeholder>
          <w:docPart w:val="CC57474CFA29468BB3270460E71263A1"/>
        </w:placeholder>
        <w:dataBinding w:prefixMappings="xmlns:ns0='http://purl.org/dc/elements/1.1/' xmlns:ns1='http://schemas.openxmlformats.org/package/2006/metadata/core-properties' " w:xpath="/ns1:coreProperties[1]/ns0:title[1]" w:storeItemID="{6C3C8BC8-F283-45AE-878A-BAB7291924A1}"/>
        <w:text/>
      </w:sdtPr>
      <w:sdtEndPr/>
      <w:sdtContent>
        <w:p w:rsidR="00411A9F" w:rsidP="006F035E" w:rsidRDefault="00DA0A8C" w14:paraId="630FCD1E" w14:textId="65EED279">
          <w:pPr>
            <w:widowControl w:val="0"/>
            <w:overflowPunct w:val="0"/>
            <w:autoSpaceDE w:val="0"/>
            <w:autoSpaceDN w:val="0"/>
            <w:adjustRightInd w:val="0"/>
            <w:spacing w:line="217" w:lineRule="auto"/>
            <w:ind w:right="1"/>
            <w:jc w:val="right"/>
            <w:rPr>
              <w:rFonts w:ascii="Calibri" w:hAnsi="Calibri" w:cs="Calibri"/>
              <w:bCs/>
              <w:color w:val="FFFFFF"/>
              <w:sz w:val="90"/>
              <w:szCs w:val="90"/>
            </w:rPr>
          </w:pPr>
          <w:r>
            <w:rPr>
              <w:rFonts w:ascii="Calibri" w:hAnsi="Calibri" w:cs="Calibri"/>
              <w:bCs/>
              <w:color w:val="FFFFFF"/>
              <w:sz w:val="90"/>
              <w:szCs w:val="90"/>
            </w:rPr>
            <w:t>PRISMS</w:t>
          </w:r>
          <w:r w:rsidR="00BE11C8">
            <w:rPr>
              <w:rFonts w:ascii="Calibri" w:hAnsi="Calibri" w:cs="Calibri"/>
              <w:bCs/>
              <w:color w:val="FFFFFF"/>
              <w:sz w:val="90"/>
              <w:szCs w:val="90"/>
            </w:rPr>
            <w:t xml:space="preserve"> </w:t>
          </w:r>
          <w:r w:rsidR="00C47C5D">
            <w:rPr>
              <w:rFonts w:ascii="Calibri" w:hAnsi="Calibri" w:cs="Calibri"/>
              <w:bCs/>
              <w:color w:val="FFFFFF"/>
              <w:sz w:val="90"/>
              <w:szCs w:val="90"/>
            </w:rPr>
            <w:t>API Gateway –</w:t>
          </w:r>
          <w:r w:rsidR="003D6E14">
            <w:rPr>
              <w:rFonts w:ascii="Calibri" w:hAnsi="Calibri" w:cs="Calibri"/>
              <w:bCs/>
              <w:color w:val="FFFFFF"/>
              <w:sz w:val="90"/>
              <w:szCs w:val="90"/>
            </w:rPr>
            <w:t xml:space="preserve"> </w:t>
          </w:r>
          <w:r w:rsidR="00C47C5D">
            <w:rPr>
              <w:rFonts w:ascii="Calibri" w:hAnsi="Calibri" w:cs="Calibri"/>
              <w:bCs/>
              <w:color w:val="FFFFFF"/>
              <w:sz w:val="90"/>
              <w:szCs w:val="90"/>
            </w:rPr>
            <w:t>Authentication and Authorisation Overview</w:t>
          </w:r>
        </w:p>
      </w:sdtContent>
    </w:sdt>
    <w:p w:rsidR="00CA693F" w:rsidP="33C512DB" w:rsidRDefault="38E48CE5" w14:paraId="703CF2B4" w14:textId="433D252C">
      <w:pPr>
        <w:widowControl w:val="0"/>
        <w:overflowPunct w:val="0"/>
        <w:autoSpaceDE w:val="0"/>
        <w:autoSpaceDN w:val="0"/>
        <w:adjustRightInd w:val="0"/>
        <w:spacing w:line="217" w:lineRule="auto"/>
        <w:ind w:right="1"/>
        <w:jc w:val="right"/>
        <w:rPr>
          <w:rFonts w:ascii="Calibri" w:hAnsi="Calibri" w:cs="Calibri"/>
          <w:color w:val="FFFFFF"/>
          <w:sz w:val="50"/>
          <w:szCs w:val="50"/>
        </w:rPr>
        <w:sectPr w:rsidR="00CA693F" w:rsidSect="00ED25E2">
          <w:headerReference w:type="default" r:id="rId13"/>
          <w:footerReference w:type="default" r:id="rId14"/>
          <w:footnotePr>
            <w:numFmt w:val="chicago"/>
          </w:footnotePr>
          <w:pgSz w:w="11906" w:h="16838" w:orient="portrait"/>
          <w:pgMar w:top="1276" w:right="1440" w:bottom="1135" w:left="1440" w:header="708" w:footer="397" w:gutter="0"/>
          <w:cols w:space="708"/>
          <w:docGrid w:linePitch="360"/>
        </w:sectPr>
      </w:pPr>
      <w:r w:rsidRPr="3C8F651F" w:rsidR="38E48CE5">
        <w:rPr>
          <w:rFonts w:ascii="Calibri" w:hAnsi="Calibri" w:cs="Calibri"/>
          <w:color w:val="FFFFFF" w:themeColor="background1" w:themeTint="FF" w:themeShade="FF"/>
          <w:sz w:val="50"/>
          <w:szCs w:val="50"/>
        </w:rPr>
        <w:t>For external developers</w:t>
      </w:r>
      <w:r>
        <w:br/>
      </w:r>
      <w:r w:rsidRPr="3C8F651F" w:rsidR="06940048">
        <w:rPr>
          <w:rFonts w:ascii="Calibri" w:hAnsi="Calibri" w:cs="Calibri"/>
          <w:color w:val="FFFFFF" w:themeColor="background1" w:themeTint="FF" w:themeShade="FF"/>
          <w:sz w:val="36"/>
          <w:szCs w:val="36"/>
        </w:rPr>
        <w:t>October</w:t>
      </w:r>
      <w:r w:rsidRPr="3C8F651F" w:rsidR="5933074F">
        <w:rPr>
          <w:rFonts w:ascii="Calibri" w:hAnsi="Calibri" w:cs="Calibri"/>
          <w:color w:val="FFFFFF" w:themeColor="background1" w:themeTint="FF" w:themeShade="FF"/>
          <w:sz w:val="36"/>
          <w:szCs w:val="36"/>
        </w:rPr>
        <w:t xml:space="preserve"> </w:t>
      </w:r>
      <w:r w:rsidRPr="3C8F651F" w:rsidR="7287BD72">
        <w:rPr>
          <w:rFonts w:ascii="Calibri" w:hAnsi="Calibri" w:cs="Calibri"/>
          <w:color w:val="FFFFFF" w:themeColor="background1" w:themeTint="FF" w:themeShade="FF"/>
          <w:sz w:val="36"/>
          <w:szCs w:val="36"/>
        </w:rPr>
        <w:t>202</w:t>
      </w:r>
      <w:r w:rsidRPr="3C8F651F" w:rsidR="72E0945C">
        <w:rPr>
          <w:rFonts w:ascii="Calibri" w:hAnsi="Calibri" w:cs="Calibri"/>
          <w:color w:val="FFFFFF" w:themeColor="background1" w:themeTint="FF" w:themeShade="FF"/>
          <w:sz w:val="36"/>
          <w:szCs w:val="36"/>
        </w:rPr>
        <w:t>3</w:t>
      </w:r>
    </w:p>
    <w:sdt>
      <w:sdtPr>
        <w:id w:val="1675055415"/>
        <w:docPartObj>
          <w:docPartGallery w:val="Table of Contents"/>
          <w:docPartUnique/>
        </w:docPartObj>
      </w:sdtPr>
      <w:sdtContent>
        <w:p w:rsidR="00D3660F" w:rsidRDefault="00D3660F" w14:paraId="6136EC75" w14:textId="7F3074CB">
          <w:pPr>
            <w:pStyle w:val="TOCHeading"/>
          </w:pPr>
          <w:r w:rsidR="00D3660F">
            <w:rPr/>
            <w:t>Contents</w:t>
          </w:r>
        </w:p>
        <w:p w:rsidR="007E50E4" w:rsidP="3C8F651F" w:rsidRDefault="00B541D9" w14:paraId="78FEB30C" w14:textId="49669745">
          <w:pPr>
            <w:pStyle w:val="TOC1"/>
            <w:tabs>
              <w:tab w:val="right" w:leader="dot" w:pos="10335"/>
            </w:tabs>
            <w:rPr>
              <w:rStyle w:val="Hyperlink"/>
              <w:noProof/>
              <w:lang w:eastAsia="en-AU"/>
            </w:rPr>
          </w:pPr>
          <w:r>
            <w:fldChar w:fldCharType="begin"/>
          </w:r>
          <w:r>
            <w:instrText xml:space="preserve">TOC \o "1-3" \h \z \u</w:instrText>
          </w:r>
          <w:r>
            <w:fldChar w:fldCharType="separate"/>
          </w:r>
          <w:hyperlink w:anchor="_Toc997830350">
            <w:r w:rsidRPr="3C8F651F" w:rsidR="3C8F651F">
              <w:rPr>
                <w:rStyle w:val="Hyperlink"/>
              </w:rPr>
              <w:t>Document History</w:t>
            </w:r>
            <w:r>
              <w:tab/>
            </w:r>
            <w:r>
              <w:fldChar w:fldCharType="begin"/>
            </w:r>
            <w:r>
              <w:instrText xml:space="preserve">PAGEREF _Toc997830350 \h</w:instrText>
            </w:r>
            <w:r>
              <w:fldChar w:fldCharType="separate"/>
            </w:r>
            <w:r w:rsidRPr="3C8F651F" w:rsidR="3C8F651F">
              <w:rPr>
                <w:rStyle w:val="Hyperlink"/>
              </w:rPr>
              <w:t>2</w:t>
            </w:r>
            <w:r>
              <w:fldChar w:fldCharType="end"/>
            </w:r>
          </w:hyperlink>
        </w:p>
        <w:p w:rsidR="007E50E4" w:rsidP="3C8F651F" w:rsidRDefault="00004E73" w14:paraId="5E27BEF4" w14:textId="38F14CB8">
          <w:pPr>
            <w:pStyle w:val="TOC1"/>
            <w:tabs>
              <w:tab w:val="right" w:leader="dot" w:pos="10335"/>
            </w:tabs>
            <w:rPr>
              <w:rStyle w:val="Hyperlink"/>
              <w:noProof/>
              <w:lang w:eastAsia="en-AU"/>
            </w:rPr>
          </w:pPr>
          <w:hyperlink w:anchor="_Toc1469765428">
            <w:r w:rsidRPr="3C8F651F" w:rsidR="3C8F651F">
              <w:rPr>
                <w:rStyle w:val="Hyperlink"/>
              </w:rPr>
              <w:t>1. Introduction</w:t>
            </w:r>
            <w:r>
              <w:tab/>
            </w:r>
            <w:r>
              <w:fldChar w:fldCharType="begin"/>
            </w:r>
            <w:r>
              <w:instrText xml:space="preserve">PAGEREF _Toc1469765428 \h</w:instrText>
            </w:r>
            <w:r>
              <w:fldChar w:fldCharType="separate"/>
            </w:r>
            <w:r w:rsidRPr="3C8F651F" w:rsidR="3C8F651F">
              <w:rPr>
                <w:rStyle w:val="Hyperlink"/>
              </w:rPr>
              <w:t>2</w:t>
            </w:r>
            <w:r>
              <w:fldChar w:fldCharType="end"/>
            </w:r>
          </w:hyperlink>
        </w:p>
        <w:p w:rsidR="007E50E4" w:rsidP="3C8F651F" w:rsidRDefault="00004E73" w14:paraId="35D5908D" w14:textId="2F7BF160">
          <w:pPr>
            <w:pStyle w:val="TOC2"/>
            <w:tabs>
              <w:tab w:val="right" w:leader="dot" w:pos="10335"/>
            </w:tabs>
            <w:rPr>
              <w:rStyle w:val="Hyperlink"/>
              <w:noProof/>
              <w:lang w:eastAsia="en-AU"/>
            </w:rPr>
          </w:pPr>
          <w:hyperlink w:anchor="_Toc843283202">
            <w:r w:rsidRPr="3C8F651F" w:rsidR="3C8F651F">
              <w:rPr>
                <w:rStyle w:val="Hyperlink"/>
              </w:rPr>
              <w:t>1.1 General</w:t>
            </w:r>
            <w:r>
              <w:tab/>
            </w:r>
            <w:r>
              <w:fldChar w:fldCharType="begin"/>
            </w:r>
            <w:r>
              <w:instrText xml:space="preserve">PAGEREF _Toc843283202 \h</w:instrText>
            </w:r>
            <w:r>
              <w:fldChar w:fldCharType="separate"/>
            </w:r>
            <w:r w:rsidRPr="3C8F651F" w:rsidR="3C8F651F">
              <w:rPr>
                <w:rStyle w:val="Hyperlink"/>
              </w:rPr>
              <w:t>3</w:t>
            </w:r>
            <w:r>
              <w:fldChar w:fldCharType="end"/>
            </w:r>
          </w:hyperlink>
        </w:p>
        <w:p w:rsidR="007E50E4" w:rsidP="3C8F651F" w:rsidRDefault="00004E73" w14:paraId="5D173901" w14:textId="082EFE53">
          <w:pPr>
            <w:pStyle w:val="TOC2"/>
            <w:tabs>
              <w:tab w:val="right" w:leader="dot" w:pos="10335"/>
            </w:tabs>
            <w:rPr>
              <w:rStyle w:val="Hyperlink"/>
              <w:noProof/>
              <w:lang w:eastAsia="en-AU"/>
            </w:rPr>
          </w:pPr>
          <w:hyperlink w:anchor="_Toc1791912958">
            <w:r w:rsidRPr="3C8F651F" w:rsidR="3C8F651F">
              <w:rPr>
                <w:rStyle w:val="Hyperlink"/>
              </w:rPr>
              <w:t>1.2 Document Conventions</w:t>
            </w:r>
            <w:r>
              <w:tab/>
            </w:r>
            <w:r>
              <w:fldChar w:fldCharType="begin"/>
            </w:r>
            <w:r>
              <w:instrText xml:space="preserve">PAGEREF _Toc1791912958 \h</w:instrText>
            </w:r>
            <w:r>
              <w:fldChar w:fldCharType="separate"/>
            </w:r>
            <w:r w:rsidRPr="3C8F651F" w:rsidR="3C8F651F">
              <w:rPr>
                <w:rStyle w:val="Hyperlink"/>
              </w:rPr>
              <w:t>3</w:t>
            </w:r>
            <w:r>
              <w:fldChar w:fldCharType="end"/>
            </w:r>
          </w:hyperlink>
        </w:p>
        <w:p w:rsidR="007E50E4" w:rsidP="3C8F651F" w:rsidRDefault="00004E73" w14:paraId="5EF2B5A6" w14:textId="39C9A70C">
          <w:pPr>
            <w:pStyle w:val="TOC2"/>
            <w:tabs>
              <w:tab w:val="right" w:leader="dot" w:pos="10335"/>
            </w:tabs>
            <w:rPr>
              <w:rStyle w:val="Hyperlink"/>
              <w:noProof/>
              <w:lang w:eastAsia="en-AU"/>
            </w:rPr>
          </w:pPr>
          <w:hyperlink w:anchor="_Toc1465967280">
            <w:r w:rsidRPr="3C8F651F" w:rsidR="3C8F651F">
              <w:rPr>
                <w:rStyle w:val="Hyperlink"/>
              </w:rPr>
              <w:t>1.3 Intended Audience</w:t>
            </w:r>
            <w:r>
              <w:tab/>
            </w:r>
            <w:r>
              <w:fldChar w:fldCharType="begin"/>
            </w:r>
            <w:r>
              <w:instrText xml:space="preserve">PAGEREF _Toc1465967280 \h</w:instrText>
            </w:r>
            <w:r>
              <w:fldChar w:fldCharType="separate"/>
            </w:r>
            <w:r w:rsidRPr="3C8F651F" w:rsidR="3C8F651F">
              <w:rPr>
                <w:rStyle w:val="Hyperlink"/>
              </w:rPr>
              <w:t>3</w:t>
            </w:r>
            <w:r>
              <w:fldChar w:fldCharType="end"/>
            </w:r>
          </w:hyperlink>
        </w:p>
        <w:p w:rsidR="007E50E4" w:rsidP="3C8F651F" w:rsidRDefault="00004E73" w14:paraId="202F9CCA" w14:textId="5677A6A1">
          <w:pPr>
            <w:pStyle w:val="TOC2"/>
            <w:tabs>
              <w:tab w:val="right" w:leader="dot" w:pos="10335"/>
            </w:tabs>
            <w:rPr>
              <w:rStyle w:val="Hyperlink"/>
              <w:noProof/>
              <w:lang w:eastAsia="en-AU"/>
            </w:rPr>
          </w:pPr>
          <w:hyperlink w:anchor="_Toc536823669">
            <w:r w:rsidRPr="3C8F651F" w:rsidR="3C8F651F">
              <w:rPr>
                <w:rStyle w:val="Hyperlink"/>
              </w:rPr>
              <w:t>1.4 References</w:t>
            </w:r>
            <w:r>
              <w:tab/>
            </w:r>
            <w:r>
              <w:fldChar w:fldCharType="begin"/>
            </w:r>
            <w:r>
              <w:instrText xml:space="preserve">PAGEREF _Toc536823669 \h</w:instrText>
            </w:r>
            <w:r>
              <w:fldChar w:fldCharType="separate"/>
            </w:r>
            <w:r w:rsidRPr="3C8F651F" w:rsidR="3C8F651F">
              <w:rPr>
                <w:rStyle w:val="Hyperlink"/>
              </w:rPr>
              <w:t>3</w:t>
            </w:r>
            <w:r>
              <w:fldChar w:fldCharType="end"/>
            </w:r>
          </w:hyperlink>
        </w:p>
        <w:p w:rsidR="007E50E4" w:rsidP="3C8F651F" w:rsidRDefault="00004E73" w14:paraId="5D9EB20B" w14:textId="5AB4A5C3">
          <w:pPr>
            <w:pStyle w:val="TOC3"/>
            <w:tabs>
              <w:tab w:val="right" w:leader="dot" w:pos="10335"/>
            </w:tabs>
            <w:rPr>
              <w:rStyle w:val="Hyperlink"/>
              <w:lang w:eastAsia="en-AU"/>
            </w:rPr>
          </w:pPr>
          <w:hyperlink w:anchor="_Toc2140235551">
            <w:r w:rsidRPr="3C8F651F" w:rsidR="3C8F651F">
              <w:rPr>
                <w:rStyle w:val="Hyperlink"/>
              </w:rPr>
              <w:t>Official Standard</w:t>
            </w:r>
            <w:r>
              <w:tab/>
            </w:r>
            <w:r>
              <w:fldChar w:fldCharType="begin"/>
            </w:r>
            <w:r>
              <w:instrText xml:space="preserve">PAGEREF _Toc2140235551 \h</w:instrText>
            </w:r>
            <w:r>
              <w:fldChar w:fldCharType="separate"/>
            </w:r>
            <w:r w:rsidRPr="3C8F651F" w:rsidR="3C8F651F">
              <w:rPr>
                <w:rStyle w:val="Hyperlink"/>
              </w:rPr>
              <w:t>3</w:t>
            </w:r>
            <w:r>
              <w:fldChar w:fldCharType="end"/>
            </w:r>
          </w:hyperlink>
        </w:p>
        <w:p w:rsidR="007E50E4" w:rsidP="3C8F651F" w:rsidRDefault="00004E73" w14:paraId="2C2146D5" w14:textId="41BE23E2">
          <w:pPr>
            <w:pStyle w:val="TOC3"/>
            <w:tabs>
              <w:tab w:val="right" w:leader="dot" w:pos="10335"/>
            </w:tabs>
            <w:rPr>
              <w:rStyle w:val="Hyperlink"/>
              <w:lang w:eastAsia="en-AU"/>
            </w:rPr>
          </w:pPr>
          <w:hyperlink w:anchor="_Toc609593289">
            <w:r w:rsidRPr="3C8F651F" w:rsidR="3C8F651F">
              <w:rPr>
                <w:rStyle w:val="Hyperlink"/>
              </w:rPr>
              <w:t>A Guide to OAuth 2.0 Grants</w:t>
            </w:r>
            <w:r>
              <w:tab/>
            </w:r>
            <w:r>
              <w:fldChar w:fldCharType="begin"/>
            </w:r>
            <w:r>
              <w:instrText xml:space="preserve">PAGEREF _Toc609593289 \h</w:instrText>
            </w:r>
            <w:r>
              <w:fldChar w:fldCharType="separate"/>
            </w:r>
            <w:r w:rsidRPr="3C8F651F" w:rsidR="3C8F651F">
              <w:rPr>
                <w:rStyle w:val="Hyperlink"/>
              </w:rPr>
              <w:t>3</w:t>
            </w:r>
            <w:r>
              <w:fldChar w:fldCharType="end"/>
            </w:r>
          </w:hyperlink>
        </w:p>
        <w:p w:rsidR="007E50E4" w:rsidP="3C8F651F" w:rsidRDefault="00004E73" w14:paraId="13A7365E" w14:textId="41FD0B9D">
          <w:pPr>
            <w:pStyle w:val="TOC2"/>
            <w:tabs>
              <w:tab w:val="right" w:leader="dot" w:pos="10335"/>
            </w:tabs>
            <w:rPr>
              <w:rStyle w:val="Hyperlink"/>
              <w:noProof/>
              <w:lang w:eastAsia="en-AU"/>
            </w:rPr>
          </w:pPr>
          <w:hyperlink w:anchor="_Toc119221734">
            <w:r w:rsidRPr="3C8F651F" w:rsidR="3C8F651F">
              <w:rPr>
                <w:rStyle w:val="Hyperlink"/>
              </w:rPr>
              <w:t>1.5 Contact Details</w:t>
            </w:r>
            <w:r>
              <w:tab/>
            </w:r>
            <w:r>
              <w:fldChar w:fldCharType="begin"/>
            </w:r>
            <w:r>
              <w:instrText xml:space="preserve">PAGEREF _Toc119221734 \h</w:instrText>
            </w:r>
            <w:r>
              <w:fldChar w:fldCharType="separate"/>
            </w:r>
            <w:r w:rsidRPr="3C8F651F" w:rsidR="3C8F651F">
              <w:rPr>
                <w:rStyle w:val="Hyperlink"/>
              </w:rPr>
              <w:t>3</w:t>
            </w:r>
            <w:r>
              <w:fldChar w:fldCharType="end"/>
            </w:r>
          </w:hyperlink>
        </w:p>
        <w:p w:rsidR="007E50E4" w:rsidP="3C8F651F" w:rsidRDefault="00004E73" w14:paraId="10DD7796" w14:textId="7EB1DB0B">
          <w:pPr>
            <w:pStyle w:val="TOC3"/>
            <w:tabs>
              <w:tab w:val="right" w:leader="dot" w:pos="10335"/>
            </w:tabs>
            <w:rPr>
              <w:rStyle w:val="Hyperlink"/>
              <w:lang w:eastAsia="en-AU"/>
            </w:rPr>
          </w:pPr>
          <w:hyperlink w:anchor="_Toc1863618489">
            <w:r w:rsidRPr="3C8F651F" w:rsidR="3C8F651F">
              <w:rPr>
                <w:rStyle w:val="Hyperlink"/>
              </w:rPr>
              <w:t>API Product Manager</w:t>
            </w:r>
            <w:r>
              <w:tab/>
            </w:r>
            <w:r>
              <w:fldChar w:fldCharType="begin"/>
            </w:r>
            <w:r>
              <w:instrText xml:space="preserve">PAGEREF _Toc1863618489 \h</w:instrText>
            </w:r>
            <w:r>
              <w:fldChar w:fldCharType="separate"/>
            </w:r>
            <w:r w:rsidRPr="3C8F651F" w:rsidR="3C8F651F">
              <w:rPr>
                <w:rStyle w:val="Hyperlink"/>
              </w:rPr>
              <w:t>4</w:t>
            </w:r>
            <w:r>
              <w:fldChar w:fldCharType="end"/>
            </w:r>
          </w:hyperlink>
        </w:p>
        <w:p w:rsidR="007E50E4" w:rsidP="3C8F651F" w:rsidRDefault="00004E73" w14:paraId="1B417B41" w14:textId="2DFA8AF1">
          <w:pPr>
            <w:pStyle w:val="TOC2"/>
            <w:tabs>
              <w:tab w:val="right" w:leader="dot" w:pos="10335"/>
            </w:tabs>
            <w:rPr>
              <w:rStyle w:val="Hyperlink"/>
              <w:noProof/>
              <w:lang w:eastAsia="en-AU"/>
            </w:rPr>
          </w:pPr>
          <w:hyperlink w:anchor="_Toc1566901113">
            <w:r w:rsidRPr="3C8F651F" w:rsidR="3C8F651F">
              <w:rPr>
                <w:rStyle w:val="Hyperlink"/>
              </w:rPr>
              <w:t>1.6 Prerequisites for authentication</w:t>
            </w:r>
            <w:r>
              <w:tab/>
            </w:r>
            <w:r>
              <w:fldChar w:fldCharType="begin"/>
            </w:r>
            <w:r>
              <w:instrText xml:space="preserve">PAGEREF _Toc1566901113 \h</w:instrText>
            </w:r>
            <w:r>
              <w:fldChar w:fldCharType="separate"/>
            </w:r>
            <w:r w:rsidRPr="3C8F651F" w:rsidR="3C8F651F">
              <w:rPr>
                <w:rStyle w:val="Hyperlink"/>
              </w:rPr>
              <w:t>4</w:t>
            </w:r>
            <w:r>
              <w:fldChar w:fldCharType="end"/>
            </w:r>
          </w:hyperlink>
        </w:p>
        <w:p w:rsidR="007E50E4" w:rsidP="3C8F651F" w:rsidRDefault="00004E73" w14:paraId="3A222436" w14:textId="704F15EB">
          <w:pPr>
            <w:pStyle w:val="TOC2"/>
            <w:tabs>
              <w:tab w:val="right" w:leader="dot" w:pos="10335"/>
            </w:tabs>
            <w:rPr>
              <w:rStyle w:val="Hyperlink"/>
              <w:noProof/>
              <w:lang w:eastAsia="en-AU"/>
            </w:rPr>
          </w:pPr>
          <w:hyperlink w:anchor="_Toc2088856548">
            <w:r w:rsidRPr="3C8F651F" w:rsidR="3C8F651F">
              <w:rPr>
                <w:rStyle w:val="Hyperlink"/>
              </w:rPr>
              <w:t>Prerequisites</w:t>
            </w:r>
            <w:r>
              <w:tab/>
            </w:r>
            <w:r>
              <w:fldChar w:fldCharType="begin"/>
            </w:r>
            <w:r>
              <w:instrText xml:space="preserve">PAGEREF _Toc2088856548 \h</w:instrText>
            </w:r>
            <w:r>
              <w:fldChar w:fldCharType="separate"/>
            </w:r>
            <w:r w:rsidRPr="3C8F651F" w:rsidR="3C8F651F">
              <w:rPr>
                <w:rStyle w:val="Hyperlink"/>
              </w:rPr>
              <w:t>4</w:t>
            </w:r>
            <w:r>
              <w:fldChar w:fldCharType="end"/>
            </w:r>
          </w:hyperlink>
        </w:p>
        <w:p w:rsidR="007E50E4" w:rsidP="3C8F651F" w:rsidRDefault="00004E73" w14:paraId="4AD3FCEA" w14:textId="17D4299A">
          <w:pPr>
            <w:pStyle w:val="TOC3"/>
            <w:tabs>
              <w:tab w:val="right" w:leader="dot" w:pos="10335"/>
            </w:tabs>
            <w:rPr>
              <w:rStyle w:val="Hyperlink"/>
              <w:lang w:eastAsia="en-AU"/>
            </w:rPr>
          </w:pPr>
          <w:hyperlink w:anchor="_Toc1457893274">
            <w:r w:rsidRPr="3C8F651F" w:rsidR="3C8F651F">
              <w:rPr>
                <w:rStyle w:val="Hyperlink"/>
              </w:rPr>
              <w:t>Azure AD B2C</w:t>
            </w:r>
            <w:r>
              <w:tab/>
            </w:r>
            <w:r>
              <w:fldChar w:fldCharType="begin"/>
            </w:r>
            <w:r>
              <w:instrText xml:space="preserve">PAGEREF _Toc1457893274 \h</w:instrText>
            </w:r>
            <w:r>
              <w:fldChar w:fldCharType="separate"/>
            </w:r>
            <w:r w:rsidRPr="3C8F651F" w:rsidR="3C8F651F">
              <w:rPr>
                <w:rStyle w:val="Hyperlink"/>
              </w:rPr>
              <w:t>4</w:t>
            </w:r>
            <w:r>
              <w:fldChar w:fldCharType="end"/>
            </w:r>
          </w:hyperlink>
        </w:p>
        <w:p w:rsidR="007E50E4" w:rsidP="3C8F651F" w:rsidRDefault="00004E73" w14:paraId="419A79EB" w14:textId="476961B3">
          <w:pPr>
            <w:pStyle w:val="TOC3"/>
            <w:tabs>
              <w:tab w:val="right" w:leader="dot" w:pos="10335"/>
            </w:tabs>
            <w:rPr>
              <w:rStyle w:val="Hyperlink"/>
              <w:lang w:eastAsia="en-AU"/>
            </w:rPr>
          </w:pPr>
          <w:hyperlink w:anchor="_Toc1770055912">
            <w:r w:rsidRPr="3C8F651F" w:rsidR="3C8F651F">
              <w:rPr>
                <w:rStyle w:val="Hyperlink"/>
              </w:rPr>
              <w:t>APIM Subscription Key</w:t>
            </w:r>
            <w:r>
              <w:tab/>
            </w:r>
            <w:r>
              <w:fldChar w:fldCharType="begin"/>
            </w:r>
            <w:r>
              <w:instrText xml:space="preserve">PAGEREF _Toc1770055912 \h</w:instrText>
            </w:r>
            <w:r>
              <w:fldChar w:fldCharType="separate"/>
            </w:r>
            <w:r w:rsidRPr="3C8F651F" w:rsidR="3C8F651F">
              <w:rPr>
                <w:rStyle w:val="Hyperlink"/>
              </w:rPr>
              <w:t>5</w:t>
            </w:r>
            <w:r>
              <w:fldChar w:fldCharType="end"/>
            </w:r>
          </w:hyperlink>
        </w:p>
        <w:p w:rsidR="007E50E4" w:rsidP="3C8F651F" w:rsidRDefault="00004E73" w14:paraId="5E440F33" w14:textId="3384F42E">
          <w:pPr>
            <w:pStyle w:val="TOC3"/>
            <w:tabs>
              <w:tab w:val="right" w:leader="dot" w:pos="10335"/>
            </w:tabs>
            <w:rPr>
              <w:rStyle w:val="Hyperlink"/>
              <w:lang w:eastAsia="en-AU"/>
            </w:rPr>
          </w:pPr>
          <w:hyperlink w:anchor="_Toc288390087">
            <w:r w:rsidRPr="3C8F651F" w:rsidR="3C8F651F">
              <w:rPr>
                <w:rStyle w:val="Hyperlink"/>
              </w:rPr>
              <w:t>PRISMS</w:t>
            </w:r>
            <w:r>
              <w:tab/>
            </w:r>
            <w:r>
              <w:fldChar w:fldCharType="begin"/>
            </w:r>
            <w:r>
              <w:instrText xml:space="preserve">PAGEREF _Toc288390087 \h</w:instrText>
            </w:r>
            <w:r>
              <w:fldChar w:fldCharType="separate"/>
            </w:r>
            <w:r w:rsidRPr="3C8F651F" w:rsidR="3C8F651F">
              <w:rPr>
                <w:rStyle w:val="Hyperlink"/>
              </w:rPr>
              <w:t>5</w:t>
            </w:r>
            <w:r>
              <w:fldChar w:fldCharType="end"/>
            </w:r>
          </w:hyperlink>
        </w:p>
        <w:p w:rsidR="007E50E4" w:rsidP="3C8F651F" w:rsidRDefault="00004E73" w14:paraId="740807C4" w14:textId="3D442F46">
          <w:pPr>
            <w:pStyle w:val="TOC2"/>
            <w:tabs>
              <w:tab w:val="right" w:leader="dot" w:pos="10335"/>
            </w:tabs>
            <w:rPr>
              <w:rStyle w:val="Hyperlink"/>
              <w:noProof/>
              <w:lang w:eastAsia="en-AU"/>
            </w:rPr>
          </w:pPr>
          <w:hyperlink w:anchor="_Toc1546405508">
            <w:r w:rsidRPr="3C8F651F" w:rsidR="3C8F651F">
              <w:rPr>
                <w:rStyle w:val="Hyperlink"/>
              </w:rPr>
              <w:t>2. Unattended flow</w:t>
            </w:r>
            <w:r>
              <w:tab/>
            </w:r>
            <w:r>
              <w:fldChar w:fldCharType="begin"/>
            </w:r>
            <w:r>
              <w:instrText xml:space="preserve">PAGEREF _Toc1546405508 \h</w:instrText>
            </w:r>
            <w:r>
              <w:fldChar w:fldCharType="separate"/>
            </w:r>
            <w:r w:rsidRPr="3C8F651F" w:rsidR="3C8F651F">
              <w:rPr>
                <w:rStyle w:val="Hyperlink"/>
              </w:rPr>
              <w:t>5</w:t>
            </w:r>
            <w:r>
              <w:fldChar w:fldCharType="end"/>
            </w:r>
          </w:hyperlink>
        </w:p>
        <w:p w:rsidR="007E50E4" w:rsidP="3C8F651F" w:rsidRDefault="00004E73" w14:paraId="731EEE26" w14:textId="607ACAFC">
          <w:pPr>
            <w:pStyle w:val="TOC3"/>
            <w:tabs>
              <w:tab w:val="right" w:leader="dot" w:pos="10335"/>
            </w:tabs>
            <w:rPr>
              <w:rStyle w:val="Hyperlink"/>
              <w:lang w:eastAsia="en-AU"/>
            </w:rPr>
          </w:pPr>
          <w:hyperlink w:anchor="_Toc408603087">
            <w:r w:rsidRPr="3C8F651F" w:rsidR="3C8F651F">
              <w:rPr>
                <w:rStyle w:val="Hyperlink"/>
              </w:rPr>
              <w:t>2.1 Step 1: Generate the client assertion using the X509 certificate</w:t>
            </w:r>
            <w:r>
              <w:tab/>
            </w:r>
            <w:r>
              <w:fldChar w:fldCharType="begin"/>
            </w:r>
            <w:r>
              <w:instrText xml:space="preserve">PAGEREF _Toc408603087 \h</w:instrText>
            </w:r>
            <w:r>
              <w:fldChar w:fldCharType="separate"/>
            </w:r>
            <w:r w:rsidRPr="3C8F651F" w:rsidR="3C8F651F">
              <w:rPr>
                <w:rStyle w:val="Hyperlink"/>
              </w:rPr>
              <w:t>5</w:t>
            </w:r>
            <w:r>
              <w:fldChar w:fldCharType="end"/>
            </w:r>
          </w:hyperlink>
        </w:p>
        <w:p w:rsidR="007E50E4" w:rsidP="3C8F651F" w:rsidRDefault="00004E73" w14:paraId="04A32311" w14:textId="6C9285A1">
          <w:pPr>
            <w:pStyle w:val="TOC3"/>
            <w:tabs>
              <w:tab w:val="right" w:leader="dot" w:pos="10335"/>
            </w:tabs>
            <w:rPr>
              <w:rStyle w:val="Hyperlink"/>
              <w:lang w:eastAsia="en-AU"/>
            </w:rPr>
          </w:pPr>
          <w:hyperlink w:anchor="_Toc1396316285">
            <w:r w:rsidRPr="3C8F651F" w:rsidR="3C8F651F">
              <w:rPr>
                <w:rStyle w:val="Hyperlink"/>
              </w:rPr>
              <w:t>2.2 Step 2: Obtain the access token from Azure AD B2C</w:t>
            </w:r>
            <w:r>
              <w:tab/>
            </w:r>
            <w:r>
              <w:fldChar w:fldCharType="begin"/>
            </w:r>
            <w:r>
              <w:instrText xml:space="preserve">PAGEREF _Toc1396316285 \h</w:instrText>
            </w:r>
            <w:r>
              <w:fldChar w:fldCharType="separate"/>
            </w:r>
            <w:r w:rsidRPr="3C8F651F" w:rsidR="3C8F651F">
              <w:rPr>
                <w:rStyle w:val="Hyperlink"/>
              </w:rPr>
              <w:t>7</w:t>
            </w:r>
            <w:r>
              <w:fldChar w:fldCharType="end"/>
            </w:r>
          </w:hyperlink>
        </w:p>
        <w:p w:rsidR="007E50E4" w:rsidP="3C8F651F" w:rsidRDefault="00004E73" w14:paraId="0184EF03" w14:textId="5341D183">
          <w:pPr>
            <w:pStyle w:val="TOC3"/>
            <w:tabs>
              <w:tab w:val="right" w:leader="dot" w:pos="10335"/>
            </w:tabs>
            <w:rPr>
              <w:rStyle w:val="Hyperlink"/>
              <w:lang w:eastAsia="en-AU"/>
            </w:rPr>
          </w:pPr>
          <w:hyperlink w:anchor="_Toc736378558">
            <w:r w:rsidRPr="3C8F651F" w:rsidR="3C8F651F">
              <w:rPr>
                <w:rStyle w:val="Hyperlink"/>
              </w:rPr>
              <w:t>2.3 Use access token to consume PRISMS APIs</w:t>
            </w:r>
            <w:r>
              <w:tab/>
            </w:r>
            <w:r>
              <w:fldChar w:fldCharType="begin"/>
            </w:r>
            <w:r>
              <w:instrText xml:space="preserve">PAGEREF _Toc736378558 \h</w:instrText>
            </w:r>
            <w:r>
              <w:fldChar w:fldCharType="separate"/>
            </w:r>
            <w:r w:rsidRPr="3C8F651F" w:rsidR="3C8F651F">
              <w:rPr>
                <w:rStyle w:val="Hyperlink"/>
              </w:rPr>
              <w:t>9</w:t>
            </w:r>
            <w:r>
              <w:fldChar w:fldCharType="end"/>
            </w:r>
          </w:hyperlink>
        </w:p>
        <w:p w:rsidR="007E50E4" w:rsidP="3C8F651F" w:rsidRDefault="00004E73" w14:paraId="63D20387" w14:textId="35F76AAD">
          <w:pPr>
            <w:pStyle w:val="TOC3"/>
            <w:tabs>
              <w:tab w:val="right" w:leader="dot" w:pos="10335"/>
            </w:tabs>
            <w:rPr>
              <w:rStyle w:val="Hyperlink"/>
              <w:noProof/>
              <w:lang w:eastAsia="en-AU"/>
            </w:rPr>
          </w:pPr>
          <w:hyperlink w:anchor="_Toc1928384659">
            <w:r w:rsidRPr="3C8F651F" w:rsidR="3C8F651F">
              <w:rPr>
                <w:rStyle w:val="Hyperlink"/>
              </w:rPr>
              <w:t>2.3.1 Get Australian States and Territories</w:t>
            </w:r>
            <w:r>
              <w:tab/>
            </w:r>
            <w:r>
              <w:fldChar w:fldCharType="begin"/>
            </w:r>
            <w:r>
              <w:instrText xml:space="preserve">PAGEREF _Toc1928384659 \h</w:instrText>
            </w:r>
            <w:r>
              <w:fldChar w:fldCharType="separate"/>
            </w:r>
            <w:r w:rsidRPr="3C8F651F" w:rsidR="3C8F651F">
              <w:rPr>
                <w:rStyle w:val="Hyperlink"/>
              </w:rPr>
              <w:t>9</w:t>
            </w:r>
            <w:r>
              <w:fldChar w:fldCharType="end"/>
            </w:r>
          </w:hyperlink>
        </w:p>
        <w:p w:rsidR="007E50E4" w:rsidP="3C8F651F" w:rsidRDefault="00004E73" w14:paraId="0ADE5027" w14:textId="0A585B8D">
          <w:pPr>
            <w:pStyle w:val="TOC2"/>
            <w:tabs>
              <w:tab w:val="right" w:leader="dot" w:pos="10335"/>
            </w:tabs>
            <w:rPr>
              <w:rStyle w:val="Hyperlink"/>
              <w:lang w:eastAsia="en-AU"/>
            </w:rPr>
          </w:pPr>
          <w:hyperlink w:anchor="_Toc1681251104">
            <w:r w:rsidRPr="3C8F651F" w:rsidR="3C8F651F">
              <w:rPr>
                <w:rStyle w:val="Hyperlink"/>
              </w:rPr>
              <w:t>3. Attended flow (MFA and non-MFA)</w:t>
            </w:r>
            <w:r>
              <w:tab/>
            </w:r>
            <w:r>
              <w:fldChar w:fldCharType="begin"/>
            </w:r>
            <w:r>
              <w:instrText xml:space="preserve">PAGEREF _Toc1681251104 \h</w:instrText>
            </w:r>
            <w:r>
              <w:fldChar w:fldCharType="separate"/>
            </w:r>
            <w:r w:rsidRPr="3C8F651F" w:rsidR="3C8F651F">
              <w:rPr>
                <w:rStyle w:val="Hyperlink"/>
              </w:rPr>
              <w:t>9</w:t>
            </w:r>
            <w:r>
              <w:fldChar w:fldCharType="end"/>
            </w:r>
          </w:hyperlink>
        </w:p>
        <w:p w:rsidR="007E50E4" w:rsidP="3C8F651F" w:rsidRDefault="00004E73" w14:paraId="0DB59BA6" w14:textId="3BDA75FA">
          <w:pPr>
            <w:pStyle w:val="TOC3"/>
            <w:tabs>
              <w:tab w:val="right" w:leader="dot" w:pos="10335"/>
            </w:tabs>
            <w:rPr>
              <w:rStyle w:val="Hyperlink"/>
              <w:lang w:eastAsia="en-AU"/>
            </w:rPr>
          </w:pPr>
          <w:hyperlink w:anchor="_Toc1644038169">
            <w:r w:rsidRPr="3C8F651F" w:rsidR="3C8F651F">
              <w:rPr>
                <w:rStyle w:val="Hyperlink"/>
              </w:rPr>
              <w:t>3.1 Step 1: Generate the PKCE pair</w:t>
            </w:r>
            <w:r>
              <w:tab/>
            </w:r>
            <w:r>
              <w:fldChar w:fldCharType="begin"/>
            </w:r>
            <w:r>
              <w:instrText xml:space="preserve">PAGEREF _Toc1644038169 \h</w:instrText>
            </w:r>
            <w:r>
              <w:fldChar w:fldCharType="separate"/>
            </w:r>
            <w:r w:rsidRPr="3C8F651F" w:rsidR="3C8F651F">
              <w:rPr>
                <w:rStyle w:val="Hyperlink"/>
              </w:rPr>
              <w:t>9</w:t>
            </w:r>
            <w:r>
              <w:fldChar w:fldCharType="end"/>
            </w:r>
          </w:hyperlink>
        </w:p>
        <w:p w:rsidRPr="00F056D9" w:rsidR="007E50E4" w:rsidP="3C8F651F" w:rsidRDefault="00004E73" w14:paraId="0B20DA9E" w14:textId="50D72DAE">
          <w:pPr>
            <w:pStyle w:val="TOC3"/>
            <w:tabs>
              <w:tab w:val="right" w:leader="dot" w:pos="10335"/>
            </w:tabs>
            <w:rPr>
              <w:rStyle w:val="Hyperlink"/>
              <w:lang w:eastAsia="en-AU"/>
            </w:rPr>
          </w:pPr>
          <w:hyperlink w:anchor="_Toc526950509">
            <w:r w:rsidRPr="3C8F651F" w:rsidR="3C8F651F">
              <w:rPr>
                <w:rStyle w:val="Hyperlink"/>
              </w:rPr>
              <w:t>3.2 Step 2: Obtain the authorisation code with the challenge code</w:t>
            </w:r>
            <w:r>
              <w:tab/>
            </w:r>
            <w:r>
              <w:fldChar w:fldCharType="begin"/>
            </w:r>
            <w:r>
              <w:instrText xml:space="preserve">PAGEREF _Toc526950509 \h</w:instrText>
            </w:r>
            <w:r>
              <w:fldChar w:fldCharType="separate"/>
            </w:r>
            <w:r w:rsidRPr="3C8F651F" w:rsidR="3C8F651F">
              <w:rPr>
                <w:rStyle w:val="Hyperlink"/>
              </w:rPr>
              <w:t>11</w:t>
            </w:r>
            <w:r>
              <w:fldChar w:fldCharType="end"/>
            </w:r>
          </w:hyperlink>
        </w:p>
        <w:p w:rsidR="007E50E4" w:rsidP="3C8F651F" w:rsidRDefault="00004E73" w14:paraId="01512DD4" w14:textId="10A70D92">
          <w:pPr>
            <w:pStyle w:val="TOC3"/>
            <w:tabs>
              <w:tab w:val="right" w:leader="dot" w:pos="10335"/>
            </w:tabs>
            <w:rPr>
              <w:rStyle w:val="Hyperlink"/>
              <w:noProof/>
              <w:lang w:eastAsia="en-AU"/>
            </w:rPr>
          </w:pPr>
          <w:hyperlink w:anchor="_Toc1482466285">
            <w:r w:rsidRPr="3C8F651F" w:rsidR="3C8F651F">
              <w:rPr>
                <w:rStyle w:val="Hyperlink"/>
              </w:rPr>
              <w:t>3.3 Step 3: Use the authorisation code to obtain the access token with the verifier code</w:t>
            </w:r>
            <w:r>
              <w:tab/>
            </w:r>
            <w:r>
              <w:fldChar w:fldCharType="begin"/>
            </w:r>
            <w:r>
              <w:instrText xml:space="preserve">PAGEREF _Toc1482466285 \h</w:instrText>
            </w:r>
            <w:r>
              <w:fldChar w:fldCharType="separate"/>
            </w:r>
            <w:r w:rsidRPr="3C8F651F" w:rsidR="3C8F651F">
              <w:rPr>
                <w:rStyle w:val="Hyperlink"/>
              </w:rPr>
              <w:t>13</w:t>
            </w:r>
            <w:r>
              <w:fldChar w:fldCharType="end"/>
            </w:r>
          </w:hyperlink>
        </w:p>
        <w:p w:rsidR="007E50E4" w:rsidP="3C8F651F" w:rsidRDefault="00004E73" w14:paraId="2257C368" w14:textId="2CC928A5">
          <w:pPr>
            <w:pStyle w:val="TOC1"/>
            <w:tabs>
              <w:tab w:val="left" w:leader="none" w:pos="435"/>
              <w:tab w:val="right" w:leader="dot" w:pos="10335"/>
            </w:tabs>
            <w:rPr>
              <w:rStyle w:val="Hyperlink"/>
              <w:noProof/>
              <w:lang w:eastAsia="en-AU"/>
            </w:rPr>
          </w:pPr>
          <w:hyperlink w:anchor="_Toc306205708">
            <w:r w:rsidRPr="3C8F651F" w:rsidR="3C8F651F">
              <w:rPr>
                <w:rStyle w:val="Hyperlink"/>
                <w:rFonts w:ascii="Symbol" w:hAnsi="Symbol" w:eastAsia="Symbol" w:cs="Symbol"/>
              </w:rPr>
              <w:t></w:t>
            </w:r>
            <w:r>
              <w:tab/>
            </w:r>
            <w:r w:rsidRPr="3C8F651F" w:rsidR="3C8F651F">
              <w:rPr>
                <w:rStyle w:val="Hyperlink"/>
              </w:rPr>
              <w:t>Get courses by course code.</w:t>
            </w:r>
            <w:r>
              <w:tab/>
            </w:r>
            <w:r>
              <w:fldChar w:fldCharType="begin"/>
            </w:r>
            <w:r>
              <w:instrText xml:space="preserve">PAGEREF _Toc306205708 \h</w:instrText>
            </w:r>
            <w:r>
              <w:fldChar w:fldCharType="separate"/>
            </w:r>
            <w:r w:rsidRPr="3C8F651F" w:rsidR="3C8F651F">
              <w:rPr>
                <w:rStyle w:val="Hyperlink"/>
              </w:rPr>
              <w:t>16</w:t>
            </w:r>
            <w:r>
              <w:fldChar w:fldCharType="end"/>
            </w:r>
          </w:hyperlink>
        </w:p>
        <w:p w:rsidR="007E50E4" w:rsidP="3C8F651F" w:rsidRDefault="00004E73" w14:paraId="1BF038C3" w14:textId="0B30D05D">
          <w:pPr>
            <w:pStyle w:val="TOC1"/>
            <w:tabs>
              <w:tab w:val="right" w:leader="dot" w:pos="10335"/>
            </w:tabs>
            <w:rPr>
              <w:rStyle w:val="Hyperlink"/>
              <w:noProof/>
              <w:lang w:eastAsia="en-AU"/>
            </w:rPr>
          </w:pPr>
          <w:hyperlink w:anchor="_Toc348952832">
            <w:r w:rsidRPr="3C8F651F" w:rsidR="3C8F651F">
              <w:rPr>
                <w:rStyle w:val="Hyperlink"/>
              </w:rPr>
              <w:t>4. Glossary</w:t>
            </w:r>
            <w:r>
              <w:tab/>
            </w:r>
            <w:r>
              <w:fldChar w:fldCharType="begin"/>
            </w:r>
            <w:r>
              <w:instrText xml:space="preserve">PAGEREF _Toc348952832 \h</w:instrText>
            </w:r>
            <w:r>
              <w:fldChar w:fldCharType="separate"/>
            </w:r>
            <w:r w:rsidRPr="3C8F651F" w:rsidR="3C8F651F">
              <w:rPr>
                <w:rStyle w:val="Hyperlink"/>
              </w:rPr>
              <w:t>16</w:t>
            </w:r>
            <w:r>
              <w:fldChar w:fldCharType="end"/>
            </w:r>
          </w:hyperlink>
        </w:p>
        <w:p w:rsidR="007E50E4" w:rsidP="3C8F651F" w:rsidRDefault="00004E73" w14:paraId="69BE56DC" w14:textId="7B0EC9BF">
          <w:pPr>
            <w:pStyle w:val="TOC1"/>
            <w:tabs>
              <w:tab w:val="right" w:leader="dot" w:pos="10335"/>
            </w:tabs>
            <w:rPr>
              <w:rStyle w:val="Hyperlink"/>
              <w:noProof/>
              <w:lang w:eastAsia="en-AU"/>
            </w:rPr>
          </w:pPr>
          <w:hyperlink w:anchor="_Toc2005364167">
            <w:r w:rsidRPr="3C8F651F" w:rsidR="3C8F651F">
              <w:rPr>
                <w:rStyle w:val="Hyperlink"/>
              </w:rPr>
              <w:t>Appendix A – Certificate and encoding specification</w:t>
            </w:r>
            <w:r>
              <w:tab/>
            </w:r>
            <w:r>
              <w:fldChar w:fldCharType="begin"/>
            </w:r>
            <w:r>
              <w:instrText xml:space="preserve">PAGEREF _Toc2005364167 \h</w:instrText>
            </w:r>
            <w:r>
              <w:fldChar w:fldCharType="separate"/>
            </w:r>
            <w:r w:rsidRPr="3C8F651F" w:rsidR="3C8F651F">
              <w:rPr>
                <w:rStyle w:val="Hyperlink"/>
              </w:rPr>
              <w:t>16</w:t>
            </w:r>
            <w:r>
              <w:fldChar w:fldCharType="end"/>
            </w:r>
          </w:hyperlink>
        </w:p>
        <w:p w:rsidR="007E50E4" w:rsidP="3C8F651F" w:rsidRDefault="00004E73" w14:paraId="46171917" w14:textId="1B547A73">
          <w:pPr>
            <w:pStyle w:val="TOC2"/>
            <w:tabs>
              <w:tab w:val="right" w:leader="dot" w:pos="10335"/>
            </w:tabs>
            <w:rPr>
              <w:rStyle w:val="Hyperlink"/>
              <w:noProof/>
              <w:lang w:eastAsia="en-AU"/>
            </w:rPr>
          </w:pPr>
          <w:hyperlink w:anchor="_Toc1365025547">
            <w:r w:rsidRPr="3C8F651F" w:rsidR="3C8F651F">
              <w:rPr>
                <w:rStyle w:val="Hyperlink"/>
              </w:rPr>
              <w:t>A.1 - Certificate specification</w:t>
            </w:r>
            <w:r>
              <w:tab/>
            </w:r>
            <w:r>
              <w:fldChar w:fldCharType="begin"/>
            </w:r>
            <w:r>
              <w:instrText xml:space="preserve">PAGEREF _Toc1365025547 \h</w:instrText>
            </w:r>
            <w:r>
              <w:fldChar w:fldCharType="separate"/>
            </w:r>
            <w:r w:rsidRPr="3C8F651F" w:rsidR="3C8F651F">
              <w:rPr>
                <w:rStyle w:val="Hyperlink"/>
              </w:rPr>
              <w:t>17</w:t>
            </w:r>
            <w:r>
              <w:fldChar w:fldCharType="end"/>
            </w:r>
          </w:hyperlink>
        </w:p>
        <w:p w:rsidR="007E50E4" w:rsidP="3C8F651F" w:rsidRDefault="00004E73" w14:paraId="7F2A5D5F" w14:textId="291881B6">
          <w:pPr>
            <w:pStyle w:val="TOC2"/>
            <w:tabs>
              <w:tab w:val="right" w:leader="dot" w:pos="10335"/>
            </w:tabs>
            <w:rPr>
              <w:rStyle w:val="Hyperlink"/>
              <w:noProof/>
              <w:lang w:eastAsia="en-AU"/>
            </w:rPr>
          </w:pPr>
          <w:hyperlink w:anchor="_Toc1801088682">
            <w:r w:rsidRPr="3C8F651F" w:rsidR="3C8F651F">
              <w:rPr>
                <w:rStyle w:val="Hyperlink"/>
              </w:rPr>
              <w:t>A.2 - Public Certificate extraction for B2C</w:t>
            </w:r>
            <w:r>
              <w:tab/>
            </w:r>
            <w:r>
              <w:fldChar w:fldCharType="begin"/>
            </w:r>
            <w:r>
              <w:instrText xml:space="preserve">PAGEREF _Toc1801088682 \h</w:instrText>
            </w:r>
            <w:r>
              <w:fldChar w:fldCharType="separate"/>
            </w:r>
            <w:r w:rsidRPr="3C8F651F" w:rsidR="3C8F651F">
              <w:rPr>
                <w:rStyle w:val="Hyperlink"/>
              </w:rPr>
              <w:t>17</w:t>
            </w:r>
            <w:r>
              <w:fldChar w:fldCharType="end"/>
            </w:r>
          </w:hyperlink>
        </w:p>
        <w:p w:rsidR="007E50E4" w:rsidP="3C8F651F" w:rsidRDefault="00004E73" w14:paraId="174CF36F" w14:textId="774A3733">
          <w:pPr>
            <w:pStyle w:val="TOC2"/>
            <w:tabs>
              <w:tab w:val="right" w:leader="dot" w:pos="10335"/>
            </w:tabs>
            <w:rPr>
              <w:rStyle w:val="Hyperlink"/>
              <w:noProof/>
              <w:lang w:eastAsia="en-AU"/>
            </w:rPr>
          </w:pPr>
          <w:hyperlink w:anchor="_Toc1452790332">
            <w:r w:rsidRPr="3C8F651F" w:rsidR="3C8F651F">
              <w:rPr>
                <w:rStyle w:val="Hyperlink"/>
              </w:rPr>
              <w:t>A.3 - Using Microsoft's powershell commands to create and export a self-signed certificate</w:t>
            </w:r>
            <w:r>
              <w:tab/>
            </w:r>
            <w:r>
              <w:fldChar w:fldCharType="begin"/>
            </w:r>
            <w:r>
              <w:instrText xml:space="preserve">PAGEREF _Toc1452790332 \h</w:instrText>
            </w:r>
            <w:r>
              <w:fldChar w:fldCharType="separate"/>
            </w:r>
            <w:r w:rsidRPr="3C8F651F" w:rsidR="3C8F651F">
              <w:rPr>
                <w:rStyle w:val="Hyperlink"/>
              </w:rPr>
              <w:t>17</w:t>
            </w:r>
            <w:r>
              <w:fldChar w:fldCharType="end"/>
            </w:r>
          </w:hyperlink>
        </w:p>
        <w:p w:rsidR="007E50E4" w:rsidP="3C8F651F" w:rsidRDefault="00004E73" w14:paraId="7E23AEC7" w14:textId="0EA7AAF2">
          <w:pPr>
            <w:pStyle w:val="TOC2"/>
            <w:tabs>
              <w:tab w:val="right" w:leader="dot" w:pos="10335"/>
            </w:tabs>
            <w:rPr>
              <w:rStyle w:val="Hyperlink"/>
              <w:noProof/>
              <w:lang w:eastAsia="en-AU"/>
            </w:rPr>
          </w:pPr>
          <w:hyperlink w:anchor="_Toc1329220146">
            <w:r w:rsidRPr="3C8F651F" w:rsidR="3C8F651F">
              <w:rPr>
                <w:rStyle w:val="Hyperlink"/>
              </w:rPr>
              <w:t>Token format</w:t>
            </w:r>
            <w:r>
              <w:tab/>
            </w:r>
            <w:r>
              <w:fldChar w:fldCharType="begin"/>
            </w:r>
            <w:r>
              <w:instrText xml:space="preserve">PAGEREF _Toc1329220146 \h</w:instrText>
            </w:r>
            <w:r>
              <w:fldChar w:fldCharType="separate"/>
            </w:r>
            <w:r w:rsidRPr="3C8F651F" w:rsidR="3C8F651F">
              <w:rPr>
                <w:rStyle w:val="Hyperlink"/>
              </w:rPr>
              <w:t>20</w:t>
            </w:r>
            <w:r>
              <w:fldChar w:fldCharType="end"/>
            </w:r>
          </w:hyperlink>
        </w:p>
        <w:p w:rsidR="007E50E4" w:rsidP="3C8F651F" w:rsidRDefault="00004E73" w14:paraId="39F5171B" w14:textId="71769E38">
          <w:pPr>
            <w:pStyle w:val="TOC2"/>
            <w:tabs>
              <w:tab w:val="right" w:leader="dot" w:pos="10335"/>
            </w:tabs>
            <w:rPr>
              <w:rStyle w:val="Hyperlink"/>
              <w:noProof/>
              <w:lang w:eastAsia="en-AU"/>
            </w:rPr>
          </w:pPr>
          <w:hyperlink w:anchor="_Toc1666953645">
            <w:r w:rsidRPr="3C8F651F" w:rsidR="3C8F651F">
              <w:rPr>
                <w:rStyle w:val="Hyperlink"/>
              </w:rPr>
              <w:t>Authentication endpoint</w:t>
            </w:r>
            <w:r>
              <w:tab/>
            </w:r>
            <w:r>
              <w:fldChar w:fldCharType="begin"/>
            </w:r>
            <w:r>
              <w:instrText xml:space="preserve">PAGEREF _Toc1666953645 \h</w:instrText>
            </w:r>
            <w:r>
              <w:fldChar w:fldCharType="separate"/>
            </w:r>
            <w:r w:rsidRPr="3C8F651F" w:rsidR="3C8F651F">
              <w:rPr>
                <w:rStyle w:val="Hyperlink"/>
              </w:rPr>
              <w:t>22</w:t>
            </w:r>
            <w:r>
              <w:fldChar w:fldCharType="end"/>
            </w:r>
          </w:hyperlink>
        </w:p>
        <w:p w:rsidR="007E50E4" w:rsidP="3C8F651F" w:rsidRDefault="00004E73" w14:paraId="0A8448BE" w14:textId="6A717F09">
          <w:pPr>
            <w:pStyle w:val="TOC2"/>
            <w:tabs>
              <w:tab w:val="right" w:leader="dot" w:pos="10335"/>
            </w:tabs>
            <w:rPr>
              <w:rStyle w:val="Hyperlink"/>
              <w:noProof/>
              <w:lang w:eastAsia="en-AU"/>
            </w:rPr>
          </w:pPr>
          <w:hyperlink w:anchor="_Toc1908097693">
            <w:r w:rsidRPr="3C8F651F" w:rsidR="3C8F651F">
              <w:rPr>
                <w:rStyle w:val="Hyperlink"/>
              </w:rPr>
              <w:t>Response</w:t>
            </w:r>
            <w:r>
              <w:tab/>
            </w:r>
            <w:r>
              <w:fldChar w:fldCharType="begin"/>
            </w:r>
            <w:r>
              <w:instrText xml:space="preserve">PAGEREF _Toc1908097693 \h</w:instrText>
            </w:r>
            <w:r>
              <w:fldChar w:fldCharType="separate"/>
            </w:r>
            <w:r w:rsidRPr="3C8F651F" w:rsidR="3C8F651F">
              <w:rPr>
                <w:rStyle w:val="Hyperlink"/>
              </w:rPr>
              <w:t>22</w:t>
            </w:r>
            <w:r>
              <w:fldChar w:fldCharType="end"/>
            </w:r>
          </w:hyperlink>
        </w:p>
        <w:p w:rsidR="007E50E4" w:rsidP="3C8F651F" w:rsidRDefault="00004E73" w14:paraId="0FE76403" w14:textId="79F34AE7">
          <w:pPr>
            <w:pStyle w:val="TOC2"/>
            <w:tabs>
              <w:tab w:val="right" w:leader="dot" w:pos="10335"/>
            </w:tabs>
            <w:rPr>
              <w:rStyle w:val="Hyperlink"/>
              <w:lang w:eastAsia="en-AU"/>
            </w:rPr>
          </w:pPr>
          <w:hyperlink w:anchor="_Toc755534981">
            <w:r w:rsidRPr="3C8F651F" w:rsidR="3C8F651F">
              <w:rPr>
                <w:rStyle w:val="Hyperlink"/>
              </w:rPr>
              <w:t>ClaimsApi endpoint (identity attributes)</w:t>
            </w:r>
            <w:r>
              <w:tab/>
            </w:r>
            <w:r>
              <w:fldChar w:fldCharType="begin"/>
            </w:r>
            <w:r>
              <w:instrText xml:space="preserve">PAGEREF _Toc755534981 \h</w:instrText>
            </w:r>
            <w:r>
              <w:fldChar w:fldCharType="separate"/>
            </w:r>
            <w:r w:rsidRPr="3C8F651F" w:rsidR="3C8F651F">
              <w:rPr>
                <w:rStyle w:val="Hyperlink"/>
              </w:rPr>
              <w:t>23</w:t>
            </w:r>
            <w:r>
              <w:fldChar w:fldCharType="end"/>
            </w:r>
          </w:hyperlink>
        </w:p>
        <w:p w:rsidR="007E50E4" w:rsidP="3C8F651F" w:rsidRDefault="00004E73" w14:paraId="3AF48967" w14:textId="3F619893">
          <w:pPr>
            <w:pStyle w:val="TOC3"/>
            <w:tabs>
              <w:tab w:val="right" w:leader="dot" w:pos="10335"/>
            </w:tabs>
            <w:rPr>
              <w:rStyle w:val="Hyperlink"/>
              <w:lang w:eastAsia="en-AU"/>
            </w:rPr>
          </w:pPr>
          <w:hyperlink w:anchor="_Toc1232164916">
            <w:r w:rsidRPr="3C8F651F" w:rsidR="3C8F651F">
              <w:rPr>
                <w:rStyle w:val="Hyperlink"/>
              </w:rPr>
              <w:t>service_identifier</w:t>
            </w:r>
            <w:r>
              <w:tab/>
            </w:r>
            <w:r>
              <w:fldChar w:fldCharType="begin"/>
            </w:r>
            <w:r>
              <w:instrText xml:space="preserve">PAGEREF _Toc1232164916 \h</w:instrText>
            </w:r>
            <w:r>
              <w:fldChar w:fldCharType="separate"/>
            </w:r>
            <w:r w:rsidRPr="3C8F651F" w:rsidR="3C8F651F">
              <w:rPr>
                <w:rStyle w:val="Hyperlink"/>
              </w:rPr>
              <w:t>23</w:t>
            </w:r>
            <w:r>
              <w:fldChar w:fldCharType="end"/>
            </w:r>
          </w:hyperlink>
        </w:p>
        <w:p w:rsidR="007E50E4" w:rsidP="3C8F651F" w:rsidRDefault="00004E73" w14:paraId="524804BE" w14:textId="622DDCF1">
          <w:pPr>
            <w:pStyle w:val="TOC3"/>
            <w:tabs>
              <w:tab w:val="right" w:leader="dot" w:pos="10335"/>
            </w:tabs>
            <w:rPr>
              <w:rStyle w:val="Hyperlink"/>
              <w:lang w:eastAsia="en-AU"/>
            </w:rPr>
          </w:pPr>
          <w:hyperlink w:anchor="_Toc1252229941">
            <w:r w:rsidRPr="3C8F651F" w:rsidR="3C8F651F">
              <w:rPr>
                <w:rStyle w:val="Hyperlink"/>
              </w:rPr>
              <w:t>object_identifier</w:t>
            </w:r>
            <w:r>
              <w:tab/>
            </w:r>
            <w:r>
              <w:fldChar w:fldCharType="begin"/>
            </w:r>
            <w:r>
              <w:instrText xml:space="preserve">PAGEREF _Toc1252229941 \h</w:instrText>
            </w:r>
            <w:r>
              <w:fldChar w:fldCharType="separate"/>
            </w:r>
            <w:r w:rsidRPr="3C8F651F" w:rsidR="3C8F651F">
              <w:rPr>
                <w:rStyle w:val="Hyperlink"/>
              </w:rPr>
              <w:t>23</w:t>
            </w:r>
            <w:r>
              <w:fldChar w:fldCharType="end"/>
            </w:r>
          </w:hyperlink>
        </w:p>
        <w:p w:rsidR="007E50E4" w:rsidP="3C8F651F" w:rsidRDefault="00004E73" w14:paraId="2FEABC13" w14:textId="1DB8D7FA">
          <w:pPr>
            <w:pStyle w:val="TOC3"/>
            <w:tabs>
              <w:tab w:val="right" w:leader="dot" w:pos="10335"/>
            </w:tabs>
            <w:rPr>
              <w:rStyle w:val="Hyperlink"/>
              <w:noProof/>
              <w:lang w:eastAsia="en-AU"/>
            </w:rPr>
          </w:pPr>
          <w:hyperlink w:anchor="_Toc761481995">
            <w:r w:rsidRPr="3C8F651F" w:rsidR="3C8F651F">
              <w:rPr>
                <w:rStyle w:val="Hyperlink"/>
              </w:rPr>
              <w:t>Response</w:t>
            </w:r>
            <w:r>
              <w:tab/>
            </w:r>
            <w:r>
              <w:fldChar w:fldCharType="begin"/>
            </w:r>
            <w:r>
              <w:instrText xml:space="preserve">PAGEREF _Toc761481995 \h</w:instrText>
            </w:r>
            <w:r>
              <w:fldChar w:fldCharType="separate"/>
            </w:r>
            <w:r w:rsidRPr="3C8F651F" w:rsidR="3C8F651F">
              <w:rPr>
                <w:rStyle w:val="Hyperlink"/>
              </w:rPr>
              <w:t>23</w:t>
            </w:r>
            <w:r>
              <w:fldChar w:fldCharType="end"/>
            </w:r>
          </w:hyperlink>
        </w:p>
        <w:p w:rsidR="3C8F651F" w:rsidP="3C8F651F" w:rsidRDefault="3C8F651F" w14:paraId="0CFC0C1F" w14:textId="76A15AB4">
          <w:pPr>
            <w:pStyle w:val="TOC1"/>
            <w:tabs>
              <w:tab w:val="right" w:leader="dot" w:pos="10335"/>
            </w:tabs>
            <w:rPr>
              <w:rStyle w:val="Hyperlink"/>
            </w:rPr>
          </w:pPr>
          <w:hyperlink w:anchor="_Toc1309401420">
            <w:r w:rsidRPr="3C8F651F" w:rsidR="3C8F651F">
              <w:rPr>
                <w:rStyle w:val="Hyperlink"/>
              </w:rPr>
              <w:t>Appendix C – Authorisation service (B2C) data holdings</w:t>
            </w:r>
            <w:r>
              <w:tab/>
            </w:r>
            <w:r>
              <w:fldChar w:fldCharType="begin"/>
            </w:r>
            <w:r>
              <w:instrText xml:space="preserve">PAGEREF _Toc1309401420 \h</w:instrText>
            </w:r>
            <w:r>
              <w:fldChar w:fldCharType="separate"/>
            </w:r>
            <w:r w:rsidRPr="3C8F651F" w:rsidR="3C8F651F">
              <w:rPr>
                <w:rStyle w:val="Hyperlink"/>
              </w:rPr>
              <w:t>24</w:t>
            </w:r>
            <w:r>
              <w:fldChar w:fldCharType="end"/>
            </w:r>
          </w:hyperlink>
        </w:p>
        <w:p w:rsidR="3C8F651F" w:rsidP="3C8F651F" w:rsidRDefault="3C8F651F" w14:paraId="57DEFD3E" w14:textId="0E4A8D1A">
          <w:pPr>
            <w:pStyle w:val="TOC1"/>
            <w:tabs>
              <w:tab w:val="right" w:leader="dot" w:pos="10335"/>
            </w:tabs>
            <w:rPr>
              <w:rStyle w:val="Hyperlink"/>
            </w:rPr>
          </w:pPr>
          <w:hyperlink w:anchor="_Toc747008881">
            <w:r w:rsidRPr="3C8F651F" w:rsidR="3C8F651F">
              <w:rPr>
                <w:rStyle w:val="Hyperlink"/>
              </w:rPr>
              <w:t>Appendix D – Rate limiting</w:t>
            </w:r>
            <w:r>
              <w:tab/>
            </w:r>
            <w:r>
              <w:fldChar w:fldCharType="begin"/>
            </w:r>
            <w:r>
              <w:instrText xml:space="preserve">PAGEREF _Toc747008881 \h</w:instrText>
            </w:r>
            <w:r>
              <w:fldChar w:fldCharType="separate"/>
            </w:r>
            <w:r w:rsidRPr="3C8F651F" w:rsidR="3C8F651F">
              <w:rPr>
                <w:rStyle w:val="Hyperlink"/>
              </w:rPr>
              <w:t>26</w:t>
            </w:r>
            <w:r>
              <w:fldChar w:fldCharType="end"/>
            </w:r>
          </w:hyperlink>
          <w:r>
            <w:fldChar w:fldCharType="end"/>
          </w:r>
        </w:p>
      </w:sdtContent>
    </w:sdt>
    <w:p w:rsidR="00B541D9" w:rsidP="006004F3" w:rsidRDefault="00B541D9" w14:paraId="68C4D766" w14:textId="4A12069A"/>
    <w:p w:rsidR="00B541D9" w:rsidRDefault="00B541D9" w14:paraId="62885292" w14:textId="30B64168"/>
    <w:p w:rsidRPr="000B3919" w:rsidR="00B541D9" w:rsidP="00B541D9" w:rsidRDefault="00B541D9" w14:paraId="22D4A82C" w14:textId="77777777">
      <w:pPr>
        <w:pStyle w:val="Heading1"/>
        <w:rPr>
          <w:rFonts w:eastAsia="Times New Roman"/>
        </w:rPr>
      </w:pPr>
      <w:bookmarkStart w:name="_Toc441656984" w:id="2"/>
      <w:bookmarkStart w:name="_Toc445301804" w:id="3"/>
      <w:bookmarkStart w:name="_Toc997830350" w:id="1995425494"/>
      <w:r w:rsidRPr="3C8F651F" w:rsidR="00B541D9">
        <w:rPr>
          <w:rFonts w:eastAsia="Times New Roman"/>
        </w:rPr>
        <w:t>Document History</w:t>
      </w:r>
      <w:bookmarkEnd w:id="2"/>
      <w:bookmarkEnd w:id="3"/>
      <w:bookmarkEnd w:id="1995425494"/>
    </w:p>
    <w:p w:rsidR="004B76C0" w:rsidP="004B76C0" w:rsidRDefault="004B76C0" w14:paraId="5344607F" w14:textId="4B515F98">
      <w:pPr>
        <w:pStyle w:val="Caption"/>
        <w:keepNext/>
      </w:pPr>
      <w:r>
        <w:t xml:space="preserve">Table </w:t>
      </w:r>
      <w:r w:rsidR="009E4E70">
        <w:rPr>
          <w:noProof/>
        </w:rPr>
        <w:fldChar w:fldCharType="begin"/>
      </w:r>
      <w:r w:rsidR="009E4E70">
        <w:rPr>
          <w:noProof/>
        </w:rPr>
        <w:instrText xml:space="preserve"> SEQ Table \* ARABIC </w:instrText>
      </w:r>
      <w:r w:rsidR="009E4E70">
        <w:rPr>
          <w:noProof/>
        </w:rPr>
        <w:fldChar w:fldCharType="separate"/>
      </w:r>
      <w:r w:rsidR="000C69F4">
        <w:rPr>
          <w:noProof/>
        </w:rPr>
        <w:t>1</w:t>
      </w:r>
      <w:r w:rsidR="009E4E70">
        <w:rPr>
          <w:noProof/>
        </w:rPr>
        <w:fldChar w:fldCharType="end"/>
      </w:r>
      <w:r>
        <w:t xml:space="preserve"> - Document History</w:t>
      </w:r>
    </w:p>
    <w:tbl>
      <w:tblPr>
        <w:tblStyle w:val="MediumList1-Accent11"/>
        <w:tblW w:w="9077" w:type="dxa"/>
        <w:tblLook w:val="06A0" w:firstRow="1" w:lastRow="0" w:firstColumn="1" w:lastColumn="0" w:noHBand="1" w:noVBand="1"/>
        <w:tblCaption w:val="History of revisions to this document"/>
        <w:tblDescription w:val="History of revisions to this document"/>
      </w:tblPr>
      <w:tblGrid>
        <w:gridCol w:w="1155"/>
        <w:gridCol w:w="1560"/>
        <w:gridCol w:w="1293"/>
        <w:gridCol w:w="2261"/>
        <w:gridCol w:w="1123"/>
        <w:gridCol w:w="1685"/>
      </w:tblGrid>
      <w:tr w:rsidRPr="000B3919" w:rsidR="00762BFB" w:rsidTr="20A466E2" w14:paraId="5B5944C6"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Pr>
          <w:p w:rsidRPr="000B3919" w:rsidR="00762BFB" w:rsidP="00B12016" w:rsidRDefault="00762BFB" w14:paraId="0136D10A" w14:textId="77777777">
            <w:pPr>
              <w:keepNext/>
              <w:suppressAutoHyphens/>
              <w:overflowPunct w:val="0"/>
              <w:autoSpaceDE w:val="0"/>
              <w:spacing w:before="240"/>
              <w:textAlignment w:val="baseline"/>
            </w:pPr>
            <w:r w:rsidRPr="000B3919">
              <w:t>Version</w:t>
            </w:r>
          </w:p>
        </w:tc>
        <w:tc>
          <w:tcPr>
            <w:tcW w:w="1560" w:type="dxa"/>
          </w:tcPr>
          <w:p w:rsidRPr="000B3919" w:rsidR="00762BFB" w:rsidP="00B12016" w:rsidRDefault="00762BFB" w14:paraId="2EFE2B80" w14:textId="77777777">
            <w:pPr>
              <w:keepNext/>
              <w:suppressAutoHyphens/>
              <w:overflowPunct w:val="0"/>
              <w:autoSpaceDE w:val="0"/>
              <w:spacing w:before="240"/>
              <w:textAlignment w:val="baseline"/>
              <w:cnfStyle w:val="100000000000" w:firstRow="1" w:lastRow="0" w:firstColumn="0" w:lastColumn="0" w:oddVBand="0" w:evenVBand="0" w:oddHBand="0" w:evenHBand="0" w:firstRowFirstColumn="0" w:firstRowLastColumn="0" w:lastRowFirstColumn="0" w:lastRowLastColumn="0"/>
            </w:pPr>
            <w:r w:rsidRPr="000B3919">
              <w:t>Date</w:t>
            </w:r>
          </w:p>
        </w:tc>
        <w:tc>
          <w:tcPr>
            <w:tcW w:w="1293" w:type="dxa"/>
          </w:tcPr>
          <w:p w:rsidRPr="000B3919" w:rsidR="00762BFB" w:rsidP="00B12016" w:rsidRDefault="00762BFB" w14:paraId="67D7902F" w14:textId="77777777">
            <w:pPr>
              <w:keepNext/>
              <w:suppressAutoHyphens/>
              <w:overflowPunct w:val="0"/>
              <w:autoSpaceDE w:val="0"/>
              <w:spacing w:before="240"/>
              <w:textAlignment w:val="baseline"/>
              <w:cnfStyle w:val="100000000000" w:firstRow="1" w:lastRow="0" w:firstColumn="0" w:lastColumn="0" w:oddVBand="0" w:evenVBand="0" w:oddHBand="0" w:evenHBand="0" w:firstRowFirstColumn="0" w:firstRowLastColumn="0" w:lastRowFirstColumn="0" w:lastRowLastColumn="0"/>
            </w:pPr>
            <w:r w:rsidRPr="000B3919">
              <w:t>Author</w:t>
            </w:r>
          </w:p>
        </w:tc>
        <w:tc>
          <w:tcPr>
            <w:tcW w:w="2261" w:type="dxa"/>
          </w:tcPr>
          <w:p w:rsidRPr="000B3919" w:rsidR="00762BFB" w:rsidP="00B12016" w:rsidRDefault="00762BFB" w14:paraId="53C359BD" w14:textId="77777777">
            <w:pPr>
              <w:keepNext/>
              <w:suppressAutoHyphens/>
              <w:overflowPunct w:val="0"/>
              <w:autoSpaceDE w:val="0"/>
              <w:spacing w:before="240"/>
              <w:textAlignment w:val="baseline"/>
              <w:cnfStyle w:val="100000000000" w:firstRow="1" w:lastRow="0" w:firstColumn="0" w:lastColumn="0" w:oddVBand="0" w:evenVBand="0" w:oddHBand="0" w:evenHBand="0" w:firstRowFirstColumn="0" w:firstRowLastColumn="0" w:lastRowFirstColumn="0" w:lastRowLastColumn="0"/>
            </w:pPr>
            <w:r w:rsidRPr="000B3919">
              <w:t>Summary of Changes</w:t>
            </w:r>
          </w:p>
        </w:tc>
        <w:tc>
          <w:tcPr>
            <w:tcW w:w="1123" w:type="dxa"/>
          </w:tcPr>
          <w:p w:rsidRPr="000B3919" w:rsidR="00762BFB" w:rsidP="00B12016" w:rsidRDefault="00762BFB" w14:paraId="08569728" w14:textId="77777777">
            <w:pPr>
              <w:keepNext/>
              <w:suppressAutoHyphens/>
              <w:overflowPunct w:val="0"/>
              <w:autoSpaceDE w:val="0"/>
              <w:spacing w:before="240"/>
              <w:textAlignment w:val="baseline"/>
              <w:cnfStyle w:val="100000000000" w:firstRow="1" w:lastRow="0" w:firstColumn="0" w:lastColumn="0" w:oddVBand="0" w:evenVBand="0" w:oddHBand="0" w:evenHBand="0" w:firstRowFirstColumn="0" w:firstRowLastColumn="0" w:lastRowFirstColumn="0" w:lastRowLastColumn="0"/>
            </w:pPr>
            <w:r w:rsidRPr="000B3919">
              <w:t>Status</w:t>
            </w:r>
          </w:p>
        </w:tc>
        <w:tc>
          <w:tcPr>
            <w:tcW w:w="1685" w:type="dxa"/>
          </w:tcPr>
          <w:p w:rsidRPr="000B3919" w:rsidR="00762BFB" w:rsidP="00B12016" w:rsidRDefault="00762BFB" w14:paraId="7CF197CB" w14:textId="77777777">
            <w:pPr>
              <w:keepNext/>
              <w:suppressAutoHyphens/>
              <w:overflowPunct w:val="0"/>
              <w:autoSpaceDE w:val="0"/>
              <w:spacing w:before="240"/>
              <w:textAlignment w:val="baseline"/>
              <w:cnfStyle w:val="100000000000" w:firstRow="1" w:lastRow="0" w:firstColumn="0" w:lastColumn="0" w:oddVBand="0" w:evenVBand="0" w:oddHBand="0" w:evenHBand="0" w:firstRowFirstColumn="0" w:firstRowLastColumn="0" w:lastRowFirstColumn="0" w:lastRowLastColumn="0"/>
            </w:pPr>
            <w:r w:rsidRPr="000B3919">
              <w:t>Authorised By</w:t>
            </w:r>
          </w:p>
        </w:tc>
      </w:tr>
      <w:tr w:rsidRPr="000B3919" w:rsidR="00762BFB" w:rsidTr="20A466E2" w14:paraId="3F0AE5E1" w14:textId="77777777">
        <w:tc>
          <w:tcPr>
            <w:cnfStyle w:val="001000000000" w:firstRow="0" w:lastRow="0" w:firstColumn="1" w:lastColumn="0" w:oddVBand="0" w:evenVBand="0" w:oddHBand="0" w:evenHBand="0" w:firstRowFirstColumn="0" w:firstRowLastColumn="0" w:lastRowFirstColumn="0" w:lastRowLastColumn="0"/>
            <w:tcW w:w="1155" w:type="dxa"/>
            <w:shd w:val="clear" w:color="auto" w:fill="DBE5F1" w:themeFill="accent1" w:themeFillTint="33"/>
          </w:tcPr>
          <w:p w:rsidRPr="000B3919" w:rsidR="00762BFB" w:rsidP="00777F2A" w:rsidRDefault="00777F2A" w14:paraId="0AB04DDA" w14:textId="77777777">
            <w:pPr>
              <w:suppressAutoHyphens/>
              <w:overflowPunct w:val="0"/>
              <w:autoSpaceDE w:val="0"/>
              <w:spacing w:before="120" w:after="120" w:line="288" w:lineRule="auto"/>
              <w:jc w:val="center"/>
              <w:textAlignment w:val="baseline"/>
            </w:pPr>
            <w:r>
              <w:t>0</w:t>
            </w:r>
            <w:r w:rsidR="00762BFB">
              <w:t>.</w:t>
            </w:r>
            <w:r>
              <w:t>1</w:t>
            </w:r>
          </w:p>
        </w:tc>
        <w:sdt>
          <w:sdtPr>
            <w:alias w:val="Date Created"/>
            <w:tag w:val="Date Created"/>
            <w:id w:val="14633801"/>
            <w:date w:fullDate="2023-09-08T00:00:00Z">
              <w:dateFormat w:val="d/MM/yyyy"/>
              <w:lid w:val="en-AU"/>
              <w:storeMappedDataAs w:val="dateTime"/>
              <w:calendar w:val="gregorian"/>
            </w:date>
          </w:sdtPr>
          <w:sdtEndPr/>
          <w:sdtContent>
            <w:tc>
              <w:tcPr>
                <w:tcW w:w="1560" w:type="dxa"/>
              </w:tcPr>
              <w:p w:rsidRPr="000B3919" w:rsidR="00762BFB" w:rsidP="00C11CE6" w:rsidRDefault="00B626F1" w14:paraId="28A76995" w14:textId="6C62E275">
                <w:pPr>
                  <w:suppressAutoHyphens/>
                  <w:overflowPunct w:val="0"/>
                  <w:autoSpaceDE w:val="0"/>
                  <w:spacing w:before="120" w:after="120" w:line="288" w:lineRule="auto"/>
                  <w:textAlignment w:val="baseline"/>
                  <w:cnfStyle w:val="000000000000" w:firstRow="0" w:lastRow="0" w:firstColumn="0" w:lastColumn="0" w:oddVBand="0" w:evenVBand="0" w:oddHBand="0" w:evenHBand="0" w:firstRowFirstColumn="0" w:firstRowLastColumn="0" w:lastRowFirstColumn="0" w:lastRowLastColumn="0"/>
                </w:pPr>
                <w:r>
                  <w:t>8/09/2023</w:t>
                </w:r>
              </w:p>
            </w:tc>
          </w:sdtContent>
        </w:sdt>
        <w:tc>
          <w:tcPr>
            <w:tcW w:w="1293" w:type="dxa"/>
          </w:tcPr>
          <w:p w:rsidRPr="000B3919" w:rsidR="00762BFB" w:rsidP="00B12016" w:rsidRDefault="0013254A" w14:paraId="398A3440" w14:textId="69949560">
            <w:pPr>
              <w:suppressAutoHyphens/>
              <w:overflowPunct w:val="0"/>
              <w:autoSpaceDE w:val="0"/>
              <w:spacing w:before="120" w:after="120" w:line="288" w:lineRule="auto"/>
              <w:textAlignment w:val="baseline"/>
              <w:cnfStyle w:val="000000000000" w:firstRow="0" w:lastRow="0" w:firstColumn="0" w:lastColumn="0" w:oddVBand="0" w:evenVBand="0" w:oddHBand="0" w:evenHBand="0" w:firstRowFirstColumn="0" w:firstRowLastColumn="0" w:lastRowFirstColumn="0" w:lastRowLastColumn="0"/>
              <w:rPr>
                <w:rFonts w:ascii="Cambria" w:hAnsi="Cambria"/>
              </w:rPr>
            </w:pPr>
            <w:r>
              <w:t>J Ross</w:t>
            </w:r>
          </w:p>
        </w:tc>
        <w:tc>
          <w:tcPr>
            <w:tcW w:w="2261" w:type="dxa"/>
          </w:tcPr>
          <w:p w:rsidRPr="000B3919" w:rsidR="00762BFB" w:rsidP="00B12016" w:rsidRDefault="00CC40EE" w14:paraId="06033ACB" w14:textId="34939557">
            <w:pPr>
              <w:suppressAutoHyphens/>
              <w:overflowPunct w:val="0"/>
              <w:autoSpaceDE w:val="0"/>
              <w:spacing w:before="120" w:after="120" w:line="288" w:lineRule="auto"/>
              <w:textAlignment w:val="baseline"/>
              <w:cnfStyle w:val="000000000000" w:firstRow="0" w:lastRow="0" w:firstColumn="0" w:lastColumn="0" w:oddVBand="0" w:evenVBand="0" w:oddHBand="0" w:evenHBand="0" w:firstRowFirstColumn="0" w:firstRowLastColumn="0" w:lastRowFirstColumn="0" w:lastRowLastColumn="0"/>
            </w:pPr>
            <w:r>
              <w:rPr>
                <w:lang w:eastAsia="ar-SA"/>
              </w:rPr>
              <w:t xml:space="preserve">Create </w:t>
            </w:r>
            <w:r w:rsidR="00745C63">
              <w:rPr>
                <w:lang w:eastAsia="ar-SA"/>
              </w:rPr>
              <w:t>PRISMS</w:t>
            </w:r>
            <w:r>
              <w:rPr>
                <w:lang w:eastAsia="ar-SA"/>
              </w:rPr>
              <w:t xml:space="preserve"> version </w:t>
            </w:r>
          </w:p>
        </w:tc>
        <w:tc>
          <w:tcPr>
            <w:tcW w:w="1123" w:type="dxa"/>
          </w:tcPr>
          <w:p w:rsidRPr="000B3919" w:rsidR="00762BFB" w:rsidP="00B12016" w:rsidRDefault="00762BFB" w14:paraId="44F3326C" w14:textId="77777777">
            <w:pPr>
              <w:suppressAutoHyphens/>
              <w:overflowPunct w:val="0"/>
              <w:autoSpaceDE w:val="0"/>
              <w:spacing w:before="120" w:after="120" w:line="288" w:lineRule="auto"/>
              <w:textAlignment w:val="baseline"/>
              <w:cnfStyle w:val="000000000000" w:firstRow="0" w:lastRow="0" w:firstColumn="0" w:lastColumn="0" w:oddVBand="0" w:evenVBand="0" w:oddHBand="0" w:evenHBand="0" w:firstRowFirstColumn="0" w:firstRowLastColumn="0" w:lastRowFirstColumn="0" w:lastRowLastColumn="0"/>
            </w:pPr>
            <w:r w:rsidRPr="000B3919">
              <w:rPr>
                <w:lang w:eastAsia="ar-SA"/>
              </w:rPr>
              <w:t>Draft</w:t>
            </w:r>
          </w:p>
        </w:tc>
        <w:tc>
          <w:tcPr>
            <w:tcW w:w="1685" w:type="dxa"/>
          </w:tcPr>
          <w:p w:rsidRPr="000B3919" w:rsidR="00762BFB" w:rsidP="00B12016" w:rsidRDefault="00762BFB" w14:paraId="40E2274F" w14:textId="77777777">
            <w:pPr>
              <w:suppressAutoHyphens/>
              <w:overflowPunct w:val="0"/>
              <w:autoSpaceDE w:val="0"/>
              <w:spacing w:before="120" w:after="120" w:line="288" w:lineRule="auto"/>
              <w:textAlignment w:val="baseline"/>
              <w:cnfStyle w:val="000000000000" w:firstRow="0" w:lastRow="0" w:firstColumn="0" w:lastColumn="0" w:oddVBand="0" w:evenVBand="0" w:oddHBand="0" w:evenHBand="0" w:firstRowFirstColumn="0" w:firstRowLastColumn="0" w:lastRowFirstColumn="0" w:lastRowLastColumn="0"/>
            </w:pPr>
          </w:p>
        </w:tc>
      </w:tr>
    </w:tbl>
    <w:p w:rsidR="00B541D9" w:rsidP="00B541D9" w:rsidRDefault="00B541D9" w14:paraId="2FF30DC7" w14:textId="77777777"/>
    <w:p w:rsidR="002C2400" w:rsidRDefault="002C2400" w14:paraId="1469AA7D" w14:textId="364C83F6">
      <w:r>
        <w:br w:type="page"/>
      </w:r>
    </w:p>
    <w:p w:rsidR="0078757F" w:rsidP="0078757F" w:rsidRDefault="005B6231" w14:paraId="34BE40B2" w14:textId="116B5EF8">
      <w:pPr>
        <w:pStyle w:val="Heading1"/>
      </w:pPr>
      <w:bookmarkStart w:name="_Toc489435815" w:id="5"/>
      <w:bookmarkStart w:name="_Toc489529675" w:id="6"/>
      <w:bookmarkStart w:name="_Toc1469765428" w:id="1697942408"/>
      <w:r w:rsidR="005B6231">
        <w:rPr/>
        <w:t xml:space="preserve">1. </w:t>
      </w:r>
      <w:r w:rsidR="0078757F">
        <w:rPr/>
        <w:t>Introduction</w:t>
      </w:r>
      <w:bookmarkEnd w:id="5"/>
      <w:bookmarkEnd w:id="6"/>
      <w:bookmarkEnd w:id="1697942408"/>
    </w:p>
    <w:p w:rsidRPr="005B6231" w:rsidR="005B6231" w:rsidP="005B6231" w:rsidRDefault="005B6231" w14:paraId="455B0E41" w14:textId="10223B75">
      <w:pPr>
        <w:pStyle w:val="Heading2"/>
      </w:pPr>
      <w:bookmarkStart w:name="_Toc843283202" w:id="662826978"/>
      <w:r w:rsidR="005B6231">
        <w:rPr/>
        <w:t>1.1 General</w:t>
      </w:r>
      <w:bookmarkEnd w:id="662826978"/>
    </w:p>
    <w:p w:rsidR="00F007AA" w:rsidP="00F007AA" w:rsidRDefault="00F007AA" w14:paraId="7DB7964F" w14:textId="04B0D23D">
      <w:r>
        <w:t xml:space="preserve">The </w:t>
      </w:r>
      <w:r w:rsidR="005A616F">
        <w:t xml:space="preserve">Department of </w:t>
      </w:r>
      <w:r w:rsidR="000F2551">
        <w:t>Education</w:t>
      </w:r>
      <w:r w:rsidR="005A616F">
        <w:t xml:space="preserve"> </w:t>
      </w:r>
      <w:r>
        <w:t xml:space="preserve">(the department) has made </w:t>
      </w:r>
      <w:r w:rsidR="00983007">
        <w:t>PRISMS</w:t>
      </w:r>
      <w:r w:rsidR="005D53BC">
        <w:t xml:space="preserve"> APIs</w:t>
      </w:r>
      <w:r>
        <w:t xml:space="preserve"> available to Provider organisations via </w:t>
      </w:r>
      <w:r w:rsidR="00815D6E">
        <w:t xml:space="preserve">a </w:t>
      </w:r>
      <w:r>
        <w:t>Web API Gateway.</w:t>
      </w:r>
    </w:p>
    <w:p w:rsidR="00875E5D" w:rsidP="0B05065B" w:rsidRDefault="00727027" w14:paraId="195B4018" w14:textId="7F47B440">
      <w:r>
        <w:t>These APIs</w:t>
      </w:r>
      <w:r w:rsidR="00875E5D">
        <w:t xml:space="preserve"> </w:t>
      </w:r>
      <w:r w:rsidR="00024F42">
        <w:t xml:space="preserve">enable </w:t>
      </w:r>
      <w:r w:rsidR="00875E5D">
        <w:t xml:space="preserve">organisations to integrate </w:t>
      </w:r>
      <w:r w:rsidR="00815D6E">
        <w:t>the</w:t>
      </w:r>
      <w:r w:rsidR="00024F42">
        <w:t>ir</w:t>
      </w:r>
      <w:r w:rsidR="00815D6E">
        <w:t xml:space="preserve"> </w:t>
      </w:r>
      <w:r w:rsidR="00024F42">
        <w:t>software solutions</w:t>
      </w:r>
      <w:r w:rsidR="00815D6E">
        <w:t xml:space="preserve"> and associated workflows with </w:t>
      </w:r>
      <w:r w:rsidR="004A077F">
        <w:t>PRISMS</w:t>
      </w:r>
      <w:r w:rsidR="00A11D8F">
        <w:t xml:space="preserve"> </w:t>
      </w:r>
      <w:r w:rsidR="00681BCC">
        <w:t>bypassing the</w:t>
      </w:r>
      <w:r w:rsidR="00A11D8F">
        <w:t xml:space="preserve"> need to use the PRISMS user interface.</w:t>
      </w:r>
    </w:p>
    <w:p w:rsidR="000D048E" w:rsidP="00F007AA" w:rsidRDefault="000D048E" w14:paraId="04A8D3C6" w14:textId="1579CE5B">
      <w:r>
        <w:t xml:space="preserve">This document describes </w:t>
      </w:r>
      <w:r w:rsidR="00091F78">
        <w:t xml:space="preserve">the </w:t>
      </w:r>
      <w:r w:rsidR="00995CD9">
        <w:t xml:space="preserve">authentication requirements </w:t>
      </w:r>
      <w:r>
        <w:t>and provides the following:</w:t>
      </w:r>
    </w:p>
    <w:p w:rsidR="000D048E" w:rsidP="00432F74" w:rsidRDefault="000D048E" w14:paraId="3F4894D1" w14:textId="72B6D1AF">
      <w:pPr>
        <w:pStyle w:val="ListParagraph"/>
        <w:numPr>
          <w:ilvl w:val="0"/>
          <w:numId w:val="6"/>
        </w:numPr>
      </w:pPr>
      <w:r>
        <w:t>A descriptive overview</w:t>
      </w:r>
      <w:r w:rsidR="00F31D76">
        <w:t>.</w:t>
      </w:r>
    </w:p>
    <w:p w:rsidR="00B37CA0" w:rsidP="00432F74" w:rsidRDefault="00B37CA0" w14:paraId="764B60D3" w14:textId="252143AB">
      <w:pPr>
        <w:pStyle w:val="ListParagraph"/>
        <w:numPr>
          <w:ilvl w:val="0"/>
          <w:numId w:val="6"/>
        </w:numPr>
      </w:pPr>
      <w:r>
        <w:t>Prerequisites</w:t>
      </w:r>
      <w:r w:rsidR="00F31D76">
        <w:t>.</w:t>
      </w:r>
    </w:p>
    <w:p w:rsidR="000D048E" w:rsidP="00432F74" w:rsidRDefault="00B37CA0" w14:paraId="39C2AC16" w14:textId="2888D0BC">
      <w:pPr>
        <w:pStyle w:val="ListParagraph"/>
        <w:numPr>
          <w:ilvl w:val="0"/>
          <w:numId w:val="6"/>
        </w:numPr>
      </w:pPr>
      <w:r>
        <w:t>Roles and responsibilities</w:t>
      </w:r>
      <w:r w:rsidR="00F31D76">
        <w:t>.</w:t>
      </w:r>
    </w:p>
    <w:p w:rsidR="00C44BEE" w:rsidP="00154FE9" w:rsidRDefault="00160D1B" w14:paraId="08829FFA" w14:textId="4CF4CEBB">
      <w:pPr>
        <w:pStyle w:val="Heading2"/>
      </w:pPr>
      <w:bookmarkStart w:name="_Toc1791912958" w:id="1705559634"/>
      <w:r w:rsidR="00160D1B">
        <w:rPr/>
        <w:t>1.</w:t>
      </w:r>
      <w:r w:rsidR="00825432">
        <w:rPr/>
        <w:t>2</w:t>
      </w:r>
      <w:r w:rsidR="00160D1B">
        <w:rPr/>
        <w:t xml:space="preserve"> </w:t>
      </w:r>
      <w:r w:rsidR="00C44BEE">
        <w:rPr/>
        <w:t>Document Conventions</w:t>
      </w:r>
      <w:bookmarkEnd w:id="1705559634"/>
    </w:p>
    <w:p w:rsidR="007F5F04" w:rsidP="00C44BEE" w:rsidRDefault="007F5F04" w14:paraId="17B8E1C7" w14:textId="2702CF89">
      <w:r>
        <w:t xml:space="preserve">The Scenario Synopsis sections of the document include sample request parameters and sample responses. The samples provided are not extensive; they </w:t>
      </w:r>
      <w:r w:rsidR="008D292D">
        <w:t xml:space="preserve">are mock-ups and </w:t>
      </w:r>
      <w:r>
        <w:t xml:space="preserve">aim to highlight </w:t>
      </w:r>
      <w:r w:rsidR="009775A0">
        <w:t>dependencies</w:t>
      </w:r>
      <w:r>
        <w:t xml:space="preserve"> only.</w:t>
      </w:r>
      <w:r w:rsidR="007907EE">
        <w:t xml:space="preserve"> Please refer to the OAuth 2.0 specification where required.</w:t>
      </w:r>
    </w:p>
    <w:p w:rsidRPr="00154FE9" w:rsidR="00005B31" w:rsidP="00154FE9" w:rsidRDefault="00160D1B" w14:paraId="5454CB0A" w14:textId="637AA955">
      <w:pPr>
        <w:pStyle w:val="Heading2"/>
      </w:pPr>
      <w:bookmarkStart w:name="_Toc1465967280" w:id="1912678785"/>
      <w:r w:rsidR="00160D1B">
        <w:rPr/>
        <w:t>1.</w:t>
      </w:r>
      <w:r w:rsidR="00825432">
        <w:rPr/>
        <w:t>3</w:t>
      </w:r>
      <w:r w:rsidR="00160D1B">
        <w:rPr/>
        <w:t xml:space="preserve"> </w:t>
      </w:r>
      <w:r w:rsidR="008F2190">
        <w:rPr/>
        <w:t>Intended Audience</w:t>
      </w:r>
      <w:bookmarkEnd w:id="1912678785"/>
    </w:p>
    <w:p w:rsidR="00835422" w:rsidP="008F2190" w:rsidRDefault="00835422" w14:paraId="1162CD98" w14:textId="55D363E0">
      <w:r>
        <w:t>IT contacts of organisations subsc</w:t>
      </w:r>
      <w:r w:rsidR="001A0C93">
        <w:t>ribing to the Department</w:t>
      </w:r>
      <w:r w:rsidR="005E1D55">
        <w:t>’</w:t>
      </w:r>
      <w:r w:rsidR="001A0C93">
        <w:t xml:space="preserve">s </w:t>
      </w:r>
      <w:r w:rsidR="004A077F">
        <w:t>PRISM</w:t>
      </w:r>
      <w:r w:rsidR="00887F27">
        <w:t xml:space="preserve">S </w:t>
      </w:r>
      <w:r w:rsidR="001A0C93">
        <w:t>API Gateway</w:t>
      </w:r>
      <w:r w:rsidR="00B608EE">
        <w:t xml:space="preserve"> to consume </w:t>
      </w:r>
      <w:r w:rsidR="00660B3F">
        <w:t>the PRISMS APIs.</w:t>
      </w:r>
    </w:p>
    <w:p w:rsidR="008F2190" w:rsidP="00154FE9" w:rsidRDefault="00160D1B" w14:paraId="2DA5380A" w14:textId="01E8D7C2">
      <w:pPr>
        <w:pStyle w:val="Heading2"/>
      </w:pPr>
      <w:bookmarkStart w:name="_Toc536823669" w:id="1873246468"/>
      <w:r w:rsidR="00160D1B">
        <w:rPr/>
        <w:t>1.</w:t>
      </w:r>
      <w:r w:rsidR="00887F27">
        <w:rPr/>
        <w:t>4</w:t>
      </w:r>
      <w:r w:rsidR="00160D1B">
        <w:rPr/>
        <w:t xml:space="preserve"> </w:t>
      </w:r>
      <w:r w:rsidR="00154FE9">
        <w:rPr/>
        <w:t>References</w:t>
      </w:r>
      <w:bookmarkEnd w:id="1873246468"/>
    </w:p>
    <w:p w:rsidR="003370BB" w:rsidP="00154FE9" w:rsidRDefault="003370BB" w14:paraId="2B93B684" w14:textId="77777777">
      <w:pPr>
        <w:pStyle w:val="Heading3"/>
      </w:pPr>
      <w:bookmarkStart w:name="_Toc2140235551" w:id="1062141279"/>
      <w:r w:rsidR="003370BB">
        <w:rPr/>
        <w:t>Official Standard</w:t>
      </w:r>
      <w:bookmarkEnd w:id="1062141279"/>
    </w:p>
    <w:p w:rsidR="003370BB" w:rsidP="00AE1C7A" w:rsidRDefault="00004E73" w14:paraId="1278E970" w14:textId="7B2038ED">
      <w:pPr>
        <w:ind w:left="720"/>
      </w:pPr>
      <w:hyperlink w:history="1" r:id="rId15">
        <w:r w:rsidRPr="004A4932" w:rsidR="003370BB">
          <w:rPr>
            <w:rStyle w:val="Hyperlink"/>
          </w:rPr>
          <w:t>https://tools.ietf.org/html/rfc6746</w:t>
        </w:r>
      </w:hyperlink>
    </w:p>
    <w:p w:rsidR="00154FE9" w:rsidP="00154FE9" w:rsidRDefault="00154FE9" w14:paraId="6A067E46" w14:textId="22BB9CBE">
      <w:pPr>
        <w:pStyle w:val="Heading3"/>
      </w:pPr>
      <w:bookmarkStart w:name="_Toc609593289" w:id="1374024086"/>
      <w:r w:rsidR="00154FE9">
        <w:rPr/>
        <w:t>A Guide to OAuth 2.0 Grants</w:t>
      </w:r>
      <w:bookmarkEnd w:id="1374024086"/>
    </w:p>
    <w:p w:rsidR="00154FE9" w:rsidP="00AE1C7A" w:rsidRDefault="00004E73" w14:paraId="4A3DED43" w14:textId="3909F3EF">
      <w:pPr>
        <w:ind w:left="720"/>
      </w:pPr>
      <w:hyperlink w:history="1" r:id="rId16">
        <w:r w:rsidR="009A6078">
          <w:rPr>
            <w:rStyle w:val="Hyperlink"/>
          </w:rPr>
          <w:t>A Guide To OAuth 2.0 Grants - Alex Bilbie</w:t>
        </w:r>
      </w:hyperlink>
    </w:p>
    <w:p w:rsidR="00A0081D" w:rsidP="00CF54A1" w:rsidRDefault="00154FE9" w14:paraId="70342C8A" w14:textId="01483105">
      <w:pPr>
        <w:ind w:left="720"/>
      </w:pPr>
      <w:r>
        <w:t xml:space="preserve">This </w:t>
      </w:r>
      <w:r w:rsidR="003370BB">
        <w:t xml:space="preserve">easily digestible </w:t>
      </w:r>
      <w:r>
        <w:t xml:space="preserve">article details the OAuth 2.0 conventions and grant types implemented </w:t>
      </w:r>
      <w:r w:rsidR="00AD007B">
        <w:t>by</w:t>
      </w:r>
      <w:r w:rsidR="003370BB">
        <w:t xml:space="preserve"> the API Gateway</w:t>
      </w:r>
      <w:r>
        <w:t>.</w:t>
      </w:r>
    </w:p>
    <w:p w:rsidR="00D77A2A" w:rsidP="00CF54A1" w:rsidRDefault="00004E73" w14:paraId="2A32A745" w14:textId="329951A4">
      <w:pPr>
        <w:ind w:left="720"/>
      </w:pPr>
      <w:hyperlink w:history="1" r:id="rId17">
        <w:r w:rsidR="00D77A2A">
          <w:rPr>
            <w:rStyle w:val="Hyperlink"/>
          </w:rPr>
          <w:t>RFC 6749 - The OAuth 2.0 Authorization Framework (ietf.org)</w:t>
        </w:r>
      </w:hyperlink>
    </w:p>
    <w:p w:rsidRPr="00D77A2A" w:rsidR="00D77A2A" w:rsidP="00D77A2A" w:rsidRDefault="00D77A2A" w14:paraId="42E82171" w14:textId="73F35029">
      <w:pPr>
        <w:shd w:val="clear" w:color="auto" w:fill="FFFFFF"/>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alibri" w:hAnsi="Calibri" w:eastAsia="Times New Roman" w:cs="Calibri"/>
          <w:color w:val="212529"/>
          <w:kern w:val="0"/>
          <w:lang w:eastAsia="en-AU"/>
          <w14:ligatures w14:val="none"/>
        </w:rPr>
      </w:pPr>
      <w:r w:rsidRPr="00D77A2A">
        <w:rPr>
          <w:rFonts w:ascii="Calibri" w:hAnsi="Calibri" w:eastAsia="Times New Roman" w:cs="Calibri"/>
          <w:color w:val="212529"/>
          <w:kern w:val="0"/>
          <w:lang w:eastAsia="en-AU"/>
          <w14:ligatures w14:val="none"/>
        </w:rPr>
        <w:t>The OAuth 2.0 authorization framework enables a third-party</w:t>
      </w:r>
      <w:r>
        <w:rPr>
          <w:rFonts w:ascii="Calibri" w:hAnsi="Calibri" w:eastAsia="Times New Roman" w:cs="Calibri"/>
          <w:color w:val="212529"/>
          <w:kern w:val="0"/>
          <w:lang w:eastAsia="en-AU"/>
          <w14:ligatures w14:val="none"/>
        </w:rPr>
        <w:t xml:space="preserve"> </w:t>
      </w:r>
      <w:r w:rsidRPr="00D77A2A">
        <w:rPr>
          <w:rFonts w:ascii="Calibri" w:hAnsi="Calibri" w:eastAsia="Times New Roman" w:cs="Calibri"/>
          <w:color w:val="212529"/>
          <w:kern w:val="0"/>
          <w:lang w:eastAsia="en-AU"/>
          <w14:ligatures w14:val="none"/>
        </w:rPr>
        <w:t>application to obtain limited access to an HTTP service, either on</w:t>
      </w:r>
      <w:r>
        <w:rPr>
          <w:rFonts w:ascii="Calibri" w:hAnsi="Calibri" w:eastAsia="Times New Roman" w:cs="Calibri"/>
          <w:color w:val="212529"/>
          <w:kern w:val="0"/>
          <w:lang w:eastAsia="en-AU"/>
          <w14:ligatures w14:val="none"/>
        </w:rPr>
        <w:t xml:space="preserve"> </w:t>
      </w:r>
      <w:r w:rsidRPr="00D77A2A">
        <w:rPr>
          <w:rFonts w:ascii="Calibri" w:hAnsi="Calibri" w:eastAsia="Times New Roman" w:cs="Calibri"/>
          <w:color w:val="212529"/>
          <w:kern w:val="0"/>
          <w:lang w:eastAsia="en-AU"/>
          <w14:ligatures w14:val="none"/>
        </w:rPr>
        <w:t>behalf of a resource owner by orchestrating an approval interaction</w:t>
      </w:r>
      <w:r>
        <w:rPr>
          <w:rFonts w:ascii="Calibri" w:hAnsi="Calibri" w:eastAsia="Times New Roman" w:cs="Calibri"/>
          <w:color w:val="212529"/>
          <w:kern w:val="0"/>
          <w:lang w:eastAsia="en-AU"/>
          <w14:ligatures w14:val="none"/>
        </w:rPr>
        <w:t xml:space="preserve"> </w:t>
      </w:r>
      <w:r w:rsidRPr="00D77A2A">
        <w:rPr>
          <w:rFonts w:ascii="Calibri" w:hAnsi="Calibri" w:eastAsia="Times New Roman" w:cs="Calibri"/>
          <w:color w:val="212529"/>
          <w:kern w:val="0"/>
          <w:lang w:eastAsia="en-AU"/>
          <w14:ligatures w14:val="none"/>
        </w:rPr>
        <w:t>between the resource owner and the HTTP service, or by allowing the</w:t>
      </w:r>
      <w:r>
        <w:rPr>
          <w:rFonts w:ascii="Calibri" w:hAnsi="Calibri" w:eastAsia="Times New Roman" w:cs="Calibri"/>
          <w:color w:val="212529"/>
          <w:kern w:val="0"/>
          <w:lang w:eastAsia="en-AU"/>
          <w14:ligatures w14:val="none"/>
        </w:rPr>
        <w:t xml:space="preserve"> </w:t>
      </w:r>
      <w:r w:rsidRPr="00D77A2A">
        <w:rPr>
          <w:rFonts w:ascii="Calibri" w:hAnsi="Calibri" w:eastAsia="Times New Roman" w:cs="Calibri"/>
          <w:color w:val="212529"/>
          <w:kern w:val="0"/>
          <w:lang w:eastAsia="en-AU"/>
          <w14:ligatures w14:val="none"/>
        </w:rPr>
        <w:t>third-party application to obtain access on its own behalf.</w:t>
      </w:r>
    </w:p>
    <w:p w:rsidRPr="00CF54A1" w:rsidR="00D77A2A" w:rsidP="00CF54A1" w:rsidRDefault="00D77A2A" w14:paraId="0A8A0572" w14:textId="77777777">
      <w:pPr>
        <w:ind w:left="720"/>
      </w:pPr>
    </w:p>
    <w:p w:rsidR="5624E93C" w:rsidP="5624E93C" w:rsidRDefault="5624E93C" w14:paraId="2BEC9A31" w14:textId="524C6377">
      <w:pPr>
        <w:ind w:left="720"/>
      </w:pPr>
    </w:p>
    <w:p w:rsidR="00B626F1" w:rsidP="5624E93C" w:rsidRDefault="00B626F1" w14:paraId="32CACF82" w14:textId="77777777">
      <w:pPr>
        <w:ind w:left="720"/>
      </w:pPr>
    </w:p>
    <w:p w:rsidR="00B626F1" w:rsidP="5624E93C" w:rsidRDefault="00B626F1" w14:paraId="4F3F6890" w14:textId="77777777">
      <w:pPr>
        <w:ind w:left="720"/>
      </w:pPr>
    </w:p>
    <w:p w:rsidR="0B05065B" w:rsidP="0B05065B" w:rsidRDefault="0B05065B" w14:paraId="2CDB3AC4" w14:textId="32D329B8">
      <w:pPr>
        <w:ind w:left="720"/>
      </w:pPr>
    </w:p>
    <w:p w:rsidR="0B05065B" w:rsidP="0B05065B" w:rsidRDefault="0B05065B" w14:paraId="3B5A79BD" w14:textId="2F419397">
      <w:pPr>
        <w:ind w:left="720"/>
      </w:pPr>
    </w:p>
    <w:p w:rsidRPr="00252336" w:rsidR="006A7FD3" w:rsidP="00643F0C" w:rsidRDefault="00160D1B" w14:paraId="2307EE29" w14:textId="7A087AC1">
      <w:pPr>
        <w:pStyle w:val="Heading2"/>
      </w:pPr>
      <w:bookmarkStart w:name="_Toc119221734" w:id="886830788"/>
      <w:r w:rsidR="00160D1B">
        <w:rPr/>
        <w:t>1.</w:t>
      </w:r>
      <w:r w:rsidR="00887F27">
        <w:rPr/>
        <w:t>5</w:t>
      </w:r>
      <w:r w:rsidR="00160D1B">
        <w:rPr/>
        <w:t xml:space="preserve"> </w:t>
      </w:r>
      <w:r w:rsidR="006A7FD3">
        <w:rPr/>
        <w:t>Contact Details</w:t>
      </w:r>
      <w:bookmarkEnd w:id="886830788"/>
    </w:p>
    <w:p w:rsidR="006A7FD3" w:rsidP="3C8F651F" w:rsidRDefault="006A7FD3" w14:paraId="02485A37" w14:textId="77777777">
      <w:pPr>
        <w:pStyle w:val="Heading3"/>
        <w:rPr>
          <w:rFonts w:cs="Arial" w:cstheme="minorBidi"/>
        </w:rPr>
      </w:pPr>
      <w:bookmarkStart w:name="_Toc1863618489" w:id="250866091"/>
      <w:r w:rsidR="006A7FD3">
        <w:rPr/>
        <w:t>API Product Manager</w:t>
      </w:r>
      <w:bookmarkEnd w:id="250866091"/>
    </w:p>
    <w:p w:rsidR="006A7FD3" w:rsidP="00AE1C7A" w:rsidRDefault="006A7FD3" w14:paraId="2CB98FC0" w14:textId="77777777">
      <w:pPr>
        <w:ind w:left="720"/>
      </w:pPr>
      <w:bookmarkStart w:name="_Toc489435819" w:id="16"/>
      <w:bookmarkStart w:name="_Toc489529679" w:id="17"/>
      <w:r>
        <w:t>Contact the API Product Manager at the following address:</w:t>
      </w:r>
    </w:p>
    <w:p w:rsidR="006C6C61" w:rsidP="00BB3022" w:rsidRDefault="00CD1E2C" w14:paraId="549041E3" w14:textId="69F5C583">
      <w:pPr>
        <w:rPr>
          <w:lang w:val="en-US"/>
        </w:rPr>
      </w:pPr>
      <w:r>
        <w:rPr>
          <w:lang w:val="en-US"/>
        </w:rPr>
        <w:tab/>
      </w:r>
      <w:hyperlink w:history="1" r:id="rId18">
        <w:r w:rsidRPr="009147E4">
          <w:rPr>
            <w:rStyle w:val="Hyperlink"/>
            <w:lang w:val="en-US"/>
          </w:rPr>
          <w:t>prismsapi@education.gov.au</w:t>
        </w:r>
      </w:hyperlink>
      <w:r>
        <w:rPr>
          <w:lang w:val="en-US"/>
        </w:rPr>
        <w:tab/>
      </w:r>
    </w:p>
    <w:p w:rsidR="00381A6E" w:rsidRDefault="00381A6E" w14:paraId="26D9155D" w14:textId="1230F971">
      <w:pPr>
        <w:spacing w:after="200" w:line="276" w:lineRule="auto"/>
        <w:rPr>
          <w:rFonts w:ascii="Calibri" w:hAnsi="Calibri" w:eastAsiaTheme="majorEastAsia" w:cstheme="majorBidi"/>
          <w:b/>
          <w:bCs/>
          <w:color w:val="1E3D6B"/>
          <w:sz w:val="28"/>
          <w:szCs w:val="26"/>
        </w:rPr>
      </w:pPr>
    </w:p>
    <w:p w:rsidRPr="00EC70C3" w:rsidR="006C6C61" w:rsidP="00EC70C3" w:rsidRDefault="006C6C61" w14:paraId="4D2B21F9" w14:textId="0E9D2911">
      <w:pPr>
        <w:pStyle w:val="Heading2"/>
      </w:pPr>
      <w:bookmarkStart w:name="_Toc1566901113" w:id="1402857472"/>
      <w:r w:rsidR="006C6C61">
        <w:rPr/>
        <w:t>1.</w:t>
      </w:r>
      <w:r w:rsidR="009635E8">
        <w:rPr/>
        <w:t>6</w:t>
      </w:r>
      <w:r w:rsidR="006C6C61">
        <w:rPr/>
        <w:t xml:space="preserve"> Prerequisites for </w:t>
      </w:r>
      <w:r w:rsidR="00440A4D">
        <w:rPr/>
        <w:t>authentication</w:t>
      </w:r>
      <w:bookmarkEnd w:id="1402857472"/>
    </w:p>
    <w:p w:rsidR="002666D3" w:rsidP="00DD555A" w:rsidRDefault="00381A6E" w14:paraId="27FA4FC5" w14:textId="0F2D3372">
      <w:r>
        <w:rPr>
          <w:noProof/>
        </w:rPr>
        <mc:AlternateContent>
          <mc:Choice Requires="wps">
            <w:drawing>
              <wp:anchor distT="45720" distB="45720" distL="114300" distR="114300" simplePos="0" relativeHeight="251658243" behindDoc="0" locked="0" layoutInCell="1" allowOverlap="1" wp14:anchorId="5480D84D" wp14:editId="5CF4A1AD">
                <wp:simplePos x="0" y="0"/>
                <wp:positionH relativeFrom="margin">
                  <wp:posOffset>4238625</wp:posOffset>
                </wp:positionH>
                <wp:positionV relativeFrom="paragraph">
                  <wp:posOffset>415925</wp:posOffset>
                </wp:positionV>
                <wp:extent cx="1323975" cy="1152525"/>
                <wp:effectExtent l="95250" t="57150" r="104775" b="104775"/>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1152525"/>
                        </a:xfrm>
                        <a:prstGeom prst="rect">
                          <a:avLst/>
                        </a:prstGeom>
                        <a:ln>
                          <a:headEnd/>
                          <a:tailEnd/>
                        </a:ln>
                      </wps:spPr>
                      <wps:style>
                        <a:lnRef idx="0">
                          <a:schemeClr val="accent1"/>
                        </a:lnRef>
                        <a:fillRef idx="3">
                          <a:schemeClr val="accent1"/>
                        </a:fillRef>
                        <a:effectRef idx="3">
                          <a:schemeClr val="accent1"/>
                        </a:effectRef>
                        <a:fontRef idx="minor">
                          <a:schemeClr val="lt1"/>
                        </a:fontRef>
                      </wps:style>
                      <wps:txbx>
                        <w:txbxContent>
                          <w:p w:rsidRPr="008D1E46" w:rsidR="00A30EAB" w:rsidP="00A30EAB" w:rsidRDefault="008D1E46" w14:paraId="6A825DAE" w14:textId="62B0852B">
                            <w:pPr>
                              <w:rPr>
                                <w:b/>
                                <w:bCs/>
                                <w:color w:val="FFFFFF" w:themeColor="background1"/>
                              </w:rPr>
                            </w:pPr>
                            <w:r w:rsidRPr="008D1E46">
                              <w:rPr>
                                <w:rFonts w:ascii="Calibri" w:hAnsi="Calibri" w:cs="Calibri"/>
                                <w:b/>
                                <w:bCs/>
                                <w:color w:val="FFFFFF" w:themeColor="background1"/>
                                <w:sz w:val="20"/>
                                <w:szCs w:val="20"/>
                              </w:rPr>
                              <w:t>Develop and Test the Application against the Integration Product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17C21B91">
              <v:shapetype id="_x0000_t202" coordsize="21600,21600" o:spt="202" path="m,l,21600r21600,l21600,xe" w14:anchorId="5480D84D">
                <v:stroke joinstyle="miter"/>
                <v:path gradientshapeok="t" o:connecttype="rect"/>
              </v:shapetype>
              <v:shape id="Text Box 7" style="position:absolute;margin-left:333.75pt;margin-top:32.75pt;width:104.25pt;height:90.75pt;z-index:25165824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spid="_x0000_s1026" fillcolor="#254163 [163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">
                <v:fill type="gradient" color2="#4477b6 [3012]" colors="0 #2c5d98;52429f #3c7bc7;1 #3a7ccb" angle="180" focus="100%" rotate="t">
                  <o:fill v:ext="view" type="gradientUnscaled"/>
                </v:fill>
                <v:shadow on="t" color="black" opacity="22937f" offset="0,.63889mm" origin=",.5"/>
                <v:textbox>
                  <w:txbxContent>
                    <w:p w:rsidRPr="008D1E46" w:rsidR="00A30EAB" w:rsidP="00A30EAB" w:rsidRDefault="008D1E46" w14:paraId="2FD633B4" w14:textId="62B0852B">
                      <w:pPr>
                        <w:rPr>
                          <w:b/>
                          <w:bCs/>
                          <w:color w:val="FFFFFF" w:themeColor="background1"/>
                        </w:rPr>
                      </w:pPr>
                      <w:r w:rsidRPr="008D1E46">
                        <w:rPr>
                          <w:rFonts w:ascii="Calibri" w:hAnsi="Calibri" w:cs="Calibri"/>
                          <w:b/>
                          <w:bCs/>
                          <w:color w:val="FFFFFF" w:themeColor="background1"/>
                          <w:sz w:val="20"/>
                          <w:szCs w:val="20"/>
                        </w:rPr>
                        <w:t>Develop and Test the Application against the Integration Product</w:t>
                      </w:r>
                    </w:p>
                  </w:txbxContent>
                </v:textbox>
                <w10:wrap type="square" anchorx="margin"/>
              </v:shape>
            </w:pict>
          </mc:Fallback>
        </mc:AlternateContent>
      </w:r>
      <w:r>
        <w:rPr>
          <w:noProof/>
        </w:rPr>
        <mc:AlternateContent>
          <mc:Choice Requires="wps">
            <w:drawing>
              <wp:anchor distT="45720" distB="45720" distL="114300" distR="114300" simplePos="0" relativeHeight="251658241" behindDoc="0" locked="0" layoutInCell="1" allowOverlap="1" wp14:anchorId="0DBA50AE" wp14:editId="3480E3F0">
                <wp:simplePos x="0" y="0"/>
                <wp:positionH relativeFrom="column">
                  <wp:posOffset>2183130</wp:posOffset>
                </wp:positionH>
                <wp:positionV relativeFrom="paragraph">
                  <wp:posOffset>414655</wp:posOffset>
                </wp:positionV>
                <wp:extent cx="1323975" cy="1152525"/>
                <wp:effectExtent l="95250" t="57150" r="104775" b="10477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1152525"/>
                        </a:xfrm>
                        <a:prstGeom prst="rect">
                          <a:avLst/>
                        </a:prstGeom>
                        <a:ln>
                          <a:headEnd/>
                          <a:tailEnd/>
                        </a:ln>
                      </wps:spPr>
                      <wps:style>
                        <a:lnRef idx="0">
                          <a:schemeClr val="accent1"/>
                        </a:lnRef>
                        <a:fillRef idx="3">
                          <a:schemeClr val="accent1"/>
                        </a:fillRef>
                        <a:effectRef idx="3">
                          <a:schemeClr val="accent1"/>
                        </a:effectRef>
                        <a:fontRef idx="minor">
                          <a:schemeClr val="lt1"/>
                        </a:fontRef>
                      </wps:style>
                      <wps:txbx>
                        <w:txbxContent>
                          <w:p w:rsidRPr="008D1E46" w:rsidR="00B34023" w:rsidP="00B34023" w:rsidRDefault="00B34023" w14:paraId="2A9CF3E3" w14:textId="77777777">
                            <w:pPr>
                              <w:rPr>
                                <w:b/>
                                <w:bCs/>
                                <w:color w:val="FFFFFF" w:themeColor="background1"/>
                              </w:rPr>
                            </w:pPr>
                            <w:r w:rsidRPr="008D1E46">
                              <w:rPr>
                                <w:rFonts w:ascii="Calibri" w:hAnsi="Calibri" w:cs="Calibri"/>
                                <w:b/>
                                <w:bCs/>
                                <w:color w:val="FFFFFF" w:themeColor="background1"/>
                                <w:sz w:val="20"/>
                                <w:szCs w:val="20"/>
                              </w:rPr>
                              <w:t>Fill out the Service Identity Access Form and email it to the API Management mailbox</w:t>
                            </w:r>
                          </w:p>
                          <w:p w:rsidRPr="008D1E46" w:rsidR="00B34023" w:rsidP="00A30EAB" w:rsidRDefault="00B34023" w14:paraId="3338F1B1" w14:textId="77777777">
                            <w:pPr>
                              <w:rPr>
                                <w:b/>
                                <w:bCs/>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4C238250">
              <v:shape id="Text Box 4" style="position:absolute;margin-left:171.9pt;margin-top:32.65pt;width:104.25pt;height:90.7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7" fillcolor="#254163 [163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" w14:anchorId="0DBA50AE">
                <v:fill type="gradient" color2="#4477b6 [3012]" colors="0 #2c5d98;52429f #3c7bc7;1 #3a7ccb" angle="180" focus="100%" rotate="t">
                  <o:fill v:ext="view" type="gradientUnscaled"/>
                </v:fill>
                <v:shadow on="t" color="black" opacity="22937f" offset="0,.63889mm" origin=",.5"/>
                <v:textbox>
                  <w:txbxContent>
                    <w:p w:rsidRPr="008D1E46" w:rsidR="00B34023" w:rsidP="00B34023" w:rsidRDefault="00B34023" w14:paraId="659FF680" w14:textId="77777777">
                      <w:pPr>
                        <w:rPr>
                          <w:b/>
                          <w:bCs/>
                          <w:color w:val="FFFFFF" w:themeColor="background1"/>
                        </w:rPr>
                      </w:pPr>
                      <w:r w:rsidRPr="008D1E46">
                        <w:rPr>
                          <w:rFonts w:ascii="Calibri" w:hAnsi="Calibri" w:cs="Calibri"/>
                          <w:b/>
                          <w:bCs/>
                          <w:color w:val="FFFFFF" w:themeColor="background1"/>
                          <w:sz w:val="20"/>
                          <w:szCs w:val="20"/>
                        </w:rPr>
                        <w:t xml:space="preserve">Fill out the Service Identity Access Form and email it to the API Management </w:t>
                      </w:r>
                      <w:proofErr w:type="gramStart"/>
                      <w:r w:rsidRPr="008D1E46">
                        <w:rPr>
                          <w:rFonts w:ascii="Calibri" w:hAnsi="Calibri" w:cs="Calibri"/>
                          <w:b/>
                          <w:bCs/>
                          <w:color w:val="FFFFFF" w:themeColor="background1"/>
                          <w:sz w:val="20"/>
                          <w:szCs w:val="20"/>
                        </w:rPr>
                        <w:t>mailbox</w:t>
                      </w:r>
                      <w:proofErr w:type="gramEnd"/>
                    </w:p>
                    <w:p w:rsidRPr="008D1E46" w:rsidR="00B34023" w:rsidP="00A30EAB" w:rsidRDefault="00B34023" w14:paraId="672A6659" w14:textId="77777777">
                      <w:pPr>
                        <w:rPr>
                          <w:b/>
                          <w:bCs/>
                          <w:color w:val="FFFFFF" w:themeColor="background1"/>
                        </w:rPr>
                      </w:pPr>
                    </w:p>
                  </w:txbxContent>
                </v:textbox>
                <w10:wrap type="square"/>
              </v:shape>
            </w:pict>
          </mc:Fallback>
        </mc:AlternateContent>
      </w:r>
      <w:r>
        <w:rPr>
          <w:noProof/>
        </w:rPr>
        <mc:AlternateContent>
          <mc:Choice Requires="wps">
            <w:drawing>
              <wp:anchor distT="45720" distB="45720" distL="114300" distR="114300" simplePos="0" relativeHeight="251658240" behindDoc="0" locked="0" layoutInCell="1" allowOverlap="1" wp14:anchorId="533997AB" wp14:editId="667BD32F">
                <wp:simplePos x="0" y="0"/>
                <wp:positionH relativeFrom="margin">
                  <wp:align>left</wp:align>
                </wp:positionH>
                <wp:positionV relativeFrom="paragraph">
                  <wp:posOffset>386080</wp:posOffset>
                </wp:positionV>
                <wp:extent cx="1323975" cy="1152525"/>
                <wp:effectExtent l="95250" t="57150" r="104775" b="10477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1152525"/>
                        </a:xfrm>
                        <a:prstGeom prst="rect">
                          <a:avLst/>
                        </a:prstGeom>
                        <a:ln>
                          <a:headEnd/>
                          <a:tailEnd/>
                        </a:ln>
                      </wps:spPr>
                      <wps:style>
                        <a:lnRef idx="0">
                          <a:schemeClr val="accent1"/>
                        </a:lnRef>
                        <a:fillRef idx="3">
                          <a:schemeClr val="accent1"/>
                        </a:fillRef>
                        <a:effectRef idx="3">
                          <a:schemeClr val="accent1"/>
                        </a:effectRef>
                        <a:fontRef idx="minor">
                          <a:schemeClr val="lt1"/>
                        </a:fontRef>
                      </wps:style>
                      <wps:txbx>
                        <w:txbxContent>
                          <w:p w:rsidR="00B34023" w:rsidP="00B34023" w:rsidRDefault="00B34023" w14:paraId="6AD42F99" w14:textId="77777777">
                            <w:pPr>
                              <w:rPr>
                                <w:rFonts w:ascii="Calibri" w:hAnsi="Calibri" w:cs="Calibri"/>
                                <w:b/>
                                <w:bCs/>
                                <w:color w:val="FFFFFF" w:themeColor="background1"/>
                                <w:sz w:val="20"/>
                                <w:szCs w:val="20"/>
                              </w:rPr>
                            </w:pPr>
                            <w:r w:rsidRPr="008D1E46">
                              <w:rPr>
                                <w:rFonts w:ascii="Calibri" w:hAnsi="Calibri" w:cs="Calibri"/>
                                <w:b/>
                                <w:bCs/>
                                <w:color w:val="FFFFFF" w:themeColor="background1"/>
                                <w:sz w:val="20"/>
                                <w:szCs w:val="20"/>
                              </w:rPr>
                              <w:t>Read the Authentication and Authorisation Guide for implementation details</w:t>
                            </w:r>
                          </w:p>
                          <w:p w:rsidRPr="008D1E46" w:rsidR="003569F9" w:rsidRDefault="003569F9" w14:paraId="3066E7B5" w14:textId="3CE4B4F1">
                            <w:pPr>
                              <w:rPr>
                                <w:b/>
                                <w:bCs/>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3326EDE7">
              <v:shape id="Text Box 217" style="position:absolute;margin-left:0;margin-top:30.4pt;width:104.25pt;height:90.75pt;z-index:2516582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spid="_x0000_s1028" fillcolor="#254163 [163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" w14:anchorId="533997AB">
                <v:fill type="gradient" color2="#4477b6 [3012]" colors="0 #2c5d98;52429f #3c7bc7;1 #3a7ccb" angle="180" focus="100%" rotate="t">
                  <o:fill v:ext="view" type="gradientUnscaled"/>
                </v:fill>
                <v:shadow on="t" color="black" opacity="22937f" offset="0,.63889mm" origin=",.5"/>
                <v:textbox>
                  <w:txbxContent>
                    <w:p w:rsidR="00B34023" w:rsidP="00B34023" w:rsidRDefault="00B34023" w14:paraId="0BF9E865" w14:textId="77777777">
                      <w:pPr>
                        <w:rPr>
                          <w:rFonts w:ascii="Calibri" w:hAnsi="Calibri" w:cs="Calibri"/>
                          <w:b/>
                          <w:bCs/>
                          <w:color w:val="FFFFFF" w:themeColor="background1"/>
                          <w:sz w:val="20"/>
                          <w:szCs w:val="20"/>
                        </w:rPr>
                      </w:pPr>
                      <w:r w:rsidRPr="008D1E46">
                        <w:rPr>
                          <w:rFonts w:ascii="Calibri" w:hAnsi="Calibri" w:cs="Calibri"/>
                          <w:b/>
                          <w:bCs/>
                          <w:color w:val="FFFFFF" w:themeColor="background1"/>
                          <w:sz w:val="20"/>
                          <w:szCs w:val="20"/>
                        </w:rPr>
                        <w:t xml:space="preserve">Read the Authentication and Authorisation Guide for implementation </w:t>
                      </w:r>
                      <w:proofErr w:type="gramStart"/>
                      <w:r w:rsidRPr="008D1E46">
                        <w:rPr>
                          <w:rFonts w:ascii="Calibri" w:hAnsi="Calibri" w:cs="Calibri"/>
                          <w:b/>
                          <w:bCs/>
                          <w:color w:val="FFFFFF" w:themeColor="background1"/>
                          <w:sz w:val="20"/>
                          <w:szCs w:val="20"/>
                        </w:rPr>
                        <w:t>details</w:t>
                      </w:r>
                      <w:proofErr w:type="gramEnd"/>
                    </w:p>
                    <w:p w:rsidRPr="008D1E46" w:rsidR="003569F9" w:rsidRDefault="003569F9" w14:paraId="0A37501D" w14:textId="3CE4B4F1">
                      <w:pPr>
                        <w:rPr>
                          <w:b/>
                          <w:bCs/>
                          <w:color w:val="FFFFFF" w:themeColor="background1"/>
                        </w:rPr>
                      </w:pPr>
                    </w:p>
                  </w:txbxContent>
                </v:textbox>
                <w10:wrap type="square" anchorx="margin"/>
              </v:shape>
            </w:pict>
          </mc:Fallback>
        </mc:AlternateContent>
      </w:r>
    </w:p>
    <w:p w:rsidR="00DD555A" w:rsidP="00DD555A" w:rsidRDefault="00DD555A" w14:paraId="6393DBC3" w14:textId="4660036F"/>
    <w:p w:rsidR="00C97333" w:rsidP="00DD555A" w:rsidRDefault="00C97333" w14:paraId="6C70A272" w14:textId="4BCC9487"/>
    <w:p w:rsidR="00C97333" w:rsidP="00DD555A" w:rsidRDefault="009635E8" w14:paraId="026ACD0C" w14:textId="61C32576">
      <w:r>
        <w:rPr>
          <w:noProof/>
        </w:rPr>
        <mc:AlternateContent>
          <mc:Choice Requires="wps">
            <w:drawing>
              <wp:anchor distT="0" distB="0" distL="114300" distR="114300" simplePos="0" relativeHeight="251658245" behindDoc="0" locked="0" layoutInCell="1" allowOverlap="1" wp14:anchorId="16810C71" wp14:editId="2B033A66">
                <wp:simplePos x="0" y="0"/>
                <wp:positionH relativeFrom="column">
                  <wp:posOffset>3507105</wp:posOffset>
                </wp:positionH>
                <wp:positionV relativeFrom="paragraph">
                  <wp:posOffset>115570</wp:posOffset>
                </wp:positionV>
                <wp:extent cx="733425" cy="0"/>
                <wp:effectExtent l="38100" t="76200" r="28575" b="133350"/>
                <wp:wrapNone/>
                <wp:docPr id="15" name="Straight Arrow Connector 15"/>
                <wp:cNvGraphicFramePr/>
                <a:graphic xmlns:a="http://schemas.openxmlformats.org/drawingml/2006/main">
                  <a:graphicData uri="http://schemas.microsoft.com/office/word/2010/wordprocessingShape">
                    <wps:wsp>
                      <wps:cNvCnPr/>
                      <wps:spPr>
                        <a:xfrm>
                          <a:off x="0" y="0"/>
                          <a:ext cx="73342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du="http://schemas.microsoft.com/office/word/2023/wordml/word16du" xmlns:a14="http://schemas.microsoft.com/office/drawing/2010/main" xmlns:pic="http://schemas.openxmlformats.org/drawingml/2006/picture" xmlns:a="http://schemas.openxmlformats.org/drawingml/2006/main" xmlns:arto="http://schemas.microsoft.com/office/word/2006/arto">
            <w:pict w14:anchorId="116019E7">
              <v:shapetype id="_x0000_t32" coordsize="21600,21600" o:oned="t" filled="f" o:spt="32" path="m,l21600,21600e" w14:anchorId="4B6E2C89">
                <v:path fillok="f" arrowok="t" o:connecttype="none"/>
                <o:lock v:ext="edit" shapetype="t"/>
              </v:shapetype>
              <v:shape id="Straight Arrow Connector 15" style="position:absolute;margin-left:276.15pt;margin-top:9.1pt;width:57.75pt;height:0;z-index:251670016;visibility:visible;mso-wrap-style:square;mso-wrap-distance-left:9pt;mso-wrap-distance-top:0;mso-wrap-distance-right:9pt;mso-wrap-distance-bottom:0;mso-position-horizontal:absolute;mso-position-horizontal-relative:text;mso-position-vertical:absolute;mso-position-vertical-relative:text" o:spid="_x0000_s1026" strokecolor="#4f81bd [3204]"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">
                <v:stroke endarrow="block"/>
                <v:shadow on="t" color="black" opacity="24903f" offset="0,.55556mm" origin=",.5"/>
              </v:shape>
            </w:pict>
          </mc:Fallback>
        </mc:AlternateContent>
      </w:r>
      <w:r>
        <w:rPr>
          <w:noProof/>
        </w:rPr>
        <mc:AlternateContent>
          <mc:Choice Requires="wps">
            <w:drawing>
              <wp:anchor distT="0" distB="0" distL="114300" distR="114300" simplePos="0" relativeHeight="251658244" behindDoc="0" locked="0" layoutInCell="1" allowOverlap="1" wp14:anchorId="637E622B" wp14:editId="472B32F3">
                <wp:simplePos x="0" y="0"/>
                <wp:positionH relativeFrom="column">
                  <wp:posOffset>1430655</wp:posOffset>
                </wp:positionH>
                <wp:positionV relativeFrom="paragraph">
                  <wp:posOffset>115570</wp:posOffset>
                </wp:positionV>
                <wp:extent cx="742950" cy="0"/>
                <wp:effectExtent l="38100" t="76200" r="38100" b="133350"/>
                <wp:wrapNone/>
                <wp:docPr id="13" name="Straight Arrow Connector 13"/>
                <wp:cNvGraphicFramePr/>
                <a:graphic xmlns:a="http://schemas.openxmlformats.org/drawingml/2006/main">
                  <a:graphicData uri="http://schemas.microsoft.com/office/word/2010/wordprocessingShape">
                    <wps:wsp>
                      <wps:cNvCnPr/>
                      <wps:spPr>
                        <a:xfrm>
                          <a:off x="0" y="0"/>
                          <a:ext cx="74295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du="http://schemas.microsoft.com/office/word/2023/wordml/word16du" xmlns:a14="http://schemas.microsoft.com/office/drawing/2010/main" xmlns:pic="http://schemas.openxmlformats.org/drawingml/2006/picture" xmlns:a="http://schemas.openxmlformats.org/drawingml/2006/main" xmlns:arto="http://schemas.microsoft.com/office/word/2006/arto">
            <w:pict w14:anchorId="0C49E24B">
              <v:shape id="Straight Arrow Connector 13" style="position:absolute;margin-left:112.65pt;margin-top:9.1pt;width:58.5pt;height:0;z-index:251664896;visibility:visible;mso-wrap-style:square;mso-wrap-distance-left:9pt;mso-wrap-distance-top:0;mso-wrap-distance-right:9pt;mso-wrap-distance-bottom:0;mso-position-horizontal:absolute;mso-position-horizontal-relative:text;mso-position-vertical:absolute;mso-position-vertical-relative:text" o:spid="_x0000_s1026" strokecolor="#4f81bd [3204]"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" w14:anchorId="0706FF5E">
                <v:stroke endarrow="block"/>
                <v:shadow on="t" color="black" opacity="24903f" offset="0,.55556mm" origin=",.5"/>
              </v:shape>
            </w:pict>
          </mc:Fallback>
        </mc:AlternateContent>
      </w:r>
    </w:p>
    <w:p w:rsidR="00C97333" w:rsidP="00DD555A" w:rsidRDefault="00C97333" w14:paraId="49005599" w14:textId="2CE09EFB"/>
    <w:p w:rsidR="00C97333" w:rsidP="00DD555A" w:rsidRDefault="00C97333" w14:paraId="403FD934" w14:textId="6C7C6772"/>
    <w:p w:rsidRPr="00D86808" w:rsidR="00C97333" w:rsidP="00DD555A" w:rsidRDefault="00C97333" w14:paraId="7B996C28" w14:textId="77777777"/>
    <w:p w:rsidR="00EC0F9D" w:rsidP="0B05065B" w:rsidRDefault="00EC0F9D" w14:paraId="6BADAB35" w14:textId="1305B6A1">
      <w:pPr>
        <w:pStyle w:val="NormalWeb"/>
        <w:spacing w:before="0" w:beforeAutospacing="0"/>
        <w:rPr>
          <w:color w:val="000000"/>
          <w:kern w:val="0"/>
          <w14:ligatures w14:val="none"/>
        </w:rPr>
      </w:pPr>
      <w:bookmarkStart w:name="_Ref520974990" w:id="19"/>
      <w:bookmarkEnd w:id="16"/>
      <w:bookmarkEnd w:id="17"/>
      <w:r w:rsidRPr="0B05065B">
        <w:rPr>
          <w:color w:val="000000" w:themeColor="text1"/>
        </w:rPr>
        <w:t>To gain access</w:t>
      </w:r>
      <w:r w:rsidRPr="0B05065B" w:rsidR="009345E7">
        <w:rPr>
          <w:color w:val="000000" w:themeColor="text1"/>
        </w:rPr>
        <w:t xml:space="preserve"> to</w:t>
      </w:r>
      <w:r w:rsidRPr="0B05065B">
        <w:rPr>
          <w:color w:val="000000" w:themeColor="text1"/>
        </w:rPr>
        <w:t xml:space="preserve"> the PRISMS APIs, your application </w:t>
      </w:r>
      <w:r w:rsidRPr="0B05065B" w:rsidR="009345E7">
        <w:rPr>
          <w:color w:val="000000" w:themeColor="text1"/>
        </w:rPr>
        <w:t xml:space="preserve">must first </w:t>
      </w:r>
      <w:r w:rsidRPr="0B05065B">
        <w:rPr>
          <w:color w:val="000000" w:themeColor="text1"/>
        </w:rPr>
        <w:t>obtain an access token from the Department's Azure AD B2C instance. This access token is then included in the Authorization header field of each request sent to the PRISMS API. Once the access token is validated, along with your APIM subscription key, the request will be forwarded to the PRISMS API endpoint and executed accordingly. This developer guide walks you through the required steps to obtain the access token.</w:t>
      </w:r>
    </w:p>
    <w:p w:rsidR="00EC0F9D" w:rsidP="0B05065B" w:rsidRDefault="00EC0F9D" w14:paraId="008DF556" w14:textId="62F914A5">
      <w:pPr>
        <w:pStyle w:val="NormalWeb"/>
        <w:spacing w:before="0" w:beforeAutospacing="0"/>
        <w:rPr>
          <w:color w:val="000000"/>
        </w:rPr>
      </w:pPr>
      <w:r w:rsidRPr="0B05065B">
        <w:rPr>
          <w:color w:val="000000" w:themeColor="text1"/>
        </w:rPr>
        <w:t>There are two authentication flow</w:t>
      </w:r>
      <w:r w:rsidRPr="0B05065B" w:rsidR="000A2606">
        <w:rPr>
          <w:color w:val="000000" w:themeColor="text1"/>
        </w:rPr>
        <w:t>s</w:t>
      </w:r>
      <w:r w:rsidRPr="0B05065B">
        <w:rPr>
          <w:color w:val="000000" w:themeColor="text1"/>
        </w:rPr>
        <w:t xml:space="preserve"> to obtain the access token:</w:t>
      </w:r>
    </w:p>
    <w:p w:rsidR="00EC0F9D" w:rsidP="00EC0F9D" w:rsidRDefault="00EC0F9D" w14:paraId="61099911" w14:textId="77777777">
      <w:pPr>
        <w:pStyle w:val="NormalWeb"/>
        <w:numPr>
          <w:ilvl w:val="0"/>
          <w:numId w:val="22"/>
        </w:numPr>
        <w:spacing w:before="0" w:beforeAutospacing="0" w:line="240" w:lineRule="auto"/>
        <w:rPr>
          <w:color w:val="000000"/>
        </w:rPr>
      </w:pPr>
      <w:r>
        <w:rPr>
          <w:color w:val="000000"/>
        </w:rPr>
        <w:t>Unattended flow: this is a machine-to-machine flow and no user credential is required;</w:t>
      </w:r>
    </w:p>
    <w:p w:rsidR="00EC0F9D" w:rsidP="00EC0F9D" w:rsidRDefault="00EC0F9D" w14:paraId="4841FD30" w14:textId="77777777">
      <w:pPr>
        <w:pStyle w:val="NormalWeb"/>
        <w:numPr>
          <w:ilvl w:val="0"/>
          <w:numId w:val="22"/>
        </w:numPr>
        <w:spacing w:before="0" w:beforeAutospacing="0" w:line="240" w:lineRule="auto"/>
        <w:rPr>
          <w:color w:val="000000"/>
        </w:rPr>
      </w:pPr>
      <w:r w:rsidRPr="48F44B8E">
        <w:rPr>
          <w:color w:val="000000" w:themeColor="text1"/>
        </w:rPr>
        <w:t>Attended flow: this flow requires the user to enter their PRISMS credential to obtain an access token.</w:t>
      </w:r>
    </w:p>
    <w:p w:rsidR="48F44B8E" w:rsidP="48F44B8E" w:rsidRDefault="48F44B8E" w14:paraId="395238F7" w14:textId="22A927D1">
      <w:pPr>
        <w:pStyle w:val="Heading2"/>
        <w:spacing w:before="300" w:after="150"/>
        <w:rPr>
          <w:b w:val="0"/>
          <w:bCs w:val="0"/>
          <w:sz w:val="42"/>
          <w:szCs w:val="42"/>
        </w:rPr>
      </w:pPr>
    </w:p>
    <w:p w:rsidR="48F44B8E" w:rsidP="48F44B8E" w:rsidRDefault="48F44B8E" w14:paraId="29DEA4B0" w14:textId="3925FBA6">
      <w:pPr>
        <w:pStyle w:val="Heading2"/>
        <w:spacing w:before="300" w:after="150"/>
        <w:rPr>
          <w:b w:val="0"/>
          <w:bCs w:val="0"/>
          <w:sz w:val="42"/>
          <w:szCs w:val="42"/>
        </w:rPr>
      </w:pPr>
    </w:p>
    <w:p w:rsidR="48F44B8E" w:rsidP="48F44B8E" w:rsidRDefault="48F44B8E" w14:paraId="7933E2EC" w14:textId="3D68EC49">
      <w:pPr>
        <w:pStyle w:val="Heading2"/>
        <w:spacing w:before="300" w:after="150"/>
        <w:rPr>
          <w:b w:val="0"/>
          <w:bCs w:val="0"/>
          <w:sz w:val="42"/>
          <w:szCs w:val="42"/>
        </w:rPr>
      </w:pPr>
    </w:p>
    <w:p w:rsidR="00EC0F9D" w:rsidP="00EC0F9D" w:rsidRDefault="00EC0F9D" w14:paraId="269B01D7" w14:textId="77777777">
      <w:pPr>
        <w:pStyle w:val="Heading2"/>
        <w:spacing w:before="300" w:after="150"/>
        <w:rPr>
          <w:b w:val="0"/>
          <w:bCs w:val="0"/>
          <w:color w:val="auto"/>
          <w:sz w:val="42"/>
          <w:szCs w:val="42"/>
        </w:rPr>
      </w:pPr>
      <w:bookmarkStart w:name="_Toc2088856548" w:id="1734535313"/>
      <w:r w:rsidRPr="3C8F651F" w:rsidR="00EC0F9D">
        <w:rPr>
          <w:b w:val="0"/>
          <w:bCs w:val="0"/>
          <w:sz w:val="42"/>
          <w:szCs w:val="42"/>
        </w:rPr>
        <w:t>Prerequisites</w:t>
      </w:r>
      <w:bookmarkEnd w:id="1734535313"/>
    </w:p>
    <w:p w:rsidR="00EC0F9D" w:rsidP="00EC0F9D" w:rsidRDefault="00EC0F9D" w14:paraId="23A2620F" w14:textId="77777777">
      <w:pPr>
        <w:pStyle w:val="NormalWeb"/>
        <w:spacing w:before="0" w:beforeAutospacing="0"/>
        <w:rPr>
          <w:color w:val="000000"/>
          <w:sz w:val="24"/>
          <w:szCs w:val="24"/>
        </w:rPr>
      </w:pPr>
      <w:r w:rsidRPr="0B05065B">
        <w:rPr>
          <w:color w:val="000000" w:themeColor="text1"/>
        </w:rPr>
        <w:t>Before proceeding, make sure you have the following information ready:</w:t>
      </w:r>
    </w:p>
    <w:p w:rsidR="00EC0F9D" w:rsidP="00EC0F9D" w:rsidRDefault="00EC0F9D" w14:paraId="2798A1D5" w14:textId="77777777">
      <w:pPr>
        <w:pStyle w:val="Heading3"/>
        <w:spacing w:before="600" w:after="150"/>
        <w:rPr>
          <w:b w:val="0"/>
          <w:bCs w:val="0"/>
          <w:sz w:val="33"/>
          <w:szCs w:val="33"/>
        </w:rPr>
      </w:pPr>
      <w:bookmarkStart w:name="_Toc1457893274" w:id="1260683509"/>
      <w:r w:rsidRPr="3C8F651F" w:rsidR="00EC0F9D">
        <w:rPr>
          <w:b w:val="0"/>
          <w:bCs w:val="0"/>
          <w:sz w:val="33"/>
          <w:szCs w:val="33"/>
        </w:rPr>
        <w:t>Azure AD B2C</w:t>
      </w:r>
      <w:bookmarkEnd w:id="1260683509"/>
    </w:p>
    <w:p w:rsidRPr="00AD5699" w:rsidR="00AD5699" w:rsidP="0B05065B" w:rsidRDefault="00AD5699" w14:paraId="46ED8BEB" w14:textId="562E39B6">
      <w:pPr>
        <w:rPr>
          <w:b/>
          <w:bCs/>
        </w:rPr>
      </w:pPr>
      <w:r>
        <w:t>This information should be supplied in your welcome pack:</w:t>
      </w:r>
    </w:p>
    <w:p w:rsidR="7FCDAF0B" w:rsidP="4E6C7D16" w:rsidRDefault="7FCDAF0B" w14:paraId="4B2D39D0" w14:textId="1F29AA20">
      <w:r w:rsidRPr="4E6C7D16">
        <w:t>Domain name: edugovaunp.onmicrosoft.com</w:t>
      </w:r>
    </w:p>
    <w:p w:rsidR="7FCDAF0B" w:rsidP="4E6C7D16" w:rsidRDefault="7FCDAF0B" w14:paraId="494E1879" w14:textId="7A66678D">
      <w:r w:rsidRPr="4E6C7D16">
        <w:t>Tenant name: edugovaunp</w:t>
      </w:r>
    </w:p>
    <w:p w:rsidR="7FCDAF0B" w:rsidP="4E6C7D16" w:rsidRDefault="7FCDAF0B" w14:paraId="3395E65D" w14:textId="22FD70A0">
      <w:r w:rsidRPr="4E6C7D16">
        <w:t>Tenant ID: 87e1c7ba-7719-43f6-ae27-70666024fa0a</w:t>
      </w:r>
    </w:p>
    <w:p w:rsidR="00EC0F9D" w:rsidP="4E6C7D16" w:rsidRDefault="00EC0F9D" w14:paraId="25852DB1" w14:textId="6D7DCE99">
      <w:pPr>
        <w:pStyle w:val="NormalWeb"/>
        <w:spacing w:before="0" w:beforeAutospacing="0"/>
        <w:rPr>
          <w:color w:val="000000"/>
          <w:sz w:val="24"/>
          <w:szCs w:val="24"/>
        </w:rPr>
      </w:pPr>
      <w:r w:rsidRPr="4E6C7D16">
        <w:rPr>
          <w:color w:val="000000" w:themeColor="text1"/>
        </w:rPr>
        <w:t>Your client app return URI: https://jwt.ms for example</w:t>
      </w:r>
      <w:r>
        <w:br/>
      </w:r>
      <w:r w:rsidRPr="4E6C7D16">
        <w:rPr>
          <w:color w:val="000000" w:themeColor="text1"/>
        </w:rPr>
        <w:t>The thumbprint of the X509 certificate that you provided to DEWR</w:t>
      </w:r>
    </w:p>
    <w:p w:rsidR="00EC0F9D" w:rsidP="00EC0F9D" w:rsidRDefault="00EC0F9D" w14:paraId="01369374" w14:textId="291ECFFE">
      <w:pPr>
        <w:pStyle w:val="Heading3"/>
        <w:spacing w:before="600" w:after="150"/>
        <w:rPr>
          <w:b w:val="0"/>
          <w:bCs w:val="0"/>
          <w:sz w:val="33"/>
          <w:szCs w:val="33"/>
        </w:rPr>
      </w:pPr>
      <w:bookmarkStart w:name="_Toc1770055912" w:id="468682611"/>
      <w:r w:rsidRPr="3C8F651F" w:rsidR="00EC0F9D">
        <w:rPr>
          <w:b w:val="0"/>
          <w:bCs w:val="0"/>
          <w:sz w:val="33"/>
          <w:szCs w:val="33"/>
        </w:rPr>
        <w:t>APIM</w:t>
      </w:r>
      <w:r w:rsidRPr="3C8F651F" w:rsidR="00AA1EBE">
        <w:rPr>
          <w:b w:val="0"/>
          <w:bCs w:val="0"/>
          <w:sz w:val="33"/>
          <w:szCs w:val="33"/>
        </w:rPr>
        <w:t xml:space="preserve"> Subscription Key</w:t>
      </w:r>
      <w:bookmarkEnd w:id="468682611"/>
    </w:p>
    <w:p w:rsidR="00EC0F9D" w:rsidP="0B05065B" w:rsidRDefault="00EC0F9D" w14:paraId="25C38CCE" w14:textId="77777777">
      <w:pPr>
        <w:pStyle w:val="NormalWeb"/>
        <w:spacing w:before="0" w:beforeAutospacing="0"/>
        <w:rPr>
          <w:color w:val="000000"/>
        </w:rPr>
      </w:pPr>
      <w:r w:rsidRPr="0B05065B">
        <w:rPr>
          <w:color w:val="000000" w:themeColor="text1"/>
        </w:rPr>
        <w:t>Your subscription key: AbaAbBcaBcAaB1aAbBbab1ACCABbaaBC</w:t>
      </w:r>
    </w:p>
    <w:p w:rsidR="002304BB" w:rsidP="0B05065B" w:rsidRDefault="00FE622D" w14:paraId="6DD001B8" w14:textId="77777777">
      <w:pPr>
        <w:pStyle w:val="NormalWeb"/>
        <w:spacing w:before="0" w:beforeAutospacing="0"/>
        <w:rPr>
          <w:color w:val="000000"/>
        </w:rPr>
      </w:pPr>
      <w:r w:rsidRPr="0B05065B">
        <w:rPr>
          <w:b/>
          <w:bCs/>
          <w:color w:val="000000" w:themeColor="text1"/>
        </w:rPr>
        <w:t>Note:</w:t>
      </w:r>
    </w:p>
    <w:p w:rsidRPr="002304BB" w:rsidR="00AA1EBE" w:rsidP="4E6C7D16" w:rsidRDefault="00B10A9E" w14:paraId="21EB28E2" w14:textId="47A06DF3">
      <w:pPr>
        <w:pStyle w:val="NormalWeb"/>
        <w:numPr>
          <w:ilvl w:val="0"/>
          <w:numId w:val="27"/>
        </w:numPr>
        <w:spacing w:before="0" w:beforeAutospacing="0"/>
        <w:rPr>
          <w:color w:val="000000"/>
          <w:sz w:val="24"/>
          <w:szCs w:val="24"/>
        </w:rPr>
      </w:pPr>
      <w:r w:rsidRPr="4E6C7D16">
        <w:rPr>
          <w:color w:val="000000" w:themeColor="text1"/>
        </w:rPr>
        <w:t>Please refer to the APIM User Guide to create an APIM subscription key. You</w:t>
      </w:r>
      <w:r w:rsidRPr="4E6C7D16" w:rsidR="00394949">
        <w:rPr>
          <w:color w:val="000000" w:themeColor="text1"/>
        </w:rPr>
        <w:t>r</w:t>
      </w:r>
      <w:r w:rsidRPr="4E6C7D16">
        <w:rPr>
          <w:color w:val="000000" w:themeColor="text1"/>
        </w:rPr>
        <w:t xml:space="preserve"> API call will not be forwarded to the </w:t>
      </w:r>
      <w:r w:rsidRPr="4E6C7D16" w:rsidR="00FE622D">
        <w:rPr>
          <w:color w:val="000000" w:themeColor="text1"/>
        </w:rPr>
        <w:t>authentication service if it does not have a current and valid APIM Subscription Key.</w:t>
      </w:r>
    </w:p>
    <w:p w:rsidR="002304BB" w:rsidP="0B05065B" w:rsidRDefault="002304BB" w14:paraId="23DE35E7" w14:textId="0F0699F6">
      <w:pPr>
        <w:pStyle w:val="NormalWeb"/>
        <w:numPr>
          <w:ilvl w:val="0"/>
          <w:numId w:val="27"/>
        </w:numPr>
        <w:spacing w:before="0" w:beforeAutospacing="0"/>
        <w:rPr>
          <w:color w:val="000000"/>
          <w:sz w:val="24"/>
          <w:szCs w:val="24"/>
        </w:rPr>
      </w:pPr>
      <w:r w:rsidRPr="0B05065B">
        <w:rPr>
          <w:color w:val="000000" w:themeColor="text1"/>
        </w:rPr>
        <w:t xml:space="preserve">Your APIM subscription key must be passed with a header titled </w:t>
      </w:r>
      <w:r w:rsidRPr="0B05065B" w:rsidR="00FC63C2">
        <w:rPr>
          <w:b/>
          <w:bCs/>
          <w:color w:val="000000" w:themeColor="text1"/>
        </w:rPr>
        <w:t>Ocp-Apim-Subscription-Key</w:t>
      </w:r>
      <w:r w:rsidRPr="0B05065B" w:rsidR="004A5618">
        <w:rPr>
          <w:color w:val="000000" w:themeColor="text1"/>
        </w:rPr>
        <w:t>.</w:t>
      </w:r>
    </w:p>
    <w:p w:rsidR="00EC0F9D" w:rsidP="0B05065B" w:rsidRDefault="00EC0F9D" w14:paraId="59FD6F23" w14:textId="77777777">
      <w:pPr>
        <w:pStyle w:val="Heading3"/>
        <w:keepNext w:val="1"/>
        <w:spacing w:before="600" w:after="150"/>
        <w:rPr>
          <w:b w:val="0"/>
          <w:bCs w:val="0"/>
          <w:sz w:val="33"/>
          <w:szCs w:val="33"/>
        </w:rPr>
      </w:pPr>
      <w:bookmarkStart w:name="_Toc288390087" w:id="254325260"/>
      <w:r w:rsidRPr="3C8F651F" w:rsidR="00EC0F9D">
        <w:rPr>
          <w:b w:val="0"/>
          <w:bCs w:val="0"/>
          <w:sz w:val="33"/>
          <w:szCs w:val="33"/>
        </w:rPr>
        <w:t>PRISMS</w:t>
      </w:r>
      <w:bookmarkEnd w:id="254325260"/>
    </w:p>
    <w:p w:rsidR="00EC0F9D" w:rsidP="6C586AFF" w:rsidRDefault="00EC0F9D" w14:paraId="6A9D6ED0" w14:textId="26A67F0C">
      <w:pPr>
        <w:pStyle w:val="NormalWeb"/>
        <w:spacing w:before="0" w:beforeAutospacing="off"/>
        <w:rPr>
          <w:color w:val="000000"/>
        </w:rPr>
      </w:pPr>
      <w:r w:rsidRPr="6C586AFF" w:rsidR="00EC0F9D">
        <w:rPr>
          <w:color w:val="000000" w:themeColor="text1" w:themeTint="FF" w:themeShade="FF"/>
        </w:rPr>
        <w:t xml:space="preserve">A valid PRISMS </w:t>
      </w:r>
      <w:r w:rsidRPr="6C586AFF" w:rsidR="006222F1">
        <w:rPr>
          <w:color w:val="000000" w:themeColor="text1" w:themeTint="FF" w:themeShade="FF"/>
        </w:rPr>
        <w:t xml:space="preserve">user </w:t>
      </w:r>
      <w:r w:rsidRPr="6C586AFF" w:rsidR="00EC0F9D">
        <w:rPr>
          <w:color w:val="000000" w:themeColor="text1" w:themeTint="FF" w:themeShade="FF"/>
        </w:rPr>
        <w:t>credential (email and password)</w:t>
      </w:r>
      <w:r w:rsidRPr="6C586AFF" w:rsidR="00394949">
        <w:rPr>
          <w:color w:val="000000" w:themeColor="text1" w:themeTint="FF" w:themeShade="FF"/>
        </w:rPr>
        <w:t xml:space="preserve">. </w:t>
      </w:r>
      <w:r w:rsidRPr="6C586AFF" w:rsidR="00394949">
        <w:rPr>
          <w:color w:val="000000" w:themeColor="text1" w:themeTint="FF" w:themeShade="FF"/>
        </w:rPr>
        <w:t>This will be created for you</w:t>
      </w:r>
      <w:r w:rsidRPr="6C586AFF" w:rsidR="00703667">
        <w:rPr>
          <w:color w:val="000000" w:themeColor="text1" w:themeTint="FF" w:themeShade="FF"/>
        </w:rPr>
        <w:t xml:space="preserve"> and should be in your welcome pack.</w:t>
      </w:r>
    </w:p>
    <w:p w:rsidR="48F44B8E" w:rsidP="48F44B8E" w:rsidRDefault="48F44B8E" w14:paraId="35C6A76B" w14:textId="5A833FC8">
      <w:pPr>
        <w:pStyle w:val="NormalWeb"/>
        <w:spacing w:before="0" w:beforeAutospacing="0"/>
        <w:rPr>
          <w:color w:val="000000" w:themeColor="text1"/>
        </w:rPr>
      </w:pPr>
    </w:p>
    <w:p w:rsidR="00EC0F9D" w:rsidP="0B05065B" w:rsidRDefault="00AA753E" w14:paraId="34B102AC" w14:textId="0CA6B762">
      <w:pPr>
        <w:pStyle w:val="Heading2"/>
        <w:spacing w:before="0" w:after="150"/>
        <w:rPr>
          <w:b w:val="0"/>
          <w:bCs w:val="0"/>
          <w:color w:val="auto"/>
          <w:sz w:val="42"/>
          <w:szCs w:val="42"/>
        </w:rPr>
      </w:pPr>
      <w:bookmarkStart w:name="_Toc1546405508" w:id="587307232"/>
      <w:r w:rsidRPr="3C8F651F" w:rsidR="00AA753E">
        <w:rPr>
          <w:b w:val="0"/>
          <w:bCs w:val="0"/>
          <w:sz w:val="42"/>
          <w:szCs w:val="42"/>
        </w:rPr>
        <w:t>2</w:t>
      </w:r>
      <w:r w:rsidRPr="3C8F651F" w:rsidR="00EC0F9D">
        <w:rPr>
          <w:b w:val="0"/>
          <w:bCs w:val="0"/>
          <w:sz w:val="42"/>
          <w:szCs w:val="42"/>
        </w:rPr>
        <w:t>. Unattended flow</w:t>
      </w:r>
      <w:bookmarkEnd w:id="587307232"/>
    </w:p>
    <w:p w:rsidR="00EC0F9D" w:rsidP="0B05065B" w:rsidRDefault="00EC0F9D" w14:paraId="05C0438D" w14:textId="6993C747">
      <w:pPr>
        <w:pStyle w:val="NormalWeb"/>
        <w:spacing w:before="0" w:beforeAutospacing="0"/>
        <w:rPr>
          <w:color w:val="000000"/>
          <w:sz w:val="24"/>
          <w:szCs w:val="24"/>
        </w:rPr>
      </w:pPr>
      <w:r w:rsidRPr="0B05065B">
        <w:rPr>
          <w:color w:val="000000" w:themeColor="text1"/>
        </w:rPr>
        <w:t>Your client application obtain</w:t>
      </w:r>
      <w:r w:rsidRPr="0B05065B" w:rsidR="006257D1">
        <w:rPr>
          <w:color w:val="000000" w:themeColor="text1"/>
        </w:rPr>
        <w:t>s</w:t>
      </w:r>
      <w:r w:rsidRPr="0B05065B">
        <w:rPr>
          <w:color w:val="000000" w:themeColor="text1"/>
        </w:rPr>
        <w:t xml:space="preserve"> </w:t>
      </w:r>
      <w:r w:rsidRPr="0B05065B" w:rsidR="006257D1">
        <w:rPr>
          <w:color w:val="000000" w:themeColor="text1"/>
        </w:rPr>
        <w:t xml:space="preserve">an </w:t>
      </w:r>
      <w:r w:rsidRPr="0B05065B">
        <w:rPr>
          <w:color w:val="000000" w:themeColor="text1"/>
        </w:rPr>
        <w:t xml:space="preserve">access token </w:t>
      </w:r>
      <w:r w:rsidRPr="0B05065B" w:rsidR="00251F13">
        <w:rPr>
          <w:color w:val="000000" w:themeColor="text1"/>
        </w:rPr>
        <w:t xml:space="preserve">using </w:t>
      </w:r>
      <w:r w:rsidRPr="0B05065B">
        <w:rPr>
          <w:color w:val="000000" w:themeColor="text1"/>
        </w:rPr>
        <w:t>the unattended flow in two steps:</w:t>
      </w:r>
    </w:p>
    <w:p w:rsidR="00EC0F9D" w:rsidP="0B05065B" w:rsidRDefault="00EC0F9D" w14:paraId="3BEC1B24" w14:textId="2D005E26">
      <w:pPr>
        <w:pStyle w:val="NormalWeb"/>
        <w:numPr>
          <w:ilvl w:val="0"/>
          <w:numId w:val="23"/>
        </w:numPr>
        <w:spacing w:before="0" w:beforeAutospacing="0" w:line="240" w:lineRule="auto"/>
        <w:rPr>
          <w:color w:val="000000"/>
        </w:rPr>
      </w:pPr>
      <w:r w:rsidRPr="0B05065B">
        <w:rPr>
          <w:color w:val="000000" w:themeColor="text1"/>
        </w:rPr>
        <w:t>Generate the client assertion using the X509 certificate</w:t>
      </w:r>
      <w:r w:rsidRPr="0B05065B" w:rsidR="00F60B89">
        <w:rPr>
          <w:color w:val="000000" w:themeColor="text1"/>
        </w:rPr>
        <w:t>.</w:t>
      </w:r>
    </w:p>
    <w:p w:rsidR="00EC0F9D" w:rsidP="0B05065B" w:rsidRDefault="00EC0F9D" w14:paraId="6BDA0047" w14:textId="3BA57F74">
      <w:pPr>
        <w:pStyle w:val="NormalWeb"/>
        <w:numPr>
          <w:ilvl w:val="0"/>
          <w:numId w:val="23"/>
        </w:numPr>
        <w:spacing w:before="0" w:beforeAutospacing="0" w:line="240" w:lineRule="auto"/>
        <w:rPr>
          <w:color w:val="000000"/>
        </w:rPr>
      </w:pPr>
      <w:r w:rsidRPr="0B05065B">
        <w:rPr>
          <w:color w:val="000000" w:themeColor="text1"/>
        </w:rPr>
        <w:t>Obtain the access token from Azure AD B2C</w:t>
      </w:r>
      <w:r w:rsidRPr="0B05065B" w:rsidR="00F60B89">
        <w:rPr>
          <w:color w:val="000000" w:themeColor="text1"/>
        </w:rPr>
        <w:t>.</w:t>
      </w:r>
    </w:p>
    <w:p w:rsidR="00EC0F9D" w:rsidP="00EC0F9D" w:rsidRDefault="00AA753E" w14:paraId="25499995" w14:textId="00A87D56">
      <w:pPr>
        <w:pStyle w:val="Heading3"/>
        <w:spacing w:before="600" w:after="150"/>
        <w:rPr>
          <w:b w:val="0"/>
          <w:bCs w:val="0"/>
          <w:sz w:val="33"/>
          <w:szCs w:val="33"/>
        </w:rPr>
      </w:pPr>
      <w:bookmarkStart w:name="_Toc143591789" w:id="29"/>
      <w:bookmarkStart w:name="_Toc408603087" w:id="682637608"/>
      <w:r w:rsidRPr="3C8F651F" w:rsidR="00AA753E">
        <w:rPr>
          <w:b w:val="0"/>
          <w:bCs w:val="0"/>
          <w:sz w:val="33"/>
          <w:szCs w:val="33"/>
        </w:rPr>
        <w:t>2</w:t>
      </w:r>
      <w:r w:rsidRPr="3C8F651F" w:rsidR="00EC0F9D">
        <w:rPr>
          <w:b w:val="0"/>
          <w:bCs w:val="0"/>
          <w:sz w:val="33"/>
          <w:szCs w:val="33"/>
        </w:rPr>
        <w:t>.1 Step 1: Generate the client assertion using the X509 certificate</w:t>
      </w:r>
      <w:bookmarkEnd w:id="29"/>
      <w:bookmarkEnd w:id="682637608"/>
    </w:p>
    <w:p w:rsidRPr="00C00CFB" w:rsidR="00C00CFB" w:rsidP="0B05065B" w:rsidRDefault="00EC0F9D" w14:paraId="72E09893" w14:textId="77777777">
      <w:pPr>
        <w:pStyle w:val="NormalWeb"/>
        <w:numPr>
          <w:ilvl w:val="0"/>
          <w:numId w:val="24"/>
        </w:numPr>
        <w:spacing w:before="0" w:beforeAutospacing="0" w:line="240" w:lineRule="auto"/>
        <w:rPr>
          <w:color w:val="000000"/>
          <w:sz w:val="24"/>
          <w:szCs w:val="24"/>
        </w:rPr>
      </w:pPr>
      <w:r w:rsidRPr="0B05065B">
        <w:rPr>
          <w:color w:val="000000" w:themeColor="text1"/>
        </w:rPr>
        <w:t xml:space="preserve">Convert the Certificate thumbprint hex string to a base64 string using an </w:t>
      </w:r>
      <w:hyperlink r:id="rId23">
        <w:r w:rsidRPr="0B05065B">
          <w:rPr>
            <w:rStyle w:val="Hyperlink"/>
            <w:color w:val="0078D4"/>
          </w:rPr>
          <w:t>online converter</w:t>
        </w:r>
      </w:hyperlink>
      <w:r w:rsidRPr="0B05065B">
        <w:rPr>
          <w:color w:val="000000" w:themeColor="text1"/>
        </w:rPr>
        <w:t xml:space="preserve"> or the function Convert.ToBase64String().</w:t>
      </w:r>
    </w:p>
    <w:p w:rsidR="00EC0F9D" w:rsidP="0B05065B" w:rsidRDefault="00EC0F9D" w14:paraId="1395B14A" w14:textId="6E5511E5">
      <w:pPr>
        <w:pStyle w:val="NormalWeb"/>
        <w:numPr>
          <w:ilvl w:val="0"/>
          <w:numId w:val="24"/>
        </w:numPr>
        <w:spacing w:before="0" w:beforeAutospacing="0" w:line="240" w:lineRule="auto"/>
        <w:rPr>
          <w:color w:val="000000"/>
          <w:sz w:val="24"/>
          <w:szCs w:val="24"/>
        </w:rPr>
      </w:pPr>
      <w:r w:rsidRPr="0B05065B">
        <w:rPr>
          <w:color w:val="000000" w:themeColor="text1"/>
        </w:rPr>
        <w:t xml:space="preserve">Remove the trailing = to use the final base64 string For example, the thumbprint </w:t>
      </w:r>
      <w:r w:rsidRPr="0B05065B">
        <w:rPr>
          <w:rStyle w:val="HTMLCode"/>
          <w:rFonts w:ascii="Consolas" w:hAnsi="Consolas" w:eastAsiaTheme="majorEastAsia"/>
          <w:color w:val="000000" w:themeColor="text1"/>
          <w:sz w:val="24"/>
          <w:szCs w:val="24"/>
        </w:rPr>
        <w:t>068AB1A370901FB879ACD90D36FAF05EDD43EC72</w:t>
      </w:r>
      <w:r w:rsidRPr="0B05065B">
        <w:rPr>
          <w:color w:val="000000" w:themeColor="text1"/>
        </w:rPr>
        <w:t xml:space="preserve"> is converted to </w:t>
      </w:r>
      <w:r w:rsidRPr="0B05065B">
        <w:rPr>
          <w:rStyle w:val="HTMLCode"/>
          <w:rFonts w:ascii="Consolas" w:hAnsi="Consolas" w:eastAsiaTheme="majorEastAsia"/>
          <w:color w:val="000000" w:themeColor="text1"/>
          <w:sz w:val="24"/>
          <w:szCs w:val="24"/>
        </w:rPr>
        <w:t>Boqxo3CQH7h5rNkNNvrwXt1D7HI</w:t>
      </w:r>
      <w:r w:rsidRPr="0B05065B">
        <w:rPr>
          <w:color w:val="000000" w:themeColor="text1"/>
        </w:rPr>
        <w:t>.</w:t>
      </w:r>
    </w:p>
    <w:p w:rsidR="00EC0F9D" w:rsidP="48F44B8E" w:rsidRDefault="00EC0F9D" w14:paraId="70BF1449" w14:textId="7128DD32">
      <w:pPr>
        <w:pStyle w:val="NormalWeb"/>
        <w:numPr>
          <w:ilvl w:val="0"/>
          <w:numId w:val="24"/>
        </w:numPr>
        <w:spacing w:before="0" w:beforeAutospacing="0" w:line="240" w:lineRule="auto"/>
        <w:rPr>
          <w:color w:val="000000"/>
        </w:rPr>
      </w:pPr>
      <w:r w:rsidRPr="48F44B8E">
        <w:rPr>
          <w:color w:val="000000" w:themeColor="text1"/>
        </w:rPr>
        <w:t>Create the client_assertion JWT value by using the Node</w:t>
      </w:r>
      <w:r w:rsidRPr="48F44B8E" w:rsidR="00177620">
        <w:rPr>
          <w:color w:val="000000" w:themeColor="text1"/>
        </w:rPr>
        <w:t>.</w:t>
      </w:r>
      <w:r w:rsidRPr="48F44B8E">
        <w:rPr>
          <w:color w:val="000000" w:themeColor="text1"/>
        </w:rPr>
        <w:t>js library jose or using the C# code below</w:t>
      </w:r>
      <w:r w:rsidRPr="48F44B8E" w:rsidR="00177620">
        <w:rPr>
          <w:color w:val="000000" w:themeColor="text1"/>
        </w:rPr>
        <w:t>:</w:t>
      </w:r>
    </w:p>
    <w:p w:rsidR="48F44B8E" w:rsidP="48F44B8E" w:rsidRDefault="48F44B8E" w14:paraId="1149F057" w14:textId="148B2B3A">
      <w:pPr>
        <w:pStyle w:val="NormalWeb"/>
        <w:spacing w:before="0" w:beforeAutospacing="0" w:line="240" w:lineRule="auto"/>
        <w:rPr>
          <w:color w:val="000000" w:themeColor="text1"/>
        </w:rPr>
      </w:pPr>
    </w:p>
    <w:p w:rsidR="48F44B8E" w:rsidP="48F44B8E" w:rsidRDefault="48F44B8E" w14:paraId="4F863D86" w14:textId="1E973941">
      <w:pPr>
        <w:pStyle w:val="NormalWeb"/>
        <w:spacing w:before="0" w:beforeAutospacing="0" w:line="240" w:lineRule="auto"/>
        <w:rPr>
          <w:color w:val="000000" w:themeColor="text1"/>
        </w:rPr>
      </w:pPr>
    </w:p>
    <w:p w:rsidR="0B05065B" w:rsidP="0B05065B" w:rsidRDefault="0B05065B" w14:paraId="5D95049A" w14:textId="28D46997">
      <w:pPr>
        <w:pStyle w:val="NormalWeb"/>
        <w:spacing w:before="0" w:beforeAutospacing="0" w:line="240" w:lineRule="auto"/>
        <w:rPr>
          <w:color w:val="000000" w:themeColor="text1"/>
        </w:rPr>
      </w:pPr>
    </w:p>
    <w:p w:rsidRPr="006B6F42" w:rsidR="00EC0F9D" w:rsidP="0B05065B" w:rsidRDefault="00EC0F9D" w14:paraId="6D7A1B65" w14:textId="09690C14">
      <w:pPr>
        <w:pStyle w:val="NormalWeb"/>
        <w:spacing w:before="0" w:beforeAutospacing="0"/>
        <w:rPr>
          <w:b/>
          <w:bCs/>
          <w:color w:val="000000"/>
        </w:rPr>
      </w:pPr>
      <w:r w:rsidRPr="0B05065B">
        <w:rPr>
          <w:b/>
          <w:bCs/>
          <w:color w:val="000000" w:themeColor="text1"/>
        </w:rPr>
        <w:t>Node</w:t>
      </w:r>
      <w:r w:rsidRPr="0B05065B" w:rsidR="00740849">
        <w:rPr>
          <w:b/>
          <w:bCs/>
          <w:color w:val="000000" w:themeColor="text1"/>
        </w:rPr>
        <w:t>.</w:t>
      </w:r>
      <w:r w:rsidRPr="0B05065B">
        <w:rPr>
          <w:b/>
          <w:bCs/>
          <w:color w:val="000000" w:themeColor="text1"/>
        </w:rPr>
        <w:t>js</w:t>
      </w:r>
    </w:p>
    <w:p w:rsidRPr="00740849" w:rsidR="00EC0F9D" w:rsidP="0B05065B" w:rsidRDefault="00EC0F9D" w14:paraId="0079DAAC" w14:textId="77777777">
      <w:pPr>
        <w:pStyle w:val="NormalWeb"/>
        <w:spacing w:before="0" w:beforeAutospacing="0"/>
        <w:rPr>
          <w:color w:val="000000"/>
          <w:sz w:val="20"/>
          <w:szCs w:val="20"/>
        </w:rPr>
      </w:pPr>
      <w:r w:rsidRPr="0B05065B">
        <w:rPr>
          <w:rStyle w:val="HTMLCode"/>
          <w:rFonts w:ascii="Consolas" w:hAnsi="Consolas" w:eastAsiaTheme="majorEastAsia"/>
          <w:color w:val="000000" w:themeColor="text1"/>
        </w:rPr>
        <w:t>const { SignJWT } = require("jose");</w:t>
      </w:r>
      <w:r>
        <w:br/>
      </w:r>
      <w:r w:rsidRPr="0B05065B">
        <w:rPr>
          <w:rStyle w:val="HTMLCode"/>
          <w:rFonts w:ascii="Consolas" w:hAnsi="Consolas" w:eastAsiaTheme="majorEastAsia"/>
          <w:color w:val="000000" w:themeColor="text1"/>
        </w:rPr>
        <w:t>const crypto = require("crypto");</w:t>
      </w:r>
      <w:r>
        <w:br/>
      </w:r>
      <w:r w:rsidRPr="0B05065B">
        <w:rPr>
          <w:rStyle w:val="HTMLCode"/>
          <w:rFonts w:ascii="Consolas" w:hAnsi="Consolas" w:eastAsiaTheme="majorEastAsia"/>
          <w:color w:val="000000" w:themeColor="text1"/>
        </w:rPr>
        <w:t>const uuid = require("uuid");</w:t>
      </w:r>
      <w:r>
        <w:br/>
      </w:r>
      <w:r w:rsidRPr="0B05065B">
        <w:rPr>
          <w:rStyle w:val="HTMLCode"/>
          <w:rFonts w:ascii="Consolas" w:hAnsi="Consolas" w:eastAsiaTheme="majorEastAsia"/>
          <w:color w:val="000000" w:themeColor="text1"/>
        </w:rPr>
        <w:t>const fs = require("fs");</w:t>
      </w:r>
    </w:p>
    <w:p w:rsidRPr="00740849" w:rsidR="00EC0F9D" w:rsidP="0B05065B" w:rsidRDefault="00EC0F9D" w14:paraId="5DC69807" w14:textId="2FEF6EF6">
      <w:pPr>
        <w:pStyle w:val="NormalWeb"/>
        <w:spacing w:before="0" w:beforeAutospacing="0"/>
        <w:rPr>
          <w:color w:val="000000"/>
          <w:sz w:val="20"/>
          <w:szCs w:val="20"/>
        </w:rPr>
      </w:pPr>
      <w:r w:rsidRPr="721ECF9D" w:rsidR="00EC0F9D">
        <w:rPr>
          <w:rStyle w:val="HTMLCode"/>
          <w:rFonts w:ascii="Consolas" w:hAnsi="Consolas" w:eastAsia="ＭＳ ゴシック" w:eastAsiaTheme="majorEastAsia"/>
          <w:color w:val="000000" w:themeColor="text1" w:themeTint="FF" w:themeShade="FF"/>
        </w:rPr>
        <w:t>async function main() {</w:t>
      </w:r>
      <w:r>
        <w:br/>
      </w:r>
      <w:r w:rsidRPr="721ECF9D" w:rsidR="00EC0F9D">
        <w:rPr>
          <w:rStyle w:val="HTMLCode"/>
          <w:rFonts w:ascii="Consolas" w:hAnsi="Consolas" w:eastAsia="ＭＳ ゴシック" w:eastAsiaTheme="majorEastAsia"/>
          <w:color w:val="000000" w:themeColor="text1" w:themeTint="FF" w:themeShade="FF"/>
        </w:rPr>
        <w:t>  const privateKeyPEM = crypto.createPrivateKey(fs.readFileSync("private.pem")); // Path to your private certificate</w:t>
      </w:r>
      <w:r>
        <w:br/>
      </w:r>
      <w:r w:rsidRPr="721ECF9D" w:rsidR="00EC0F9D">
        <w:rPr>
          <w:rStyle w:val="HTMLCode"/>
          <w:rFonts w:ascii="Consolas" w:hAnsi="Consolas" w:eastAsia="ＭＳ ゴシック" w:eastAsiaTheme="majorEastAsia"/>
          <w:color w:val="000000" w:themeColor="text1" w:themeTint="FF" w:themeShade="FF"/>
        </w:rPr>
        <w:t>  const jwt = await new SignJWT({})</w:t>
      </w:r>
      <w:r>
        <w:br/>
      </w:r>
      <w:r w:rsidRPr="721ECF9D" w:rsidR="00EC0F9D">
        <w:rPr>
          <w:rStyle w:val="HTMLCode"/>
          <w:rFonts w:ascii="Consolas" w:hAnsi="Consolas" w:eastAsia="ＭＳ ゴシック" w:eastAsiaTheme="majorEastAsia"/>
          <w:color w:val="000000" w:themeColor="text1" w:themeTint="FF" w:themeShade="FF"/>
        </w:rPr>
        <w:t>    .setProtectedHeader({</w:t>
      </w:r>
      <w:r>
        <w:br/>
      </w:r>
      <w:r w:rsidRPr="721ECF9D" w:rsidR="00EC0F9D">
        <w:rPr>
          <w:rStyle w:val="HTMLCode"/>
          <w:rFonts w:ascii="Consolas" w:hAnsi="Consolas" w:eastAsia="ＭＳ ゴシック" w:eastAsiaTheme="majorEastAsia"/>
          <w:color w:val="000000" w:themeColor="text1" w:themeTint="FF" w:themeShade="FF"/>
        </w:rPr>
        <w:t>      alg: "RS256",</w:t>
      </w:r>
      <w:r>
        <w:br/>
      </w:r>
      <w:r w:rsidRPr="721ECF9D" w:rsidR="00EC0F9D">
        <w:rPr>
          <w:rStyle w:val="HTMLCode"/>
          <w:rFonts w:ascii="Consolas" w:hAnsi="Consolas" w:eastAsia="ＭＳ ゴシック" w:eastAsiaTheme="majorEastAsia"/>
          <w:color w:val="000000" w:themeColor="text1" w:themeTint="FF" w:themeShade="FF"/>
        </w:rPr>
        <w:t>      typ: "JWT",</w:t>
      </w:r>
      <w:r>
        <w:br/>
      </w:r>
      <w:r w:rsidRPr="721ECF9D" w:rsidR="00EC0F9D">
        <w:rPr>
          <w:rStyle w:val="HTMLCode"/>
          <w:rFonts w:ascii="Consolas" w:hAnsi="Consolas" w:eastAsia="ＭＳ ゴシック" w:eastAsiaTheme="majorEastAsia"/>
          <w:color w:val="000000" w:themeColor="text1" w:themeTint="FF" w:themeShade="FF"/>
        </w:rPr>
        <w:t>      x5t: "Boqxo3CQH7h5rNkNNvrwXt1D7HI", // Thumbprint base64</w:t>
      </w:r>
      <w:r>
        <w:br/>
      </w:r>
      <w:r w:rsidRPr="721ECF9D" w:rsidR="00EC0F9D">
        <w:rPr>
          <w:rStyle w:val="HTMLCode"/>
          <w:rFonts w:ascii="Consolas" w:hAnsi="Consolas" w:eastAsia="ＭＳ ゴシック" w:eastAsiaTheme="majorEastAsia"/>
          <w:color w:val="000000" w:themeColor="text1" w:themeTint="FF" w:themeShade="FF"/>
        </w:rPr>
        <w:t>    })</w:t>
      </w:r>
      <w:r>
        <w:br/>
      </w:r>
      <w:r w:rsidRPr="721ECF9D" w:rsidR="00EC0F9D">
        <w:rPr>
          <w:rStyle w:val="HTMLCode"/>
          <w:rFonts w:ascii="Consolas" w:hAnsi="Consolas" w:eastAsia="ＭＳ ゴシック" w:eastAsiaTheme="majorEastAsia"/>
          <w:color w:val="000000" w:themeColor="text1" w:themeTint="FF" w:themeShade="FF"/>
        </w:rPr>
        <w:t>    .setIssuedAt()</w:t>
      </w:r>
      <w:r>
        <w:br/>
      </w:r>
      <w:r w:rsidRPr="721ECF9D" w:rsidR="00EC0F9D">
        <w:rPr>
          <w:rStyle w:val="HTMLCode"/>
          <w:rFonts w:ascii="Consolas" w:hAnsi="Consolas" w:eastAsia="ＭＳ ゴシック" w:eastAsiaTheme="majorEastAsia"/>
          <w:color w:val="000000" w:themeColor="text1" w:themeTint="FF" w:themeShade="FF"/>
        </w:rPr>
        <w:t>    .setIssuer("00000000-0000-0000-0000-000000000000") // The client ID your application in Azure AD B2C</w:t>
      </w:r>
      <w:r>
        <w:br/>
      </w:r>
      <w:r w:rsidRPr="721ECF9D" w:rsidR="00EC0F9D">
        <w:rPr>
          <w:rStyle w:val="HTMLCode"/>
          <w:rFonts w:ascii="Consolas" w:hAnsi="Consolas" w:eastAsia="ＭＳ ゴシック" w:eastAsiaTheme="majorEastAsia"/>
          <w:color w:val="000000" w:themeColor="text1" w:themeTint="FF" w:themeShade="FF"/>
        </w:rPr>
        <w:t>    .setSubject("00000000-0000-0000-0000-000000000000") // The client ID your application in Azure AD B2C</w:t>
      </w:r>
      <w:r>
        <w:br/>
      </w:r>
      <w:r w:rsidRPr="721ECF9D" w:rsidR="00EC0F9D">
        <w:rPr>
          <w:rStyle w:val="HTMLCode"/>
          <w:rFonts w:ascii="Consolas" w:hAnsi="Consolas" w:eastAsia="ＭＳ ゴシック" w:eastAsiaTheme="majorEastAsia"/>
          <w:color w:val="000000" w:themeColor="text1" w:themeTint="FF" w:themeShade="FF"/>
        </w:rPr>
        <w:t>    .setAudience(</w:t>
      </w:r>
      <w:r>
        <w:br/>
      </w:r>
      <w:r w:rsidRPr="721ECF9D" w:rsidR="00EC0F9D">
        <w:rPr>
          <w:rStyle w:val="HTMLCode"/>
          <w:rFonts w:ascii="Consolas" w:hAnsi="Consolas" w:eastAsia="ＭＳ ゴシック" w:eastAsiaTheme="majorEastAsia"/>
          <w:color w:val="000000" w:themeColor="text1" w:themeTint="FF" w:themeShade="FF"/>
        </w:rPr>
        <w:t>      "https://login.microsoftonline.com/{tenantId}/oauth2/v2.0/token"</w:t>
      </w:r>
      <w:r>
        <w:br/>
      </w:r>
      <w:r w:rsidRPr="721ECF9D" w:rsidR="00EC0F9D">
        <w:rPr>
          <w:rStyle w:val="HTMLCode"/>
          <w:rFonts w:ascii="Consolas" w:hAnsi="Consolas" w:eastAsia="ＭＳ ゴシック" w:eastAsiaTheme="majorEastAsia"/>
          <w:color w:val="000000" w:themeColor="text1" w:themeTint="FF" w:themeShade="FF"/>
        </w:rPr>
        <w:t>    ) // this is the Azure AD B2C tenant</w:t>
      </w:r>
      <w:r>
        <w:br/>
      </w:r>
      <w:r w:rsidRPr="721ECF9D" w:rsidR="00EC0F9D">
        <w:rPr>
          <w:rStyle w:val="HTMLCode"/>
          <w:rFonts w:ascii="Consolas" w:hAnsi="Consolas" w:eastAsia="ＭＳ ゴシック" w:eastAsiaTheme="majorEastAsia"/>
          <w:color w:val="000000" w:themeColor="text1" w:themeTint="FF" w:themeShade="FF"/>
        </w:rPr>
        <w:t>    .setExpirationTime("60m")</w:t>
      </w:r>
      <w:r>
        <w:br/>
      </w:r>
      <w:r w:rsidRPr="721ECF9D" w:rsidR="00EC0F9D">
        <w:rPr>
          <w:rStyle w:val="HTMLCode"/>
          <w:rFonts w:ascii="Consolas" w:hAnsi="Consolas" w:eastAsia="ＭＳ ゴシック" w:eastAsiaTheme="majorEastAsia"/>
          <w:color w:val="000000" w:themeColor="text1" w:themeTint="FF" w:themeShade="FF"/>
        </w:rPr>
        <w:t>    .setJti(uuid.v4())</w:t>
      </w:r>
      <w:r>
        <w:br/>
      </w:r>
      <w:r w:rsidRPr="721ECF9D" w:rsidR="00EC0F9D">
        <w:rPr>
          <w:rStyle w:val="HTMLCode"/>
          <w:rFonts w:ascii="Consolas" w:hAnsi="Consolas" w:eastAsia="ＭＳ ゴシック" w:eastAsiaTheme="majorEastAsia"/>
          <w:color w:val="000000" w:themeColor="text1" w:themeTint="FF" w:themeShade="FF"/>
        </w:rPr>
        <w:t>    .sign(privateKeyPEM);</w:t>
      </w:r>
      <w:r>
        <w:br/>
      </w:r>
      <w:r w:rsidRPr="721ECF9D" w:rsidR="00EC0F9D">
        <w:rPr>
          <w:rStyle w:val="HTMLCode"/>
          <w:rFonts w:ascii="Consolas" w:hAnsi="Consolas" w:eastAsia="ＭＳ ゴシック" w:eastAsiaTheme="majorEastAsia"/>
          <w:color w:val="000000" w:themeColor="text1" w:themeTint="FF" w:themeShade="FF"/>
        </w:rPr>
        <w:t>  console.log(jwt);</w:t>
      </w:r>
      <w:r>
        <w:br/>
      </w:r>
      <w:r w:rsidRPr="721ECF9D" w:rsidR="00EC0F9D">
        <w:rPr>
          <w:rStyle w:val="HTMLCode"/>
          <w:rFonts w:ascii="Consolas" w:hAnsi="Consolas" w:eastAsia="ＭＳ ゴシック" w:eastAsiaTheme="majorEastAsia"/>
          <w:color w:val="000000" w:themeColor="text1" w:themeTint="FF" w:themeShade="FF"/>
        </w:rPr>
        <w:t>}</w:t>
      </w:r>
      <w:r w:rsidRPr="721ECF9D" w:rsidR="006337E6">
        <w:rPr>
          <w:rStyle w:val="HTMLCode"/>
          <w:rFonts w:ascii="Consolas" w:hAnsi="Consolas" w:eastAsia="ＭＳ ゴシック" w:eastAsiaTheme="majorEastAsia"/>
          <w:color w:val="000000" w:themeColor="text1" w:themeTint="FF" w:themeShade="FF"/>
        </w:rPr>
        <w:t xml:space="preserve"> // </w:t>
      </w:r>
      <w:r w:rsidRPr="721ECF9D" w:rsidR="006B6F42">
        <w:rPr>
          <w:rStyle w:val="HTMLCode"/>
          <w:rFonts w:ascii="Consolas" w:hAnsi="Consolas" w:eastAsia="ＭＳ ゴシック" w:eastAsiaTheme="majorEastAsia"/>
          <w:color w:val="000000" w:themeColor="text1" w:themeTint="FF" w:themeShade="FF"/>
        </w:rPr>
        <w:t>main function</w:t>
      </w:r>
      <w:r>
        <w:br/>
      </w:r>
      <w:r w:rsidRPr="721ECF9D" w:rsidR="00EC0F9D">
        <w:rPr>
          <w:rStyle w:val="HTMLCode"/>
          <w:rFonts w:ascii="Consolas" w:hAnsi="Consolas" w:eastAsia="ＭＳ ゴシック" w:eastAsiaTheme="majorEastAsia"/>
          <w:color w:val="000000" w:themeColor="text1" w:themeTint="FF" w:themeShade="FF"/>
        </w:rPr>
        <w:t>main();</w:t>
      </w:r>
    </w:p>
    <w:p w:rsidR="721ECF9D" w:rsidP="721ECF9D" w:rsidRDefault="721ECF9D" w14:paraId="122A77CD" w14:textId="656E0616">
      <w:pPr>
        <w:pStyle w:val="NormalWeb"/>
        <w:spacing w:before="0" w:beforeAutospacing="off"/>
        <w:rPr>
          <w:rStyle w:val="HTMLCode"/>
          <w:rFonts w:ascii="Consolas" w:hAnsi="Consolas" w:eastAsia="ＭＳ ゴシック" w:eastAsiaTheme="majorEastAsia"/>
          <w:b w:val="1"/>
          <w:bCs w:val="1"/>
          <w:color w:val="000000" w:themeColor="text1" w:themeTint="FF" w:themeShade="FF"/>
        </w:rPr>
      </w:pPr>
    </w:p>
    <w:p w:rsidR="721ECF9D" w:rsidP="721ECF9D" w:rsidRDefault="721ECF9D" w14:paraId="18BF95AF" w14:textId="01E047AC">
      <w:pPr>
        <w:pStyle w:val="NormalWeb"/>
        <w:spacing w:before="0" w:beforeAutospacing="off"/>
        <w:rPr>
          <w:rStyle w:val="HTMLCode"/>
          <w:rFonts w:ascii="Consolas" w:hAnsi="Consolas" w:eastAsia="ＭＳ ゴシック" w:eastAsiaTheme="majorEastAsia"/>
          <w:b w:val="1"/>
          <w:bCs w:val="1"/>
          <w:color w:val="000000" w:themeColor="text1" w:themeTint="FF" w:themeShade="FF"/>
        </w:rPr>
      </w:pPr>
    </w:p>
    <w:p w:rsidRPr="006B6F42" w:rsidR="00EC0F9D" w:rsidP="0B05065B" w:rsidRDefault="00EC0F9D" w14:paraId="26C33071" w14:textId="77777777">
      <w:pPr>
        <w:pStyle w:val="NormalWeb"/>
        <w:spacing w:before="0" w:beforeAutospacing="0"/>
        <w:rPr>
          <w:b/>
          <w:bCs/>
          <w:color w:val="000000"/>
          <w:sz w:val="20"/>
          <w:szCs w:val="20"/>
        </w:rPr>
      </w:pPr>
      <w:r w:rsidRPr="0B05065B">
        <w:rPr>
          <w:rStyle w:val="HTMLCode"/>
          <w:rFonts w:ascii="Consolas" w:hAnsi="Consolas" w:eastAsiaTheme="majorEastAsia"/>
          <w:b/>
          <w:bCs/>
          <w:color w:val="000000" w:themeColor="text1"/>
        </w:rPr>
        <w:t>C#</w:t>
      </w:r>
    </w:p>
    <w:p w:rsidRPr="00740849" w:rsidR="00EC0F9D" w:rsidP="0B05065B" w:rsidRDefault="00EC0F9D" w14:paraId="29263392" w14:textId="77777777">
      <w:pPr>
        <w:pStyle w:val="NormalWeb"/>
        <w:spacing w:before="0" w:beforeAutospacing="0"/>
        <w:rPr>
          <w:color w:val="000000"/>
          <w:sz w:val="20"/>
          <w:szCs w:val="20"/>
        </w:rPr>
      </w:pPr>
      <w:r w:rsidRPr="0B05065B">
        <w:rPr>
          <w:rStyle w:val="HTMLCode"/>
          <w:rFonts w:ascii="Consolas" w:hAnsi="Consolas" w:eastAsiaTheme="majorEastAsia"/>
          <w:color w:val="000000" w:themeColor="text1"/>
        </w:rPr>
        <w:t>private static string? GetAccessToken()</w:t>
      </w:r>
      <w:r>
        <w:br/>
      </w:r>
      <w:r w:rsidRPr="0B05065B">
        <w:rPr>
          <w:rStyle w:val="HTMLCode"/>
          <w:rFonts w:ascii="Consolas" w:hAnsi="Consolas" w:eastAsiaTheme="majorEastAsia"/>
          <w:color w:val="000000" w:themeColor="text1"/>
        </w:rPr>
        <w:t>{</w:t>
      </w:r>
      <w:r>
        <w:br/>
      </w:r>
      <w:r w:rsidRPr="0B05065B">
        <w:rPr>
          <w:rStyle w:val="HTMLCode"/>
          <w:rFonts w:ascii="Consolas" w:hAnsi="Consolas" w:eastAsiaTheme="majorEastAsia"/>
          <w:color w:val="000000" w:themeColor="text1"/>
        </w:rPr>
        <w:t>    var clientId = Configuration["Azure:ClientId"];</w:t>
      </w:r>
      <w:r>
        <w:br/>
      </w:r>
      <w:r w:rsidRPr="0B05065B">
        <w:rPr>
          <w:rStyle w:val="HTMLCode"/>
          <w:rFonts w:ascii="Consolas" w:hAnsi="Consolas" w:eastAsiaTheme="majorEastAsia"/>
          <w:color w:val="000000" w:themeColor="text1"/>
        </w:rPr>
        <w:t>    var tenantId = Configuration["Azure:TenantId"];</w:t>
      </w:r>
      <w:r>
        <w:br/>
      </w:r>
      <w:r w:rsidRPr="0B05065B">
        <w:rPr>
          <w:rStyle w:val="HTMLCode"/>
          <w:rFonts w:ascii="Consolas" w:hAnsi="Consolas" w:eastAsiaTheme="majorEastAsia"/>
          <w:color w:val="000000" w:themeColor="text1"/>
        </w:rPr>
        <w:t>    var requestedScope = Configuration["Azure:RequestedScope"];   </w:t>
      </w:r>
    </w:p>
    <w:p w:rsidRPr="00740849" w:rsidR="00EC0F9D" w:rsidP="0B05065B" w:rsidRDefault="00EC0F9D" w14:paraId="39953DAF" w14:textId="77777777">
      <w:pPr>
        <w:pStyle w:val="NormalWeb"/>
        <w:spacing w:before="0" w:beforeAutospacing="0"/>
        <w:rPr>
          <w:color w:val="000000"/>
          <w:sz w:val="20"/>
          <w:szCs w:val="20"/>
        </w:rPr>
      </w:pPr>
      <w:r w:rsidRPr="0B05065B">
        <w:rPr>
          <w:rStyle w:val="HTMLCode"/>
          <w:rFonts w:ascii="Consolas" w:hAnsi="Consolas" w:eastAsiaTheme="majorEastAsia"/>
          <w:color w:val="000000" w:themeColor="text1"/>
        </w:rPr>
        <w:t>    var certificate = new X509Certificate2(Path.Combine(Environment.CurrentDirectory, Configuration["Azure:CertificateP12File"]), Configuration["Azure:CertificateP12Password"]);</w:t>
      </w:r>
    </w:p>
    <w:p w:rsidRPr="00740849" w:rsidR="00EC0F9D" w:rsidP="0B05065B" w:rsidRDefault="00EC0F9D" w14:paraId="2D6C2DA7" w14:textId="77777777">
      <w:pPr>
        <w:pStyle w:val="NormalWeb"/>
        <w:spacing w:before="0" w:beforeAutospacing="0"/>
        <w:rPr>
          <w:color w:val="000000"/>
          <w:sz w:val="20"/>
          <w:szCs w:val="20"/>
        </w:rPr>
      </w:pPr>
      <w:r w:rsidRPr="0B05065B">
        <w:rPr>
          <w:rStyle w:val="HTMLCode"/>
          <w:rFonts w:ascii="Consolas" w:hAnsi="Consolas" w:eastAsiaTheme="majorEastAsia"/>
          <w:color w:val="000000" w:themeColor="text1"/>
        </w:rPr>
        <w:t>    var assertion = GetSignedClientAssertion(certificate, tenantId, clientId);</w:t>
      </w:r>
    </w:p>
    <w:p w:rsidRPr="00740849" w:rsidR="00EC0F9D" w:rsidP="0B05065B" w:rsidRDefault="00EC0F9D" w14:paraId="2A2039A9" w14:textId="77777777">
      <w:pPr>
        <w:pStyle w:val="NormalWeb"/>
        <w:spacing w:before="0" w:beforeAutospacing="0"/>
        <w:rPr>
          <w:color w:val="000000"/>
          <w:sz w:val="20"/>
          <w:szCs w:val="20"/>
        </w:rPr>
      </w:pPr>
      <w:r w:rsidRPr="0B05065B">
        <w:rPr>
          <w:rStyle w:val="HTMLCode"/>
          <w:rFonts w:ascii="Consolas" w:hAnsi="Consolas" w:eastAsiaTheme="majorEastAsia"/>
          <w:color w:val="000000" w:themeColor="text1"/>
        </w:rPr>
        <w:t>    IConfidentialClientApplication app = ConfidentialClientApplicationBuilder.Create($"{clientId}")</w:t>
      </w:r>
      <w:r>
        <w:br/>
      </w:r>
      <w:r w:rsidRPr="0B05065B">
        <w:rPr>
          <w:rStyle w:val="HTMLCode"/>
          <w:rFonts w:ascii="Consolas" w:hAnsi="Consolas" w:eastAsiaTheme="majorEastAsia"/>
          <w:color w:val="000000" w:themeColor="text1"/>
        </w:rPr>
        <w:t>        .WithAuthority($"https://login.microsoftonline.com/{tenantId}/v2.0/")</w:t>
      </w:r>
      <w:r>
        <w:br/>
      </w:r>
      <w:r w:rsidRPr="0B05065B">
        <w:rPr>
          <w:rStyle w:val="HTMLCode"/>
          <w:rFonts w:ascii="Consolas" w:hAnsi="Consolas" w:eastAsiaTheme="majorEastAsia"/>
          <w:color w:val="000000" w:themeColor="text1"/>
        </w:rPr>
        <w:t>        .WithClientAssertion(assertion)</w:t>
      </w:r>
      <w:r>
        <w:br/>
      </w:r>
      <w:r w:rsidRPr="0B05065B">
        <w:rPr>
          <w:rStyle w:val="HTMLCode"/>
          <w:rFonts w:ascii="Consolas" w:hAnsi="Consolas" w:eastAsiaTheme="majorEastAsia"/>
          <w:color w:val="000000" w:themeColor="text1"/>
        </w:rPr>
        <w:t>        //.WithCertificate(certificate)          </w:t>
      </w:r>
      <w:r>
        <w:br/>
      </w:r>
      <w:r w:rsidRPr="0B05065B">
        <w:rPr>
          <w:rStyle w:val="HTMLCode"/>
          <w:rFonts w:ascii="Consolas" w:hAnsi="Consolas" w:eastAsiaTheme="majorEastAsia"/>
          <w:color w:val="000000" w:themeColor="text1"/>
        </w:rPr>
        <w:t>        .Build();</w:t>
      </w:r>
    </w:p>
    <w:p w:rsidRPr="00740849" w:rsidR="00EC0F9D" w:rsidP="0B05065B" w:rsidRDefault="00EC0F9D" w14:paraId="3150C1A4" w14:textId="77777777">
      <w:pPr>
        <w:pStyle w:val="NormalWeb"/>
        <w:spacing w:before="0" w:beforeAutospacing="0"/>
        <w:rPr>
          <w:color w:val="000000"/>
          <w:sz w:val="20"/>
          <w:szCs w:val="20"/>
        </w:rPr>
      </w:pPr>
      <w:r w:rsidRPr="0B05065B">
        <w:rPr>
          <w:rStyle w:val="HTMLCode"/>
          <w:rFonts w:ascii="Consolas" w:hAnsi="Consolas" w:eastAsiaTheme="majorEastAsia"/>
          <w:color w:val="000000" w:themeColor="text1"/>
        </w:rPr>
        <w:t>    var ar = app.AcquireTokenForClient(new string[] { requestedScope }).ExecuteAsync();</w:t>
      </w:r>
    </w:p>
    <w:p w:rsidRPr="00740849" w:rsidR="00EC0F9D" w:rsidP="0B05065B" w:rsidRDefault="00EC0F9D" w14:paraId="022181BB" w14:textId="77777777">
      <w:pPr>
        <w:pStyle w:val="NormalWeb"/>
        <w:spacing w:before="0" w:beforeAutospacing="0"/>
        <w:rPr>
          <w:color w:val="000000"/>
          <w:sz w:val="20"/>
          <w:szCs w:val="20"/>
        </w:rPr>
      </w:pPr>
      <w:r w:rsidRPr="0B05065B">
        <w:rPr>
          <w:rStyle w:val="HTMLCode"/>
          <w:rFonts w:ascii="Consolas" w:hAnsi="Consolas" w:eastAsiaTheme="majorEastAsia"/>
          <w:color w:val="000000" w:themeColor="text1"/>
        </w:rPr>
        <w:t>    return ar.Result.AccessToken;</w:t>
      </w:r>
      <w:r>
        <w:br/>
      </w:r>
      <w:r w:rsidRPr="0B05065B">
        <w:rPr>
          <w:rStyle w:val="HTMLCode"/>
          <w:rFonts w:ascii="Consolas" w:hAnsi="Consolas" w:eastAsiaTheme="majorEastAsia"/>
          <w:color w:val="000000" w:themeColor="text1"/>
        </w:rPr>
        <w:t>}</w:t>
      </w:r>
    </w:p>
    <w:p w:rsidRPr="00740849" w:rsidR="00EC0F9D" w:rsidP="0B05065B" w:rsidRDefault="00EC0F9D" w14:paraId="5A7A8B8B" w14:textId="77777777">
      <w:pPr>
        <w:pStyle w:val="NormalWeb"/>
        <w:spacing w:before="0" w:beforeAutospacing="0"/>
        <w:rPr>
          <w:color w:val="000000"/>
          <w:sz w:val="20"/>
          <w:szCs w:val="20"/>
        </w:rPr>
      </w:pPr>
      <w:r w:rsidRPr="0B05065B">
        <w:rPr>
          <w:rStyle w:val="HTMLCode"/>
          <w:rFonts w:ascii="Consolas" w:hAnsi="Consolas" w:eastAsiaTheme="majorEastAsia"/>
          <w:color w:val="000000" w:themeColor="text1"/>
        </w:rPr>
        <w:t>public static string GetSignedClientAssertion(X509Certificate2 certificate, string tenantId, string clientId)</w:t>
      </w:r>
      <w:r>
        <w:br/>
      </w:r>
      <w:r w:rsidRPr="0B05065B">
        <w:rPr>
          <w:rStyle w:val="HTMLCode"/>
          <w:rFonts w:ascii="Consolas" w:hAnsi="Consolas" w:eastAsiaTheme="majorEastAsia"/>
          <w:color w:val="000000" w:themeColor="text1"/>
        </w:rPr>
        <w:t>{</w:t>
      </w:r>
      <w:r>
        <w:br/>
      </w:r>
      <w:r w:rsidRPr="0B05065B">
        <w:rPr>
          <w:rStyle w:val="HTMLCode"/>
          <w:rFonts w:ascii="Consolas" w:hAnsi="Consolas" w:eastAsiaTheme="majorEastAsia"/>
          <w:color w:val="000000" w:themeColor="text1"/>
        </w:rPr>
        <w:t>    // Get the RSA with the private key, used for signing.</w:t>
      </w:r>
      <w:r>
        <w:br/>
      </w:r>
      <w:r w:rsidRPr="0B05065B">
        <w:rPr>
          <w:rStyle w:val="HTMLCode"/>
          <w:rFonts w:ascii="Consolas" w:hAnsi="Consolas" w:eastAsiaTheme="majorEastAsia"/>
          <w:color w:val="000000" w:themeColor="text1"/>
        </w:rPr>
        <w:t>    var rsa = certificate.GetRSAPrivateKey();</w:t>
      </w:r>
    </w:p>
    <w:p w:rsidRPr="00740849" w:rsidR="00EC0F9D" w:rsidP="0B05065B" w:rsidRDefault="00EC0F9D" w14:paraId="2A483E93" w14:textId="77777777">
      <w:pPr>
        <w:pStyle w:val="NormalWeb"/>
        <w:spacing w:before="0" w:beforeAutospacing="0"/>
        <w:rPr>
          <w:color w:val="000000"/>
          <w:sz w:val="20"/>
          <w:szCs w:val="20"/>
        </w:rPr>
      </w:pPr>
      <w:r w:rsidRPr="0B05065B">
        <w:rPr>
          <w:rStyle w:val="HTMLCode"/>
          <w:rFonts w:ascii="Consolas" w:hAnsi="Consolas" w:eastAsiaTheme="majorEastAsia"/>
          <w:color w:val="000000" w:themeColor="text1"/>
        </w:rPr>
        <w:t>    //alg represents the desired signing algorithm, which is SHA-256 in this case</w:t>
      </w:r>
      <w:r>
        <w:br/>
      </w:r>
      <w:r w:rsidRPr="0B05065B">
        <w:rPr>
          <w:rStyle w:val="HTMLCode"/>
          <w:rFonts w:ascii="Consolas" w:hAnsi="Consolas" w:eastAsiaTheme="majorEastAsia"/>
          <w:color w:val="000000" w:themeColor="text1"/>
        </w:rPr>
        <w:t>    //x5t represents the certificate thumbprint base64 url encoded</w:t>
      </w:r>
      <w:r>
        <w:br/>
      </w:r>
      <w:r w:rsidRPr="0B05065B">
        <w:rPr>
          <w:rStyle w:val="HTMLCode"/>
          <w:rFonts w:ascii="Consolas" w:hAnsi="Consolas" w:eastAsiaTheme="majorEastAsia"/>
          <w:color w:val="000000" w:themeColor="text1"/>
        </w:rPr>
        <w:t>    var header = new Dictionary&lt;string, string&gt;()</w:t>
      </w:r>
      <w:r>
        <w:br/>
      </w:r>
      <w:r w:rsidRPr="0B05065B">
        <w:rPr>
          <w:rStyle w:val="HTMLCode"/>
          <w:rFonts w:ascii="Consolas" w:hAnsi="Consolas" w:eastAsiaTheme="majorEastAsia"/>
          <w:color w:val="000000" w:themeColor="text1"/>
        </w:rPr>
        <w:t>                {</w:t>
      </w:r>
      <w:r>
        <w:br/>
      </w:r>
      <w:r w:rsidRPr="0B05065B">
        <w:rPr>
          <w:rStyle w:val="HTMLCode"/>
          <w:rFonts w:ascii="Consolas" w:hAnsi="Consolas" w:eastAsiaTheme="majorEastAsia"/>
          <w:color w:val="000000" w:themeColor="text1"/>
        </w:rPr>
        <w:t>                    { "alg", "RS256"},</w:t>
      </w:r>
      <w:r>
        <w:br/>
      </w:r>
      <w:r w:rsidRPr="0B05065B">
        <w:rPr>
          <w:rStyle w:val="HTMLCode"/>
          <w:rFonts w:ascii="Consolas" w:hAnsi="Consolas" w:eastAsiaTheme="majorEastAsia"/>
          <w:color w:val="000000" w:themeColor="text1"/>
        </w:rPr>
        <w:t>                    { "typ", "JWT" },</w:t>
      </w:r>
      <w:r>
        <w:br/>
      </w:r>
      <w:r w:rsidRPr="0B05065B">
        <w:rPr>
          <w:rStyle w:val="HTMLCode"/>
          <w:rFonts w:ascii="Consolas" w:hAnsi="Consolas" w:eastAsiaTheme="majorEastAsia"/>
          <w:color w:val="000000" w:themeColor="text1"/>
        </w:rPr>
        <w:t>                    { "x5t", Base64UrlEncode(certificate.GetCertHash()) }</w:t>
      </w:r>
      <w:r>
        <w:br/>
      </w:r>
      <w:r w:rsidRPr="0B05065B">
        <w:rPr>
          <w:rStyle w:val="HTMLCode"/>
          <w:rFonts w:ascii="Consolas" w:hAnsi="Consolas" w:eastAsiaTheme="majorEastAsia"/>
          <w:color w:val="000000" w:themeColor="text1"/>
        </w:rPr>
        <w:t>                };</w:t>
      </w:r>
      <w:r>
        <w:br/>
      </w:r>
      <w:r w:rsidRPr="0B05065B">
        <w:rPr>
          <w:rStyle w:val="HTMLCode"/>
          <w:rFonts w:ascii="Consolas" w:hAnsi="Consolas" w:eastAsiaTheme="majorEastAsia"/>
          <w:color w:val="000000" w:themeColor="text1"/>
        </w:rPr>
        <w:t>    var claims = GetClaims(tenantId, clientId);</w:t>
      </w:r>
      <w:r>
        <w:br/>
      </w:r>
      <w:r w:rsidRPr="0B05065B">
        <w:rPr>
          <w:rStyle w:val="HTMLCode"/>
          <w:rFonts w:ascii="Consolas" w:hAnsi="Consolas" w:eastAsiaTheme="majorEastAsia"/>
          <w:color w:val="000000" w:themeColor="text1"/>
        </w:rPr>
        <w:t>    var headerBytes = JsonSerializer.SerializeToUtf8Bytes(header);</w:t>
      </w:r>
      <w:r>
        <w:br/>
      </w:r>
      <w:r w:rsidRPr="0B05065B">
        <w:rPr>
          <w:rStyle w:val="HTMLCode"/>
          <w:rFonts w:ascii="Consolas" w:hAnsi="Consolas" w:eastAsiaTheme="majorEastAsia"/>
          <w:color w:val="000000" w:themeColor="text1"/>
        </w:rPr>
        <w:t>    var claimsBytes = JsonSerializer.SerializeToUtf8Bytes(claims);</w:t>
      </w:r>
      <w:r>
        <w:br/>
      </w:r>
      <w:r w:rsidRPr="0B05065B">
        <w:rPr>
          <w:rStyle w:val="HTMLCode"/>
          <w:rFonts w:ascii="Consolas" w:hAnsi="Consolas" w:eastAsiaTheme="majorEastAsia"/>
          <w:color w:val="000000" w:themeColor="text1"/>
        </w:rPr>
        <w:t>    string token = Base64UrlEncode(headerBytes) + "." + Base64UrlEncode(claimsBytes);</w:t>
      </w:r>
      <w:r>
        <w:br/>
      </w:r>
      <w:r w:rsidRPr="0B05065B">
        <w:rPr>
          <w:rStyle w:val="HTMLCode"/>
          <w:rFonts w:ascii="Consolas" w:hAnsi="Consolas" w:eastAsiaTheme="majorEastAsia"/>
          <w:color w:val="000000" w:themeColor="text1"/>
        </w:rPr>
        <w:t>    string signature = Base64UrlEncode(rsa.SignData(Encoding.UTF8.GetBytes(token), HashAlgorithmName.SHA256, RSASignaturePadding.Pkcs1));</w:t>
      </w:r>
      <w:r>
        <w:br/>
      </w:r>
      <w:r w:rsidRPr="0B05065B">
        <w:rPr>
          <w:rStyle w:val="HTMLCode"/>
          <w:rFonts w:ascii="Consolas" w:hAnsi="Consolas" w:eastAsiaTheme="majorEastAsia"/>
          <w:color w:val="000000" w:themeColor="text1"/>
        </w:rPr>
        <w:t>    string signedClientAssertion = string.Concat(token, ".", signature);</w:t>
      </w:r>
      <w:r>
        <w:br/>
      </w:r>
      <w:r w:rsidRPr="0B05065B">
        <w:rPr>
          <w:rStyle w:val="HTMLCode"/>
          <w:rFonts w:ascii="Consolas" w:hAnsi="Consolas" w:eastAsiaTheme="majorEastAsia"/>
          <w:color w:val="000000" w:themeColor="text1"/>
        </w:rPr>
        <w:t>    return signedClientAssertion;</w:t>
      </w:r>
      <w:r>
        <w:br/>
      </w:r>
      <w:r w:rsidRPr="0B05065B">
        <w:rPr>
          <w:rStyle w:val="HTMLCode"/>
          <w:rFonts w:ascii="Consolas" w:hAnsi="Consolas" w:eastAsiaTheme="majorEastAsia"/>
          <w:color w:val="000000" w:themeColor="text1"/>
        </w:rPr>
        <w:t>}</w:t>
      </w:r>
    </w:p>
    <w:p w:rsidRPr="00740849" w:rsidR="00EC0F9D" w:rsidP="0B05065B" w:rsidRDefault="00EC0F9D" w14:paraId="3095472C" w14:textId="77777777">
      <w:pPr>
        <w:pStyle w:val="NormalWeb"/>
        <w:spacing w:before="0" w:beforeAutospacing="0"/>
        <w:rPr>
          <w:color w:val="000000"/>
          <w:sz w:val="20"/>
          <w:szCs w:val="20"/>
        </w:rPr>
      </w:pPr>
      <w:r w:rsidRPr="0B05065B">
        <w:rPr>
          <w:rStyle w:val="HTMLCode"/>
          <w:rFonts w:ascii="Consolas" w:hAnsi="Consolas" w:eastAsiaTheme="majorEastAsia"/>
          <w:color w:val="000000" w:themeColor="text1"/>
        </w:rPr>
        <w:t>static IDictionary&lt;string, object&gt; GetClaims(string tenantId, string clientId)</w:t>
      </w:r>
      <w:r>
        <w:br/>
      </w:r>
      <w:r w:rsidRPr="0B05065B">
        <w:rPr>
          <w:rStyle w:val="HTMLCode"/>
          <w:rFonts w:ascii="Consolas" w:hAnsi="Consolas" w:eastAsiaTheme="majorEastAsia"/>
          <w:color w:val="000000" w:themeColor="text1"/>
        </w:rPr>
        <w:t>{</w:t>
      </w:r>
      <w:r>
        <w:br/>
      </w:r>
      <w:r w:rsidRPr="0B05065B">
        <w:rPr>
          <w:rStyle w:val="HTMLCode"/>
          <w:rFonts w:ascii="Consolas" w:hAnsi="Consolas" w:eastAsiaTheme="majorEastAsia"/>
          <w:color w:val="000000" w:themeColor="text1"/>
        </w:rPr>
        <w:t>    string aud = $"https://login.microsoftonline.com/{tenantId}/v2.0";</w:t>
      </w:r>
      <w:r>
        <w:br/>
      </w:r>
      <w:r w:rsidRPr="0B05065B">
        <w:rPr>
          <w:rStyle w:val="HTMLCode"/>
          <w:rFonts w:ascii="Consolas" w:hAnsi="Consolas" w:eastAsiaTheme="majorEastAsia"/>
          <w:color w:val="000000" w:themeColor="text1"/>
        </w:rPr>
        <w:t>    string ConfidentialClientID = clientId; //client id 00000000-0000-0000-0000-000000000000</w:t>
      </w:r>
      <w:r>
        <w:br/>
      </w:r>
      <w:r w:rsidRPr="0B05065B">
        <w:rPr>
          <w:rStyle w:val="HTMLCode"/>
          <w:rFonts w:ascii="Consolas" w:hAnsi="Consolas" w:eastAsiaTheme="majorEastAsia"/>
          <w:color w:val="000000" w:themeColor="text1"/>
        </w:rPr>
        <w:t>    const uint JwtToAadLifetimeInSeconds = 60 * 10; // Ten minutes</w:t>
      </w:r>
      <w:r>
        <w:br/>
      </w:r>
      <w:r w:rsidRPr="0B05065B">
        <w:rPr>
          <w:rStyle w:val="HTMLCode"/>
          <w:rFonts w:ascii="Consolas" w:hAnsi="Consolas" w:eastAsiaTheme="majorEastAsia"/>
          <w:color w:val="000000" w:themeColor="text1"/>
        </w:rPr>
        <w:t>    DateTimeOffset validFrom = DateTimeOffset.UtcNow;</w:t>
      </w:r>
      <w:r>
        <w:br/>
      </w:r>
      <w:r w:rsidRPr="0B05065B">
        <w:rPr>
          <w:rStyle w:val="HTMLCode"/>
          <w:rFonts w:ascii="Consolas" w:hAnsi="Consolas" w:eastAsiaTheme="majorEastAsia"/>
          <w:color w:val="000000" w:themeColor="text1"/>
        </w:rPr>
        <w:t>    DateTimeOffset validUntil = validFrom.AddSeconds(JwtToAadLifetimeInSeconds);</w:t>
      </w:r>
      <w:r>
        <w:br/>
      </w:r>
      <w:r w:rsidRPr="0B05065B">
        <w:rPr>
          <w:rStyle w:val="HTMLCode"/>
          <w:rFonts w:ascii="Consolas" w:hAnsi="Consolas" w:eastAsiaTheme="majorEastAsia"/>
          <w:color w:val="000000" w:themeColor="text1"/>
        </w:rPr>
        <w:t>    return new Dictionary&lt;string, object&gt;()</w:t>
      </w:r>
      <w:r>
        <w:br/>
      </w:r>
      <w:r w:rsidRPr="0B05065B">
        <w:rPr>
          <w:rStyle w:val="HTMLCode"/>
          <w:rFonts w:ascii="Consolas" w:hAnsi="Consolas" w:eastAsiaTheme="majorEastAsia"/>
          <w:color w:val="000000" w:themeColor="text1"/>
        </w:rPr>
        <w:t>        {</w:t>
      </w:r>
      <w:r>
        <w:br/>
      </w:r>
      <w:r w:rsidRPr="0B05065B">
        <w:rPr>
          <w:rStyle w:val="HTMLCode"/>
          <w:rFonts w:ascii="Consolas" w:hAnsi="Consolas" w:eastAsiaTheme="majorEastAsia"/>
          <w:color w:val="000000" w:themeColor="text1"/>
        </w:rPr>
        <w:t>            { "aud", aud },</w:t>
      </w:r>
      <w:r>
        <w:br/>
      </w:r>
      <w:r w:rsidRPr="0B05065B">
        <w:rPr>
          <w:rStyle w:val="HTMLCode"/>
          <w:rFonts w:ascii="Consolas" w:hAnsi="Consolas" w:eastAsiaTheme="majorEastAsia"/>
          <w:color w:val="000000" w:themeColor="text1"/>
        </w:rPr>
        <w:t>            { "exp", validUntil.ToUnixTimeSeconds() },</w:t>
      </w:r>
      <w:r>
        <w:br/>
      </w:r>
      <w:r w:rsidRPr="0B05065B">
        <w:rPr>
          <w:rStyle w:val="HTMLCode"/>
          <w:rFonts w:ascii="Consolas" w:hAnsi="Consolas" w:eastAsiaTheme="majorEastAsia"/>
          <w:color w:val="000000" w:themeColor="text1"/>
        </w:rPr>
        <w:t>            { "iss", ConfidentialClientID },</w:t>
      </w:r>
      <w:r>
        <w:br/>
      </w:r>
      <w:r w:rsidRPr="0B05065B">
        <w:rPr>
          <w:rStyle w:val="HTMLCode"/>
          <w:rFonts w:ascii="Consolas" w:hAnsi="Consolas" w:eastAsiaTheme="majorEastAsia"/>
          <w:color w:val="000000" w:themeColor="text1"/>
        </w:rPr>
        <w:t>            { "jti", Guid.NewGuid().ToString() },           </w:t>
      </w:r>
      <w:r>
        <w:br/>
      </w:r>
      <w:r w:rsidRPr="0B05065B">
        <w:rPr>
          <w:rStyle w:val="HTMLCode"/>
          <w:rFonts w:ascii="Consolas" w:hAnsi="Consolas" w:eastAsiaTheme="majorEastAsia"/>
          <w:color w:val="000000" w:themeColor="text1"/>
        </w:rPr>
        <w:t>{ "nbf", validFrom.ToUnixTimeSeconds() },           </w:t>
      </w:r>
      <w:r>
        <w:br/>
      </w:r>
      <w:r w:rsidRPr="0B05065B">
        <w:rPr>
          <w:rStyle w:val="HTMLCode"/>
          <w:rFonts w:ascii="Consolas" w:hAnsi="Consolas" w:eastAsiaTheme="majorEastAsia"/>
          <w:color w:val="000000" w:themeColor="text1"/>
        </w:rPr>
        <w:t>{ "sub", ConfidentialClientID }       </w:t>
      </w:r>
    </w:p>
    <w:p w:rsidRPr="00740849" w:rsidR="00EC0F9D" w:rsidP="0B05065B" w:rsidRDefault="00EC0F9D" w14:paraId="69D83E8B" w14:textId="77777777">
      <w:pPr>
        <w:pStyle w:val="NormalWeb"/>
        <w:spacing w:before="0" w:beforeAutospacing="0"/>
        <w:rPr>
          <w:color w:val="000000"/>
          <w:sz w:val="20"/>
          <w:szCs w:val="20"/>
        </w:rPr>
      </w:pPr>
      <w:r w:rsidRPr="0B05065B">
        <w:rPr>
          <w:rStyle w:val="HTMLCode"/>
          <w:rFonts w:ascii="Consolas" w:hAnsi="Consolas" w:eastAsiaTheme="majorEastAsia"/>
          <w:color w:val="000000" w:themeColor="text1"/>
        </w:rPr>
        <w:t>};</w:t>
      </w:r>
    </w:p>
    <w:p w:rsidRPr="00740849" w:rsidR="00EC0F9D" w:rsidP="0B05065B" w:rsidRDefault="00EC0F9D" w14:paraId="27E4595A" w14:textId="77777777">
      <w:pPr>
        <w:pStyle w:val="NormalWeb"/>
        <w:spacing w:before="0" w:beforeAutospacing="0"/>
        <w:rPr>
          <w:color w:val="000000"/>
          <w:sz w:val="20"/>
          <w:szCs w:val="20"/>
        </w:rPr>
      </w:pPr>
      <w:r w:rsidRPr="0B05065B">
        <w:rPr>
          <w:rStyle w:val="HTMLCode"/>
          <w:rFonts w:ascii="Consolas" w:hAnsi="Consolas" w:eastAsiaTheme="majorEastAsia"/>
          <w:color w:val="000000" w:themeColor="text1"/>
        </w:rPr>
        <w:t>}</w:t>
      </w:r>
    </w:p>
    <w:p w:rsidR="00EC0F9D" w:rsidP="00EC0F9D" w:rsidRDefault="00AA753E" w14:paraId="7E449906" w14:textId="00197B4A">
      <w:pPr>
        <w:pStyle w:val="Heading3"/>
        <w:spacing w:before="600" w:after="150"/>
        <w:rPr>
          <w:b w:val="0"/>
          <w:bCs w:val="0"/>
          <w:sz w:val="33"/>
          <w:szCs w:val="33"/>
        </w:rPr>
      </w:pPr>
      <w:bookmarkStart w:name="_Toc1396316285" w:id="668307454"/>
      <w:r w:rsidRPr="3C8F651F" w:rsidR="00AA753E">
        <w:rPr>
          <w:b w:val="0"/>
          <w:bCs w:val="0"/>
          <w:sz w:val="33"/>
          <w:szCs w:val="33"/>
        </w:rPr>
        <w:t>2</w:t>
      </w:r>
      <w:r w:rsidRPr="3C8F651F" w:rsidR="00EC0F9D">
        <w:rPr>
          <w:b w:val="0"/>
          <w:bCs w:val="0"/>
          <w:sz w:val="33"/>
          <w:szCs w:val="33"/>
        </w:rPr>
        <w:t>.2 Step 2: Obtain the access token from Azure AD B2C</w:t>
      </w:r>
      <w:bookmarkEnd w:id="668307454"/>
    </w:p>
    <w:p w:rsidR="00EC0F9D" w:rsidP="0B05065B" w:rsidRDefault="00EC0F9D" w14:paraId="28AF7863" w14:textId="4C671826">
      <w:pPr>
        <w:pStyle w:val="NormalWeb"/>
        <w:spacing w:before="0" w:beforeAutospacing="0"/>
        <w:rPr>
          <w:color w:val="000000"/>
          <w:sz w:val="24"/>
          <w:szCs w:val="24"/>
        </w:rPr>
      </w:pPr>
      <w:r w:rsidRPr="0B05065B">
        <w:rPr>
          <w:color w:val="000000" w:themeColor="text1"/>
        </w:rPr>
        <w:t xml:space="preserve">The `client_assertion` value </w:t>
      </w:r>
      <w:r w:rsidRPr="0B05065B" w:rsidR="006F0D94">
        <w:rPr>
          <w:color w:val="000000" w:themeColor="text1"/>
        </w:rPr>
        <w:t>is</w:t>
      </w:r>
      <w:r w:rsidRPr="0B05065B">
        <w:rPr>
          <w:color w:val="000000" w:themeColor="text1"/>
        </w:rPr>
        <w:t xml:space="preserve"> </w:t>
      </w:r>
      <w:r w:rsidRPr="0B05065B" w:rsidR="00A13DD6">
        <w:rPr>
          <w:color w:val="000000" w:themeColor="text1"/>
        </w:rPr>
        <w:t xml:space="preserve">then </w:t>
      </w:r>
      <w:r w:rsidRPr="0B05065B">
        <w:rPr>
          <w:color w:val="000000" w:themeColor="text1"/>
        </w:rPr>
        <w:t xml:space="preserve">used to </w:t>
      </w:r>
      <w:r w:rsidRPr="0B05065B" w:rsidR="006F0D94">
        <w:rPr>
          <w:color w:val="000000" w:themeColor="text1"/>
        </w:rPr>
        <w:t xml:space="preserve">obtain </w:t>
      </w:r>
      <w:r w:rsidRPr="0B05065B">
        <w:rPr>
          <w:color w:val="000000" w:themeColor="text1"/>
        </w:rPr>
        <w:t>the access token from the following endpoint:</w:t>
      </w:r>
    </w:p>
    <w:p w:rsidR="00EC0F9D" w:rsidP="00EC0F9D" w:rsidRDefault="00EC0F9D" w14:paraId="6EAA3585" w14:textId="77777777">
      <w:pPr>
        <w:pStyle w:val="NormalWeb"/>
        <w:numPr>
          <w:ilvl w:val="0"/>
          <w:numId w:val="25"/>
        </w:numPr>
        <w:spacing w:before="0" w:beforeAutospacing="0" w:line="240" w:lineRule="auto"/>
        <w:rPr>
          <w:color w:val="000000"/>
        </w:rPr>
      </w:pPr>
      <w:r>
        <w:rPr>
          <w:color w:val="000000"/>
        </w:rPr>
        <w:t>https://login.microsoftonline.com/{tenantId}/oauth2/v2.0/token</w:t>
      </w:r>
    </w:p>
    <w:p w:rsidR="00EC0F9D" w:rsidP="00EC0F9D" w:rsidRDefault="00EC0F9D" w14:paraId="12D41B11" w14:textId="77777777">
      <w:pPr>
        <w:pStyle w:val="NormalWeb"/>
        <w:spacing w:before="0" w:beforeAutospacing="0"/>
        <w:rPr>
          <w:color w:val="000000"/>
        </w:rPr>
      </w:pPr>
      <w:r>
        <w:rPr>
          <w:color w:val="000000"/>
        </w:rPr>
        <w:t>The full request is:</w:t>
      </w:r>
    </w:p>
    <w:p w:rsidRPr="00482F34" w:rsidR="00EC0F9D" w:rsidP="0B05065B" w:rsidRDefault="00EC0F9D" w14:paraId="6E1F1671" w14:textId="77777777">
      <w:pPr>
        <w:pStyle w:val="NormalWeb"/>
        <w:spacing w:before="0" w:beforeAutospacing="0"/>
        <w:rPr>
          <w:color w:val="000000"/>
          <w:sz w:val="20"/>
          <w:szCs w:val="20"/>
        </w:rPr>
      </w:pPr>
      <w:r w:rsidRPr="0B05065B">
        <w:rPr>
          <w:rStyle w:val="HTMLCode"/>
          <w:rFonts w:ascii="Consolas" w:hAnsi="Consolas" w:eastAsiaTheme="majorEastAsia"/>
          <w:color w:val="000000" w:themeColor="text1"/>
        </w:rPr>
        <w:t>POST https://login.microsoftonline.com/{tenantId}/oauth2/v2.0/token HTTP/1.1</w:t>
      </w:r>
      <w:r>
        <w:br/>
      </w:r>
      <w:r w:rsidRPr="0B05065B">
        <w:rPr>
          <w:rStyle w:val="HTMLCode"/>
          <w:rFonts w:ascii="Consolas" w:hAnsi="Consolas" w:eastAsiaTheme="majorEastAsia"/>
          <w:color w:val="000000" w:themeColor="text1"/>
        </w:rPr>
        <w:t>Content-Type: application/x-www-form-urlencoded</w:t>
      </w:r>
    </w:p>
    <w:p w:rsidR="00EC0F9D" w:rsidP="0B05065B" w:rsidRDefault="00EC0F9D" w14:paraId="39ACE0E4" w14:textId="77777777">
      <w:pPr>
        <w:pStyle w:val="NormalWeb"/>
        <w:spacing w:before="0" w:beforeAutospacing="0"/>
        <w:rPr>
          <w:rStyle w:val="HTMLCode"/>
          <w:rFonts w:ascii="Consolas" w:hAnsi="Consolas" w:eastAsiaTheme="majorEastAsia"/>
          <w:color w:val="000000" w:themeColor="text1"/>
        </w:rPr>
      </w:pPr>
      <w:r w:rsidRPr="0B05065B">
        <w:rPr>
          <w:rStyle w:val="HTMLCode"/>
          <w:rFonts w:ascii="Consolas" w:hAnsi="Consolas" w:eastAsiaTheme="majorEastAsia"/>
          <w:color w:val="000000" w:themeColor="text1"/>
        </w:rPr>
        <w:t>grant_type=client_credentials</w:t>
      </w:r>
      <w:r>
        <w:br/>
      </w:r>
      <w:r w:rsidRPr="0B05065B">
        <w:rPr>
          <w:rStyle w:val="HTMLCode"/>
          <w:rFonts w:ascii="Consolas" w:hAnsi="Consolas" w:eastAsiaTheme="majorEastAsia"/>
          <w:color w:val="000000" w:themeColor="text1"/>
        </w:rPr>
        <w:t>&amp;client_id=00000000-0000-0000-0000-000000000000</w:t>
      </w:r>
      <w:r>
        <w:br/>
      </w:r>
      <w:r w:rsidRPr="0B05065B">
        <w:rPr>
          <w:rStyle w:val="HTMLCode"/>
          <w:rFonts w:ascii="Consolas" w:hAnsi="Consolas" w:eastAsiaTheme="majorEastAsia"/>
          <w:color w:val="000000" w:themeColor="text1"/>
        </w:rPr>
        <w:t>&amp;scope=https://edugovaudev.onmicrosoft.com/devprismsapiunattended/.default</w:t>
      </w:r>
      <w:r>
        <w:br/>
      </w:r>
      <w:r w:rsidRPr="0B05065B">
        <w:rPr>
          <w:rStyle w:val="HTMLCode"/>
          <w:rFonts w:ascii="Consolas" w:hAnsi="Consolas" w:eastAsiaTheme="majorEastAsia"/>
          <w:color w:val="000000" w:themeColor="text1"/>
        </w:rPr>
        <w:t>&amp;client_assertion_type=urn:ietf:params:oauth:client-assertion-type:jwt-bearer</w:t>
      </w:r>
      <w:r>
        <w:br/>
      </w:r>
      <w:r w:rsidRPr="0B05065B">
        <w:rPr>
          <w:rStyle w:val="HTMLCode"/>
          <w:rFonts w:ascii="Consolas" w:hAnsi="Consolas" w:eastAsiaTheme="majorEastAsia"/>
          <w:color w:val="000000" w:themeColor="text1"/>
        </w:rPr>
        <w:t>&amp;client_assertion=truncated</w:t>
      </w:r>
    </w:p>
    <w:p w:rsidR="00B626F1" w:rsidP="0B05065B" w:rsidRDefault="00B626F1" w14:paraId="33EBEBB5" w14:textId="77777777">
      <w:pPr>
        <w:pStyle w:val="NormalWeb"/>
        <w:spacing w:before="0" w:beforeAutospacing="0"/>
        <w:rPr>
          <w:rStyle w:val="HTMLCode"/>
          <w:rFonts w:ascii="Consolas" w:hAnsi="Consolas" w:eastAsiaTheme="majorEastAsia"/>
          <w:color w:val="000000" w:themeColor="text1"/>
        </w:rPr>
      </w:pPr>
    </w:p>
    <w:p w:rsidR="00B626F1" w:rsidP="0B05065B" w:rsidRDefault="00B626F1" w14:paraId="2B8BF6DD" w14:textId="77777777">
      <w:pPr>
        <w:pStyle w:val="NormalWeb"/>
        <w:spacing w:before="0" w:beforeAutospacing="0"/>
        <w:rPr>
          <w:rStyle w:val="HTMLCode"/>
          <w:rFonts w:ascii="Consolas" w:hAnsi="Consolas" w:eastAsiaTheme="majorEastAsia"/>
          <w:color w:val="000000" w:themeColor="text1"/>
        </w:rPr>
      </w:pPr>
    </w:p>
    <w:p w:rsidRPr="00482F34" w:rsidR="00B626F1" w:rsidP="0B05065B" w:rsidRDefault="00B626F1" w14:paraId="57CD3666" w14:textId="77777777">
      <w:pPr>
        <w:pStyle w:val="NormalWeb"/>
        <w:spacing w:before="0" w:beforeAutospacing="0"/>
        <w:rPr>
          <w:color w:val="000000"/>
          <w:sz w:val="20"/>
          <w:szCs w:val="20"/>
        </w:rPr>
      </w:pPr>
    </w:p>
    <w:p w:rsidR="005447BA" w:rsidP="00EC0F9D" w:rsidRDefault="00EC0F9D" w14:paraId="35A7F6B5" w14:textId="38090420">
      <w:pPr>
        <w:pStyle w:val="NormalWeb"/>
        <w:spacing w:before="0" w:beforeAutospacing="0"/>
        <w:rPr>
          <w:color w:val="000000"/>
        </w:rPr>
      </w:pPr>
      <w:r>
        <w:rPr>
          <w:color w:val="000000"/>
        </w:rPr>
        <w:t>The parameters are:</w:t>
      </w:r>
    </w:p>
    <w:p w:rsidR="00501C0C" w:rsidP="0B05065B" w:rsidRDefault="00501C0C" w14:paraId="3EF083A7" w14:textId="1D44FD00">
      <w:pPr>
        <w:pStyle w:val="Caption"/>
        <w:keepNext/>
      </w:pPr>
      <w:r>
        <w:t xml:space="preserve">Table </w:t>
      </w:r>
      <w:r>
        <w:fldChar w:fldCharType="begin"/>
      </w:r>
      <w:r>
        <w:instrText>SEQ Table \* ARABIC</w:instrText>
      </w:r>
      <w:r>
        <w:fldChar w:fldCharType="separate"/>
      </w:r>
      <w:r w:rsidRPr="4E6C7D16" w:rsidR="000C69F4">
        <w:rPr>
          <w:noProof/>
        </w:rPr>
        <w:t>2</w:t>
      </w:r>
      <w:r>
        <w:fldChar w:fldCharType="end"/>
      </w:r>
      <w:r>
        <w:t>: access_token request parameters</w:t>
      </w:r>
    </w:p>
    <w:tbl>
      <w:tblPr>
        <w:tblStyle w:val="EducationTable"/>
        <w:tblW w:w="0" w:type="auto"/>
        <w:tblLook w:val="04A0" w:firstRow="1" w:lastRow="0" w:firstColumn="1" w:lastColumn="0" w:noHBand="0" w:noVBand="1"/>
        <w:tblCaption w:val="Glossary of terms relevant to the eSAM application and associated applications"/>
        <w:tblDescription w:val="Glossary of terms relevant to the eSAM application and associated applications"/>
      </w:tblPr>
      <w:tblGrid>
        <w:gridCol w:w="2477"/>
        <w:gridCol w:w="7859"/>
      </w:tblGrid>
      <w:tr w:rsidR="4E6C7D16" w:rsidTr="4E6C7D16" w14:paraId="27982562"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6" w:type="dxa"/>
            <w:tcBorders>
              <w:top w:val="single" w:color="auto" w:sz="4" w:space="0"/>
              <w:left w:val="single" w:color="auto" w:sz="4" w:space="0"/>
            </w:tcBorders>
          </w:tcPr>
          <w:p w:rsidR="4734D653" w:rsidP="4E6C7D16" w:rsidRDefault="4734D653" w14:paraId="7FAFD3BF" w14:textId="5B55E173">
            <w:pPr>
              <w:rPr>
                <w:b w:val="0"/>
                <w:color w:val="FFFFFF" w:themeColor="background1"/>
              </w:rPr>
            </w:pPr>
            <w:r w:rsidRPr="4E6C7D16">
              <w:rPr>
                <w:b w:val="0"/>
                <w:color w:val="FFFFFF" w:themeColor="background1"/>
              </w:rPr>
              <w:t>Parameter</w:t>
            </w:r>
          </w:p>
        </w:tc>
        <w:tc>
          <w:tcPr>
            <w:tcW w:w="7999" w:type="dxa"/>
            <w:tcBorders>
              <w:top w:val="single" w:color="auto" w:sz="4" w:space="0"/>
              <w:right w:val="single" w:color="auto" w:sz="4" w:space="0"/>
            </w:tcBorders>
          </w:tcPr>
          <w:p w:rsidR="4734D653" w:rsidP="4E6C7D16" w:rsidRDefault="4734D653" w14:paraId="665F308C" w14:textId="147D444C">
            <w:pPr>
              <w:cnfStyle w:val="100000000000" w:firstRow="1" w:lastRow="0" w:firstColumn="0" w:lastColumn="0" w:oddVBand="0" w:evenVBand="0" w:oddHBand="0" w:evenHBand="0" w:firstRowFirstColumn="0" w:firstRowLastColumn="0" w:lastRowFirstColumn="0" w:lastRowLastColumn="0"/>
              <w:rPr>
                <w:color w:val="FFFFFF" w:themeColor="background1"/>
              </w:rPr>
            </w:pPr>
            <w:r w:rsidRPr="4E6C7D16">
              <w:rPr>
                <w:b w:val="0"/>
                <w:color w:val="FFFFFF" w:themeColor="background1"/>
              </w:rPr>
              <w:t>Value /</w:t>
            </w:r>
            <w:r w:rsidRPr="4E6C7D16" w:rsidR="4E6C7D16">
              <w:rPr>
                <w:b w:val="0"/>
                <w:color w:val="FFFFFF" w:themeColor="background1"/>
              </w:rPr>
              <w:t>Description</w:t>
            </w:r>
          </w:p>
        </w:tc>
      </w:tr>
      <w:tr w:rsidR="4E6C7D16" w:rsidTr="4E6C7D16" w14:paraId="3CFE8EA9"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6" w:type="dxa"/>
            <w:tcBorders>
              <w:left w:val="single" w:color="auto" w:sz="4" w:space="0"/>
            </w:tcBorders>
          </w:tcPr>
          <w:p w:rsidR="4734D653" w:rsidRDefault="4734D653" w14:paraId="40F638A3" w14:textId="308FDF61">
            <w:r>
              <w:t>Grant_type</w:t>
            </w:r>
          </w:p>
        </w:tc>
        <w:tc>
          <w:tcPr>
            <w:tcW w:w="7999" w:type="dxa"/>
            <w:tcBorders>
              <w:right w:val="single" w:color="auto" w:sz="4" w:space="0"/>
            </w:tcBorders>
          </w:tcPr>
          <w:p w:rsidR="4734D653" w:rsidRDefault="4734D653" w14:paraId="5FFBE06F" w14:textId="3A161674">
            <w:pPr>
              <w:cnfStyle w:val="000000100000" w:firstRow="0" w:lastRow="0" w:firstColumn="0" w:lastColumn="0" w:oddVBand="0" w:evenVBand="0" w:oddHBand="1" w:evenHBand="0" w:firstRowFirstColumn="0" w:firstRowLastColumn="0" w:lastRowFirstColumn="0" w:lastRowLastColumn="0"/>
            </w:pPr>
            <w:r>
              <w:t>Client credentials</w:t>
            </w:r>
          </w:p>
        </w:tc>
      </w:tr>
      <w:tr w:rsidR="4E6C7D16" w:rsidTr="4E6C7D16" w14:paraId="37C0ED54" w14:textId="7777777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6" w:type="dxa"/>
            <w:tcBorders>
              <w:left w:val="single" w:color="auto" w:sz="4" w:space="0"/>
            </w:tcBorders>
          </w:tcPr>
          <w:p w:rsidR="4734D653" w:rsidRDefault="4734D653" w14:paraId="7781E121" w14:textId="2A39225B">
            <w:r>
              <w:t>Client_id</w:t>
            </w:r>
          </w:p>
        </w:tc>
        <w:tc>
          <w:tcPr>
            <w:tcW w:w="7999" w:type="dxa"/>
            <w:tcBorders>
              <w:right w:val="single" w:color="auto" w:sz="4" w:space="0"/>
            </w:tcBorders>
          </w:tcPr>
          <w:p w:rsidR="4734D653" w:rsidRDefault="4734D653" w14:paraId="2378EFA4" w14:textId="4A3C4061">
            <w:pPr>
              <w:cnfStyle w:val="000000010000" w:firstRow="0" w:lastRow="0" w:firstColumn="0" w:lastColumn="0" w:oddVBand="0" w:evenVBand="0" w:oddHBand="0" w:evenHBand="1" w:firstRowFirstColumn="0" w:firstRowLastColumn="0" w:lastRowFirstColumn="0" w:lastRowLastColumn="0"/>
            </w:pPr>
            <w:r>
              <w:t>The Client ID of the app registration in Azure AD B2C</w:t>
            </w:r>
          </w:p>
        </w:tc>
      </w:tr>
      <w:tr w:rsidR="4E6C7D16" w:rsidTr="4E6C7D16" w14:paraId="60756CCB"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6" w:type="dxa"/>
            <w:tcBorders>
              <w:left w:val="single" w:color="auto" w:sz="4" w:space="0"/>
            </w:tcBorders>
          </w:tcPr>
          <w:p w:rsidR="652C2E1D" w:rsidP="4E6C7D16" w:rsidRDefault="652C2E1D" w14:paraId="03542016" w14:textId="44409143">
            <w:pPr>
              <w:rPr>
                <w:rFonts w:ascii="Calibri" w:hAnsi="Calibri"/>
                <w:b w:val="0"/>
              </w:rPr>
            </w:pPr>
            <w:r w:rsidRPr="4E6C7D16">
              <w:rPr>
                <w:rFonts w:ascii="Calibri" w:hAnsi="Calibri"/>
                <w:b w:val="0"/>
              </w:rPr>
              <w:t>Scope</w:t>
            </w:r>
          </w:p>
        </w:tc>
        <w:tc>
          <w:tcPr>
            <w:tcW w:w="7999" w:type="dxa"/>
            <w:tcBorders>
              <w:right w:val="single" w:color="auto" w:sz="4" w:space="0"/>
            </w:tcBorders>
          </w:tcPr>
          <w:p w:rsidR="652C2E1D" w:rsidP="4E6C7D16" w:rsidRDefault="652C2E1D" w14:paraId="4EEE0FF0" w14:textId="06C13DF0">
            <w:pPr>
              <w:cnfStyle w:val="000000100000" w:firstRow="0" w:lastRow="0" w:firstColumn="0" w:lastColumn="0" w:oddVBand="0" w:evenVBand="0" w:oddHBand="1" w:evenHBand="0" w:firstRowFirstColumn="0" w:firstRowLastColumn="0" w:lastRowFirstColumn="0" w:lastRowLastColumn="0"/>
              <w:rPr>
                <w:rFonts w:ascii="Calibri" w:hAnsi="Calibri"/>
              </w:rPr>
            </w:pPr>
            <w:r w:rsidRPr="4E6C7D16">
              <w:rPr>
                <w:rFonts w:ascii="Calibri" w:hAnsi="Calibri"/>
              </w:rPr>
              <w:t>Is the scope URI of the Unattended app registration in Azure AD B2C</w:t>
            </w:r>
          </w:p>
        </w:tc>
      </w:tr>
      <w:tr w:rsidR="4E6C7D16" w:rsidTr="4E6C7D16" w14:paraId="024B20AB" w14:textId="7777777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6" w:type="dxa"/>
            <w:tcBorders>
              <w:left w:val="single" w:color="auto" w:sz="4" w:space="0"/>
            </w:tcBorders>
          </w:tcPr>
          <w:p w:rsidR="652C2E1D" w:rsidP="4E6C7D16" w:rsidRDefault="652C2E1D" w14:paraId="27B1323D" w14:textId="53DC6DCB">
            <w:pPr>
              <w:rPr>
                <w:rFonts w:ascii="Calibri" w:hAnsi="Calibri"/>
              </w:rPr>
            </w:pPr>
            <w:r w:rsidRPr="4E6C7D16">
              <w:rPr>
                <w:rFonts w:ascii="Calibri" w:hAnsi="Calibri"/>
              </w:rPr>
              <w:t>Client_assertion_type</w:t>
            </w:r>
          </w:p>
        </w:tc>
        <w:tc>
          <w:tcPr>
            <w:tcW w:w="7999" w:type="dxa"/>
            <w:tcBorders>
              <w:right w:val="single" w:color="auto" w:sz="4" w:space="0"/>
            </w:tcBorders>
          </w:tcPr>
          <w:p w:rsidR="767ACF81" w:rsidP="4E6C7D16" w:rsidRDefault="767ACF81" w14:paraId="390C79C4" w14:textId="239BA2B4">
            <w:pPr>
              <w:cnfStyle w:val="000000010000" w:firstRow="0" w:lastRow="0" w:firstColumn="0" w:lastColumn="0" w:oddVBand="0" w:evenVBand="0" w:oddHBand="0" w:evenHBand="1" w:firstRowFirstColumn="0" w:firstRowLastColumn="0" w:lastRowFirstColumn="0" w:lastRowLastColumn="0"/>
              <w:rPr>
                <w:rFonts w:ascii="Calibri" w:hAnsi="Calibri"/>
              </w:rPr>
            </w:pPr>
            <w:r w:rsidRPr="4E6C7D16">
              <w:rPr>
                <w:rFonts w:ascii="Calibri" w:hAnsi="Calibri"/>
              </w:rPr>
              <w:t>Urn: ietf: params: oauth:client-assertion-type:jwt - bearer</w:t>
            </w:r>
          </w:p>
        </w:tc>
      </w:tr>
      <w:tr w:rsidR="4E6C7D16" w:rsidTr="4E6C7D16" w14:paraId="0F052608"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6" w:type="dxa"/>
            <w:tcBorders>
              <w:left w:val="single" w:color="auto" w:sz="4" w:space="0"/>
            </w:tcBorders>
          </w:tcPr>
          <w:p w:rsidR="767ACF81" w:rsidP="4E6C7D16" w:rsidRDefault="767ACF81" w14:paraId="59630508" w14:textId="3830ACFF">
            <w:pPr>
              <w:rPr>
                <w:rFonts w:ascii="Calibri" w:hAnsi="Calibri"/>
              </w:rPr>
            </w:pPr>
            <w:r w:rsidRPr="4E6C7D16">
              <w:rPr>
                <w:rFonts w:ascii="Calibri" w:hAnsi="Calibri"/>
              </w:rPr>
              <w:t>Client_assertion</w:t>
            </w:r>
          </w:p>
        </w:tc>
        <w:tc>
          <w:tcPr>
            <w:tcW w:w="7999" w:type="dxa"/>
            <w:tcBorders>
              <w:right w:val="single" w:color="auto" w:sz="4" w:space="0"/>
            </w:tcBorders>
          </w:tcPr>
          <w:p w:rsidR="767ACF81" w:rsidP="4E6C7D16" w:rsidRDefault="767ACF81" w14:paraId="2C265A07" w14:textId="64147F12">
            <w:pPr>
              <w:cnfStyle w:val="000000100000" w:firstRow="0" w:lastRow="0" w:firstColumn="0" w:lastColumn="0" w:oddVBand="0" w:evenVBand="0" w:oddHBand="1" w:evenHBand="0" w:firstRowFirstColumn="0" w:firstRowLastColumn="0" w:lastRowFirstColumn="0" w:lastRowLastColumn="0"/>
              <w:rPr>
                <w:rFonts w:ascii="Calibri" w:hAnsi="Calibri"/>
              </w:rPr>
            </w:pPr>
            <w:r w:rsidRPr="4E6C7D16">
              <w:rPr>
                <w:rFonts w:ascii="Calibri" w:hAnsi="Calibri"/>
              </w:rPr>
              <w:t>Generated from the step above</w:t>
            </w:r>
          </w:p>
        </w:tc>
      </w:tr>
      <w:tr w:rsidR="4E6C7D16" w:rsidTr="4E6C7D16" w14:paraId="7097F36D" w14:textId="7777777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6" w:type="dxa"/>
            <w:tcBorders>
              <w:left w:val="single" w:color="auto" w:sz="4" w:space="0"/>
            </w:tcBorders>
          </w:tcPr>
          <w:p w:rsidR="4E6C7D16" w:rsidP="4E6C7D16" w:rsidRDefault="4E6C7D16" w14:paraId="26D1D948" w14:textId="238D9FEC">
            <w:pPr>
              <w:rPr>
                <w:rFonts w:ascii="Calibri" w:hAnsi="Calibri"/>
              </w:rPr>
            </w:pPr>
          </w:p>
        </w:tc>
        <w:tc>
          <w:tcPr>
            <w:tcW w:w="7999" w:type="dxa"/>
            <w:tcBorders>
              <w:right w:val="single" w:color="auto" w:sz="4" w:space="0"/>
            </w:tcBorders>
          </w:tcPr>
          <w:p w:rsidR="4E6C7D16" w:rsidP="4E6C7D16" w:rsidRDefault="4E6C7D16" w14:paraId="7EB03208" w14:textId="4AD8BFDB">
            <w:pPr>
              <w:cnfStyle w:val="000000010000" w:firstRow="0" w:lastRow="0" w:firstColumn="0" w:lastColumn="0" w:oddVBand="0" w:evenVBand="0" w:oddHBand="0" w:evenHBand="1" w:firstRowFirstColumn="0" w:firstRowLastColumn="0" w:lastRowFirstColumn="0" w:lastRowLastColumn="0"/>
              <w:rPr>
                <w:rFonts w:ascii="Calibri" w:hAnsi="Calibri"/>
              </w:rPr>
            </w:pPr>
          </w:p>
        </w:tc>
      </w:tr>
    </w:tbl>
    <w:p w:rsidR="4E6C7D16" w:rsidRDefault="4E6C7D16" w14:paraId="58009B14" w14:textId="642C7F53"/>
    <w:p w:rsidR="4E6C7D16" w:rsidRDefault="4E6C7D16" w14:paraId="01C42EDB" w14:textId="0D4A9F1F"/>
    <w:p w:rsidR="4E6C7D16" w:rsidP="4E6C7D16" w:rsidRDefault="4E6C7D16" w14:paraId="02A03DBD" w14:textId="4E5E641E">
      <w:pPr>
        <w:keepNext/>
      </w:pPr>
    </w:p>
    <w:p w:rsidR="00EC0F9D" w:rsidP="0B05065B" w:rsidRDefault="00EC0F9D" w14:paraId="7EE651B0" w14:textId="45D38987">
      <w:pPr>
        <w:pStyle w:val="NormalWeb"/>
        <w:spacing w:before="0" w:beforeAutospacing="0"/>
        <w:rPr>
          <w:color w:val="000000"/>
        </w:rPr>
      </w:pPr>
      <w:r>
        <w:br/>
      </w:r>
      <w:r>
        <w:br/>
      </w:r>
      <w:r w:rsidRPr="0B05065B">
        <w:rPr>
          <w:color w:val="000000" w:themeColor="text1"/>
        </w:rPr>
        <w:t>The response from Azure AD B2C:</w:t>
      </w:r>
    </w:p>
    <w:p w:rsidRPr="00BE75A7" w:rsidR="00EC0F9D" w:rsidP="0B05065B" w:rsidRDefault="00EC0F9D" w14:paraId="64D8C831" w14:textId="77777777">
      <w:pPr>
        <w:pStyle w:val="NormalWeb"/>
        <w:spacing w:before="0" w:beforeAutospacing="0"/>
        <w:rPr>
          <w:color w:val="000000"/>
          <w:sz w:val="20"/>
          <w:szCs w:val="20"/>
        </w:rPr>
      </w:pPr>
      <w:r w:rsidRPr="0B05065B">
        <w:rPr>
          <w:rStyle w:val="HTMLCode"/>
          <w:rFonts w:ascii="Consolas" w:hAnsi="Consolas" w:eastAsiaTheme="majorEastAsia"/>
          <w:color w:val="000000" w:themeColor="text1"/>
        </w:rPr>
        <w:t>{</w:t>
      </w:r>
      <w:r>
        <w:br/>
      </w:r>
      <w:r w:rsidRPr="0B05065B">
        <w:rPr>
          <w:rStyle w:val="HTMLCode"/>
          <w:rFonts w:ascii="Consolas" w:hAnsi="Consolas" w:eastAsiaTheme="majorEastAsia"/>
          <w:color w:val="000000" w:themeColor="text1"/>
        </w:rPr>
        <w:t>  "token_type": "Bearer",</w:t>
      </w:r>
      <w:r>
        <w:br/>
      </w:r>
      <w:r w:rsidRPr="0B05065B">
        <w:rPr>
          <w:rStyle w:val="HTMLCode"/>
          <w:rFonts w:ascii="Consolas" w:hAnsi="Consolas" w:eastAsiaTheme="majorEastAsia"/>
          <w:color w:val="000000" w:themeColor="text1"/>
        </w:rPr>
        <w:t>  "expires_in": 3599,</w:t>
      </w:r>
      <w:r>
        <w:br/>
      </w:r>
      <w:r w:rsidRPr="0B05065B">
        <w:rPr>
          <w:rStyle w:val="HTMLCode"/>
          <w:rFonts w:ascii="Consolas" w:hAnsi="Consolas" w:eastAsiaTheme="majorEastAsia"/>
          <w:color w:val="000000" w:themeColor="text1"/>
        </w:rPr>
        <w:t>  "ext_expires_in": 3599,</w:t>
      </w:r>
      <w:r>
        <w:br/>
      </w:r>
      <w:r w:rsidRPr="0B05065B">
        <w:rPr>
          <w:rStyle w:val="HTMLCode"/>
          <w:rFonts w:ascii="Consolas" w:hAnsi="Consolas" w:eastAsiaTheme="majorEastAsia"/>
          <w:color w:val="000000" w:themeColor="text1"/>
        </w:rPr>
        <w:t>  "access_token": "eyJ0eXAiOiJKV1QiLCJhbGci..."</w:t>
      </w:r>
      <w:r>
        <w:br/>
      </w:r>
      <w:r w:rsidRPr="0B05065B">
        <w:rPr>
          <w:rStyle w:val="HTMLCode"/>
          <w:rFonts w:ascii="Consolas" w:hAnsi="Consolas" w:eastAsiaTheme="majorEastAsia"/>
          <w:color w:val="000000" w:themeColor="text1"/>
        </w:rPr>
        <w:t>}</w:t>
      </w:r>
    </w:p>
    <w:p w:rsidR="00EC0F9D" w:rsidP="625440AC" w:rsidRDefault="00AA753E" w14:paraId="6B84F85C" w14:textId="772132FA">
      <w:pPr>
        <w:pStyle w:val="Heading3"/>
        <w:keepNext w:val="1"/>
        <w:spacing w:before="600" w:after="150"/>
        <w:rPr>
          <w:b w:val="1"/>
          <w:bCs w:val="1"/>
          <w:sz w:val="33"/>
          <w:szCs w:val="33"/>
        </w:rPr>
      </w:pPr>
      <w:bookmarkStart w:name="_Toc736378558" w:id="279574330"/>
      <w:r w:rsidRPr="3C8F651F" w:rsidR="00AA753E">
        <w:rPr>
          <w:b w:val="1"/>
          <w:bCs w:val="1"/>
          <w:sz w:val="33"/>
          <w:szCs w:val="33"/>
        </w:rPr>
        <w:t>2</w:t>
      </w:r>
      <w:r w:rsidRPr="3C8F651F" w:rsidR="00EC0F9D">
        <w:rPr>
          <w:b w:val="1"/>
          <w:bCs w:val="1"/>
          <w:sz w:val="33"/>
          <w:szCs w:val="33"/>
        </w:rPr>
        <w:t>.3 Use access token to consume PRISMS APIs</w:t>
      </w:r>
      <w:bookmarkEnd w:id="279574330"/>
    </w:p>
    <w:p w:rsidR="00EC0F9D" w:rsidP="4E6C7D16" w:rsidRDefault="00EC0F9D" w14:paraId="6738C539" w14:textId="55EAF0BD">
      <w:pPr>
        <w:pStyle w:val="NormalWeb"/>
        <w:spacing w:before="0" w:beforeAutospacing="0"/>
        <w:rPr>
          <w:color w:val="000000"/>
          <w:sz w:val="24"/>
          <w:szCs w:val="24"/>
        </w:rPr>
      </w:pPr>
      <w:r w:rsidRPr="625440AC" w:rsidR="00EC0F9D">
        <w:rPr>
          <w:color w:val="000000" w:themeColor="text1" w:themeTint="FF" w:themeShade="FF"/>
        </w:rPr>
        <w:t>Once the access token is obtained, it can be used along with your subscription key to consume</w:t>
      </w:r>
      <w:r w:rsidRPr="625440AC" w:rsidR="00615746">
        <w:rPr>
          <w:color w:val="000000" w:themeColor="text1" w:themeTint="FF" w:themeShade="FF"/>
        </w:rPr>
        <w:t xml:space="preserve"> the</w:t>
      </w:r>
      <w:r w:rsidRPr="625440AC" w:rsidR="00EC0F9D">
        <w:rPr>
          <w:color w:val="000000" w:themeColor="text1" w:themeTint="FF" w:themeShade="FF"/>
        </w:rPr>
        <w:t xml:space="preserve"> PRISMS APIs.</w:t>
      </w:r>
      <w:r w:rsidRPr="625440AC" w:rsidR="004A5618">
        <w:rPr>
          <w:color w:val="000000" w:themeColor="text1" w:themeTint="FF" w:themeShade="FF"/>
        </w:rPr>
        <w:t xml:space="preserve"> As noted above, your APIM subscription key must be passed as a header parameter</w:t>
      </w:r>
      <w:r w:rsidRPr="625440AC" w:rsidR="0034473C">
        <w:rPr>
          <w:color w:val="000000" w:themeColor="text1" w:themeTint="FF" w:themeShade="FF"/>
        </w:rPr>
        <w:t xml:space="preserve"> (Ocp-Apim-Subscription-Key).</w:t>
      </w:r>
      <w:r w:rsidRPr="625440AC" w:rsidR="00EC0F9D">
        <w:rPr>
          <w:color w:val="000000" w:themeColor="text1" w:themeTint="FF" w:themeShade="FF"/>
        </w:rPr>
        <w:t xml:space="preserve"> For example:</w:t>
      </w:r>
    </w:p>
    <w:p w:rsidR="57291F6D" w:rsidP="625440AC" w:rsidRDefault="57291F6D" w14:paraId="70B8D39C" w14:textId="41FC2773">
      <w:pPr>
        <w:pStyle w:val="Heading3"/>
        <w:rPr>
          <w:noProof w:val="0"/>
          <w:sz w:val="24"/>
          <w:szCs w:val="24"/>
          <w:lang w:val="en-AU"/>
        </w:rPr>
      </w:pPr>
      <w:bookmarkStart w:name="_Toc1928384659" w:id="110481098"/>
      <w:r w:rsidRPr="3C8F651F" w:rsidR="57291F6D">
        <w:rPr>
          <w:noProof w:val="0"/>
          <w:sz w:val="24"/>
          <w:szCs w:val="24"/>
          <w:lang w:val="en-AU"/>
        </w:rPr>
        <w:t>2</w:t>
      </w:r>
      <w:r w:rsidRPr="3C8F651F" w:rsidR="2CE8CCFD">
        <w:rPr>
          <w:noProof w:val="0"/>
          <w:sz w:val="24"/>
          <w:szCs w:val="24"/>
          <w:lang w:val="en-AU"/>
        </w:rPr>
        <w:t>.3.1 Get Australian States and Territories</w:t>
      </w:r>
      <w:bookmarkEnd w:id="110481098"/>
    </w:p>
    <w:p w:rsidR="2CE8CCFD" w:rsidP="625440AC" w:rsidRDefault="2CE8CCFD" w14:paraId="1B3B8A35" w14:textId="61C4C18E">
      <w:pPr>
        <w:spacing w:after="160" w:afterAutospacing="off"/>
        <w:rPr>
          <w:rFonts w:ascii="Segoe UI" w:hAnsi="Segoe UI" w:eastAsia="Segoe UI" w:cs="Segoe UI"/>
          <w:b w:val="0"/>
          <w:bCs w:val="0"/>
          <w:i w:val="0"/>
          <w:iCs w:val="0"/>
          <w:caps w:val="0"/>
          <w:smallCaps w:val="0"/>
          <w:noProof w:val="0"/>
          <w:sz w:val="21"/>
          <w:szCs w:val="21"/>
          <w:lang w:val="en-AU"/>
        </w:rPr>
      </w:pPr>
      <w:r w:rsidRPr="625440AC" w:rsidR="2CE8CCFD">
        <w:rPr>
          <w:rFonts w:ascii="Calibri" w:hAnsi="Calibri" w:eastAsia="Calibri" w:cs="Calibri"/>
          <w:b w:val="0"/>
          <w:bCs w:val="0"/>
          <w:i w:val="0"/>
          <w:iCs w:val="0"/>
          <w:caps w:val="0"/>
          <w:smallCaps w:val="0"/>
          <w:noProof w:val="0"/>
          <w:color w:val="000000" w:themeColor="text1" w:themeTint="FF" w:themeShade="FF"/>
          <w:sz w:val="22"/>
          <w:szCs w:val="22"/>
          <w:lang w:val="en-AU"/>
        </w:rPr>
        <w:t xml:space="preserve">GET </w:t>
      </w:r>
      <w:hyperlink r:id="R8a1b11b184c24ed5">
        <w:r w:rsidRPr="625440AC" w:rsidR="2CE8CCFD">
          <w:rPr>
            <w:rStyle w:val="Hyperlink"/>
            <w:rFonts w:ascii="Calibri" w:hAnsi="Calibri" w:eastAsia="Calibri" w:cs="Calibri"/>
            <w:b w:val="0"/>
            <w:bCs w:val="0"/>
            <w:i w:val="0"/>
            <w:iCs w:val="0"/>
            <w:caps w:val="0"/>
            <w:smallCaps w:val="0"/>
            <w:noProof w:val="0"/>
            <w:color w:val="000000" w:themeColor="text1" w:themeTint="FF" w:themeShade="FF"/>
            <w:sz w:val="22"/>
            <w:szCs w:val="22"/>
            <w:lang w:val="en-AU"/>
          </w:rPr>
          <w:t>https://</w:t>
        </w:r>
        <w:r w:rsidRPr="625440AC" w:rsidR="2CE8CCFD">
          <w:rPr>
            <w:rStyle w:val="Hyperlink"/>
            <w:rFonts w:ascii="Calibri" w:hAnsi="Calibri" w:eastAsia="Calibri" w:cs="Calibri"/>
            <w:b w:val="1"/>
            <w:bCs w:val="1"/>
            <w:i w:val="0"/>
            <w:iCs w:val="0"/>
            <w:caps w:val="0"/>
            <w:smallCaps w:val="0"/>
            <w:noProof w:val="0"/>
            <w:color w:val="000000" w:themeColor="text1" w:themeTint="FF" w:themeShade="FF"/>
            <w:sz w:val="22"/>
            <w:szCs w:val="22"/>
            <w:lang w:val="en-AU"/>
          </w:rPr>
          <w:t>gateway.api.prisms.education.gov.au</w:t>
        </w:r>
        <w:r w:rsidRPr="625440AC" w:rsidR="2CE8CCFD">
          <w:rPr>
            <w:rStyle w:val="Hyperlink"/>
            <w:rFonts w:ascii="Calibri" w:hAnsi="Calibri" w:eastAsia="Calibri" w:cs="Calibri"/>
            <w:b w:val="0"/>
            <w:bCs w:val="0"/>
            <w:i w:val="0"/>
            <w:iCs w:val="0"/>
            <w:caps w:val="0"/>
            <w:smallCaps w:val="0"/>
            <w:noProof w:val="0"/>
            <w:color w:val="000000" w:themeColor="text1" w:themeTint="FF" w:themeShade="FF"/>
            <w:sz w:val="22"/>
            <w:szCs w:val="22"/>
            <w:lang w:val="en-AU"/>
          </w:rPr>
          <w:t>/staging/providers/v1/references/states</w:t>
        </w:r>
      </w:hyperlink>
      <w:r w:rsidRPr="625440AC" w:rsidR="2CE8CCFD">
        <w:rPr>
          <w:rFonts w:ascii="Calibri" w:hAnsi="Calibri" w:eastAsia="Calibri" w:cs="Calibri"/>
          <w:b w:val="0"/>
          <w:bCs w:val="0"/>
          <w:i w:val="0"/>
          <w:iCs w:val="0"/>
          <w:caps w:val="0"/>
          <w:smallCaps w:val="0"/>
          <w:noProof w:val="0"/>
          <w:color w:val="000000" w:themeColor="text1" w:themeTint="FF" w:themeShade="FF"/>
          <w:sz w:val="22"/>
          <w:szCs w:val="22"/>
          <w:lang w:val="en-AU"/>
        </w:rPr>
        <w:t xml:space="preserve"> HTTP/1.1</w:t>
      </w:r>
      <w:r>
        <w:br/>
      </w:r>
      <w:r w:rsidRPr="625440AC" w:rsidR="2CE8CCFD">
        <w:rPr>
          <w:rFonts w:ascii="Calibri" w:hAnsi="Calibri" w:eastAsia="Calibri" w:cs="Calibri"/>
          <w:b w:val="0"/>
          <w:bCs w:val="0"/>
          <w:i w:val="0"/>
          <w:iCs w:val="0"/>
          <w:caps w:val="0"/>
          <w:smallCaps w:val="0"/>
          <w:noProof w:val="0"/>
          <w:color w:val="000000" w:themeColor="text1" w:themeTint="FF" w:themeShade="FF"/>
          <w:sz w:val="22"/>
          <w:szCs w:val="22"/>
          <w:lang w:val="en-AU"/>
        </w:rPr>
        <w:t>Ocp</w:t>
      </w:r>
      <w:r w:rsidRPr="625440AC" w:rsidR="2CE8CCFD">
        <w:rPr>
          <w:rFonts w:ascii="Calibri" w:hAnsi="Calibri" w:eastAsia="Calibri" w:cs="Calibri"/>
          <w:b w:val="0"/>
          <w:bCs w:val="0"/>
          <w:i w:val="0"/>
          <w:iCs w:val="0"/>
          <w:caps w:val="0"/>
          <w:smallCaps w:val="0"/>
          <w:noProof w:val="0"/>
          <w:color w:val="000000" w:themeColor="text1" w:themeTint="FF" w:themeShade="FF"/>
          <w:sz w:val="22"/>
          <w:szCs w:val="22"/>
          <w:lang w:val="en-AU"/>
        </w:rPr>
        <w:t>-</w:t>
      </w:r>
      <w:r w:rsidRPr="625440AC" w:rsidR="2CE8CCFD">
        <w:rPr>
          <w:rFonts w:ascii="Calibri" w:hAnsi="Calibri" w:eastAsia="Calibri" w:cs="Calibri"/>
          <w:b w:val="0"/>
          <w:bCs w:val="0"/>
          <w:i w:val="0"/>
          <w:iCs w:val="0"/>
          <w:caps w:val="0"/>
          <w:smallCaps w:val="0"/>
          <w:noProof w:val="0"/>
          <w:color w:val="000000" w:themeColor="text1" w:themeTint="FF" w:themeShade="FF"/>
          <w:sz w:val="22"/>
          <w:szCs w:val="22"/>
          <w:lang w:val="en-AU"/>
        </w:rPr>
        <w:t>Apim</w:t>
      </w:r>
      <w:r w:rsidRPr="625440AC" w:rsidR="2CE8CCFD">
        <w:rPr>
          <w:rFonts w:ascii="Calibri" w:hAnsi="Calibri" w:eastAsia="Calibri" w:cs="Calibri"/>
          <w:b w:val="0"/>
          <w:bCs w:val="0"/>
          <w:i w:val="0"/>
          <w:iCs w:val="0"/>
          <w:caps w:val="0"/>
          <w:smallCaps w:val="0"/>
          <w:noProof w:val="0"/>
          <w:color w:val="000000" w:themeColor="text1" w:themeTint="FF" w:themeShade="FF"/>
          <w:sz w:val="22"/>
          <w:szCs w:val="22"/>
          <w:lang w:val="en-AU"/>
        </w:rPr>
        <w:t>-Subscription-Key: AbaAbBcaBcAaB1aAbBbab1ACCABbaaBC</w:t>
      </w:r>
      <w:r>
        <w:br/>
      </w:r>
      <w:r w:rsidRPr="625440AC" w:rsidR="2CE8CCFD">
        <w:rPr>
          <w:b w:val="0"/>
          <w:bCs w:val="0"/>
          <w:i w:val="0"/>
          <w:iCs w:val="0"/>
          <w:noProof w:val="0"/>
          <w:lang w:val="en-AU"/>
        </w:rPr>
        <w:t>Content-Type: application/json</w:t>
      </w:r>
      <w:r>
        <w:br/>
      </w:r>
      <w:r w:rsidRPr="625440AC" w:rsidR="2CE8CCFD">
        <w:rPr>
          <w:rFonts w:ascii="Segoe UI" w:hAnsi="Segoe UI" w:eastAsia="Segoe UI" w:cs="Segoe UI"/>
          <w:b w:val="0"/>
          <w:bCs w:val="0"/>
          <w:i w:val="0"/>
          <w:iCs w:val="0"/>
          <w:caps w:val="0"/>
          <w:smallCaps w:val="0"/>
          <w:noProof w:val="0"/>
          <w:sz w:val="21"/>
          <w:szCs w:val="21"/>
          <w:lang w:val="en-AU"/>
        </w:rPr>
        <w:t>Authorization: Bearer eyJ0eXAiOiJKV1QiLCJhbGci...</w:t>
      </w:r>
      <w:r>
        <w:br/>
      </w:r>
    </w:p>
    <w:p w:rsidR="6A661E7D" w:rsidP="625440AC" w:rsidRDefault="6A661E7D" w14:paraId="44BFDD63" w14:textId="50D524CF">
      <w:pPr>
        <w:spacing w:after="160" w:afterAutospacing="off"/>
        <w:rPr>
          <w:rFonts w:ascii="Calibri" w:hAnsi="Calibri" w:eastAsia="Calibri" w:cs="Calibri" w:asciiTheme="minorAscii" w:hAnsiTheme="minorAscii" w:eastAsiaTheme="minorAscii" w:cstheme="minorAscii"/>
          <w:b w:val="1"/>
          <w:bCs w:val="1"/>
          <w:i w:val="0"/>
          <w:iCs w:val="0"/>
          <w:caps w:val="0"/>
          <w:smallCaps w:val="0"/>
          <w:noProof w:val="0"/>
          <w:sz w:val="24"/>
          <w:szCs w:val="24"/>
          <w:lang w:val="en-AU"/>
        </w:rPr>
      </w:pPr>
      <w:r w:rsidRPr="625440AC" w:rsidR="6A661E7D">
        <w:rPr>
          <w:rFonts w:ascii="Calibri" w:hAnsi="Calibri" w:eastAsia="Calibri" w:cs="Calibri" w:asciiTheme="minorAscii" w:hAnsiTheme="minorAscii" w:eastAsiaTheme="minorAscii" w:cstheme="minorAscii"/>
          <w:b w:val="1"/>
          <w:bCs w:val="1"/>
          <w:i w:val="0"/>
          <w:iCs w:val="0"/>
          <w:caps w:val="0"/>
          <w:smallCaps w:val="0"/>
          <w:noProof w:val="0"/>
          <w:sz w:val="24"/>
          <w:szCs w:val="24"/>
          <w:lang w:val="en-AU"/>
        </w:rPr>
        <w:t>2</w:t>
      </w:r>
      <w:r w:rsidRPr="625440AC" w:rsidR="2CE8CCFD">
        <w:rPr>
          <w:rFonts w:ascii="Calibri" w:hAnsi="Calibri" w:eastAsia="Calibri" w:cs="Calibri" w:asciiTheme="minorAscii" w:hAnsiTheme="minorAscii" w:eastAsiaTheme="minorAscii" w:cstheme="minorAscii"/>
          <w:b w:val="1"/>
          <w:bCs w:val="1"/>
          <w:i w:val="0"/>
          <w:iCs w:val="0"/>
          <w:caps w:val="0"/>
          <w:smallCaps w:val="0"/>
          <w:noProof w:val="0"/>
          <w:sz w:val="24"/>
          <w:szCs w:val="24"/>
          <w:lang w:val="en-AU"/>
        </w:rPr>
        <w:t xml:space="preserve">.3.2 Validate the creation of a </w:t>
      </w:r>
      <w:r w:rsidRPr="625440AC" w:rsidR="2CE8CCFD">
        <w:rPr>
          <w:rFonts w:ascii="Calibri" w:hAnsi="Calibri" w:eastAsia="Calibri" w:cs="Calibri" w:asciiTheme="minorAscii" w:hAnsiTheme="minorAscii" w:eastAsiaTheme="minorAscii" w:cstheme="minorAscii"/>
          <w:b w:val="1"/>
          <w:bCs w:val="1"/>
          <w:i w:val="0"/>
          <w:iCs w:val="0"/>
          <w:caps w:val="0"/>
          <w:smallCaps w:val="0"/>
          <w:noProof w:val="0"/>
          <w:sz w:val="24"/>
          <w:szCs w:val="24"/>
          <w:lang w:val="en-AU"/>
        </w:rPr>
        <w:t>CoE</w:t>
      </w:r>
      <w:r w:rsidRPr="625440AC" w:rsidR="2CE8CCFD">
        <w:rPr>
          <w:rFonts w:ascii="Calibri" w:hAnsi="Calibri" w:eastAsia="Calibri" w:cs="Calibri" w:asciiTheme="minorAscii" w:hAnsiTheme="minorAscii" w:eastAsiaTheme="minorAscii" w:cstheme="minorAscii"/>
          <w:b w:val="1"/>
          <w:bCs w:val="1"/>
          <w:i w:val="0"/>
          <w:iCs w:val="0"/>
          <w:caps w:val="0"/>
          <w:smallCaps w:val="0"/>
          <w:noProof w:val="0"/>
          <w:sz w:val="24"/>
          <w:szCs w:val="24"/>
          <w:lang w:val="en-AU"/>
        </w:rPr>
        <w:t xml:space="preserve"> to approve</w:t>
      </w:r>
    </w:p>
    <w:p w:rsidR="2CE8CCFD" w:rsidP="625440AC" w:rsidRDefault="2CE8CCFD" w14:paraId="2630B201" w14:textId="326C8E4B">
      <w:pPr>
        <w:spacing w:before="0" w:beforeAutospacing="off" w:after="160" w:afterAutospacing="off"/>
        <w:rPr>
          <w:rFonts w:ascii="Segoe UI" w:hAnsi="Segoe UI" w:eastAsia="Segoe UI" w:cs="Segoe UI"/>
          <w:b w:val="0"/>
          <w:bCs w:val="0"/>
          <w:i w:val="0"/>
          <w:iCs w:val="0"/>
          <w:caps w:val="0"/>
          <w:smallCaps w:val="0"/>
          <w:noProof w:val="0"/>
          <w:sz w:val="21"/>
          <w:szCs w:val="21"/>
          <w:lang w:val="en-AU"/>
        </w:rPr>
      </w:pPr>
      <w:r w:rsidRPr="625440AC" w:rsidR="2CE8CCFD">
        <w:rPr>
          <w:rFonts w:ascii="Calibri" w:hAnsi="Calibri" w:eastAsia="Calibri" w:cs="Calibri"/>
          <w:b w:val="0"/>
          <w:bCs w:val="0"/>
          <w:i w:val="0"/>
          <w:iCs w:val="0"/>
          <w:caps w:val="0"/>
          <w:smallCaps w:val="0"/>
          <w:noProof w:val="0"/>
          <w:color w:val="000000" w:themeColor="text1" w:themeTint="FF" w:themeShade="FF"/>
          <w:sz w:val="22"/>
          <w:szCs w:val="22"/>
          <w:lang w:val="en-AU"/>
        </w:rPr>
        <w:t xml:space="preserve">POST </w:t>
      </w:r>
      <w:hyperlink r:id="R5bafb4884ab54008">
        <w:r w:rsidRPr="625440AC" w:rsidR="2CE8CCFD">
          <w:rPr>
            <w:rStyle w:val="Hyperlink"/>
            <w:rFonts w:ascii="Calibri" w:hAnsi="Calibri" w:eastAsia="Calibri" w:cs="Calibri"/>
            <w:b w:val="0"/>
            <w:bCs w:val="0"/>
            <w:i w:val="0"/>
            <w:iCs w:val="0"/>
            <w:caps w:val="0"/>
            <w:smallCaps w:val="0"/>
            <w:noProof w:val="0"/>
            <w:color w:val="000000" w:themeColor="text1" w:themeTint="FF" w:themeShade="FF"/>
            <w:sz w:val="22"/>
            <w:szCs w:val="22"/>
            <w:lang w:val="en-AU"/>
          </w:rPr>
          <w:t>https://</w:t>
        </w:r>
        <w:r w:rsidRPr="625440AC" w:rsidR="2CE8CCFD">
          <w:rPr>
            <w:rStyle w:val="Hyperlink"/>
            <w:rFonts w:ascii="Calibri" w:hAnsi="Calibri" w:eastAsia="Calibri" w:cs="Calibri"/>
            <w:b w:val="1"/>
            <w:bCs w:val="1"/>
            <w:i w:val="0"/>
            <w:iCs w:val="0"/>
            <w:caps w:val="0"/>
            <w:smallCaps w:val="0"/>
            <w:noProof w:val="0"/>
            <w:color w:val="000000" w:themeColor="text1" w:themeTint="FF" w:themeShade="FF"/>
            <w:sz w:val="22"/>
            <w:szCs w:val="22"/>
            <w:lang w:val="en-AU"/>
          </w:rPr>
          <w:t>gateway.api.prisms.education.gov.au</w:t>
        </w:r>
        <w:r w:rsidRPr="625440AC" w:rsidR="2CE8CCFD">
          <w:rPr>
            <w:rStyle w:val="Hyperlink"/>
            <w:rFonts w:ascii="Calibri" w:hAnsi="Calibri" w:eastAsia="Calibri" w:cs="Calibri"/>
            <w:b w:val="0"/>
            <w:bCs w:val="0"/>
            <w:i w:val="0"/>
            <w:iCs w:val="0"/>
            <w:caps w:val="0"/>
            <w:smallCaps w:val="0"/>
            <w:noProof w:val="0"/>
            <w:color w:val="000000" w:themeColor="text1" w:themeTint="FF" w:themeShade="FF"/>
            <w:sz w:val="22"/>
            <w:szCs w:val="22"/>
            <w:lang w:val="en-AU"/>
          </w:rPr>
          <w:t>/staging/providers/v1/providers/001234A/confirmation-of-enrolments/validation</w:t>
        </w:r>
      </w:hyperlink>
      <w:r w:rsidRPr="625440AC" w:rsidR="2CE8CCFD">
        <w:rPr>
          <w:rFonts w:ascii="Calibri" w:hAnsi="Calibri" w:eastAsia="Calibri" w:cs="Calibri"/>
          <w:b w:val="0"/>
          <w:bCs w:val="0"/>
          <w:i w:val="0"/>
          <w:iCs w:val="0"/>
          <w:caps w:val="0"/>
          <w:smallCaps w:val="0"/>
          <w:noProof w:val="0"/>
          <w:color w:val="000000" w:themeColor="text1" w:themeTint="FF" w:themeShade="FF"/>
          <w:sz w:val="22"/>
          <w:szCs w:val="22"/>
          <w:lang w:val="en-AU"/>
        </w:rPr>
        <w:t xml:space="preserve"> HTTP/1.1</w:t>
      </w:r>
      <w:r>
        <w:br/>
      </w:r>
      <w:r w:rsidRPr="625440AC" w:rsidR="2CE8CCFD">
        <w:rPr>
          <w:rFonts w:ascii="Segoe UI" w:hAnsi="Segoe UI" w:eastAsia="Segoe UI" w:cs="Segoe UI"/>
          <w:b w:val="0"/>
          <w:bCs w:val="0"/>
          <w:i w:val="0"/>
          <w:iCs w:val="0"/>
          <w:caps w:val="0"/>
          <w:smallCaps w:val="0"/>
          <w:noProof w:val="0"/>
          <w:sz w:val="21"/>
          <w:szCs w:val="21"/>
          <w:lang w:val="en-AU"/>
        </w:rPr>
        <w:t>Ocp</w:t>
      </w:r>
      <w:r w:rsidRPr="625440AC" w:rsidR="2CE8CCFD">
        <w:rPr>
          <w:rFonts w:ascii="Segoe UI" w:hAnsi="Segoe UI" w:eastAsia="Segoe UI" w:cs="Segoe UI"/>
          <w:b w:val="0"/>
          <w:bCs w:val="0"/>
          <w:i w:val="0"/>
          <w:iCs w:val="0"/>
          <w:caps w:val="0"/>
          <w:smallCaps w:val="0"/>
          <w:noProof w:val="0"/>
          <w:sz w:val="21"/>
          <w:szCs w:val="21"/>
          <w:lang w:val="en-AU"/>
        </w:rPr>
        <w:t>-</w:t>
      </w:r>
      <w:r w:rsidRPr="625440AC" w:rsidR="2CE8CCFD">
        <w:rPr>
          <w:rFonts w:ascii="Segoe UI" w:hAnsi="Segoe UI" w:eastAsia="Segoe UI" w:cs="Segoe UI"/>
          <w:b w:val="0"/>
          <w:bCs w:val="0"/>
          <w:i w:val="0"/>
          <w:iCs w:val="0"/>
          <w:caps w:val="0"/>
          <w:smallCaps w:val="0"/>
          <w:noProof w:val="0"/>
          <w:sz w:val="21"/>
          <w:szCs w:val="21"/>
          <w:lang w:val="en-AU"/>
        </w:rPr>
        <w:t>Apim</w:t>
      </w:r>
      <w:r w:rsidRPr="625440AC" w:rsidR="2CE8CCFD">
        <w:rPr>
          <w:rFonts w:ascii="Segoe UI" w:hAnsi="Segoe UI" w:eastAsia="Segoe UI" w:cs="Segoe UI"/>
          <w:b w:val="0"/>
          <w:bCs w:val="0"/>
          <w:i w:val="0"/>
          <w:iCs w:val="0"/>
          <w:caps w:val="0"/>
          <w:smallCaps w:val="0"/>
          <w:noProof w:val="0"/>
          <w:sz w:val="21"/>
          <w:szCs w:val="21"/>
          <w:lang w:val="en-AU"/>
        </w:rPr>
        <w:t>-Subscription-Key: AbaAbBcaBcAaB1aAbBbab1ACCABbaaBC</w:t>
      </w:r>
      <w:r>
        <w:br/>
      </w:r>
      <w:r w:rsidRPr="625440AC" w:rsidR="2CE8CCFD">
        <w:rPr>
          <w:rFonts w:ascii="Segoe UI" w:hAnsi="Segoe UI" w:eastAsia="Segoe UI" w:cs="Segoe UI"/>
          <w:b w:val="0"/>
          <w:bCs w:val="0"/>
          <w:i w:val="0"/>
          <w:iCs w:val="0"/>
          <w:caps w:val="0"/>
          <w:smallCaps w:val="0"/>
          <w:noProof w:val="0"/>
          <w:sz w:val="21"/>
          <w:szCs w:val="21"/>
          <w:lang w:val="en-AU"/>
        </w:rPr>
        <w:t>Content-Type: application/json</w:t>
      </w:r>
      <w:r>
        <w:br/>
      </w:r>
      <w:r w:rsidRPr="625440AC" w:rsidR="2CE8CCFD">
        <w:rPr>
          <w:rFonts w:ascii="Segoe UI" w:hAnsi="Segoe UI" w:eastAsia="Segoe UI" w:cs="Segoe UI"/>
          <w:b w:val="0"/>
          <w:bCs w:val="0"/>
          <w:i w:val="0"/>
          <w:iCs w:val="0"/>
          <w:caps w:val="0"/>
          <w:smallCaps w:val="0"/>
          <w:noProof w:val="0"/>
          <w:sz w:val="21"/>
          <w:szCs w:val="21"/>
          <w:lang w:val="en-AU"/>
        </w:rPr>
        <w:t>Authorization: Bearer eyJ0eXAiOiJKV1QiLCJhbGci...</w:t>
      </w:r>
    </w:p>
    <w:p w:rsidR="00266CD8" w:rsidP="0B05065B" w:rsidRDefault="00266CD8" w14:paraId="083427BD" w14:textId="77777777">
      <w:pPr>
        <w:pStyle w:val="NormalWeb"/>
        <w:spacing w:before="0" w:beforeAutospacing="0"/>
        <w:rPr>
          <w:color w:val="000000"/>
          <w:sz w:val="20"/>
          <w:szCs w:val="20"/>
        </w:rPr>
      </w:pPr>
    </w:p>
    <w:p w:rsidR="00EC0F9D" w:rsidP="00EC0F9D" w:rsidRDefault="00AA753E" w14:paraId="7E114896" w14:textId="179A924F">
      <w:pPr>
        <w:pStyle w:val="Heading2"/>
        <w:spacing w:before="300" w:after="150"/>
        <w:rPr>
          <w:b w:val="0"/>
          <w:bCs w:val="0"/>
          <w:color w:val="auto"/>
          <w:sz w:val="42"/>
          <w:szCs w:val="42"/>
        </w:rPr>
      </w:pPr>
      <w:bookmarkStart w:name="_Toc1681251104" w:id="152842456"/>
      <w:r w:rsidRPr="3C8F651F" w:rsidR="00AA753E">
        <w:rPr>
          <w:b w:val="0"/>
          <w:bCs w:val="0"/>
          <w:sz w:val="42"/>
          <w:szCs w:val="42"/>
        </w:rPr>
        <w:t>3</w:t>
      </w:r>
      <w:r w:rsidRPr="3C8F651F" w:rsidR="00EC0F9D">
        <w:rPr>
          <w:b w:val="0"/>
          <w:bCs w:val="0"/>
          <w:sz w:val="42"/>
          <w:szCs w:val="42"/>
        </w:rPr>
        <w:t>. Attended flow</w:t>
      </w:r>
      <w:r w:rsidRPr="3C8F651F" w:rsidR="0FFB9736">
        <w:rPr>
          <w:b w:val="0"/>
          <w:bCs w:val="0"/>
          <w:sz w:val="42"/>
          <w:szCs w:val="42"/>
        </w:rPr>
        <w:t xml:space="preserve"> (MFA and non-MFA)</w:t>
      </w:r>
      <w:bookmarkEnd w:id="152842456"/>
    </w:p>
    <w:p w:rsidR="00EC0F9D" w:rsidP="4E6C7D16" w:rsidRDefault="00EC0F9D" w14:paraId="781A9667" w14:textId="146060FA">
      <w:pPr>
        <w:pStyle w:val="NormalWeb"/>
        <w:spacing w:before="0" w:beforeAutospacing="0"/>
        <w:rPr>
          <w:color w:val="000000"/>
          <w:sz w:val="24"/>
          <w:szCs w:val="24"/>
        </w:rPr>
      </w:pPr>
      <w:r w:rsidRPr="4E6C7D16">
        <w:rPr>
          <w:color w:val="000000" w:themeColor="text1"/>
        </w:rPr>
        <w:t xml:space="preserve">In the attended flow, the user is required to authenticate with Azure AD B2C using their existing PRISMS account (email and password). The authentication flow follows the </w:t>
      </w:r>
      <w:hyperlink r:id="rId24">
        <w:r w:rsidRPr="4E6C7D16">
          <w:rPr>
            <w:rStyle w:val="Hyperlink"/>
            <w:color w:val="0078D4"/>
          </w:rPr>
          <w:t>OAuth 2.0 authorisation code flow in Azure AD B2C</w:t>
        </w:r>
      </w:hyperlink>
      <w:r w:rsidRPr="4E6C7D16">
        <w:rPr>
          <w:color w:val="000000" w:themeColor="text1"/>
        </w:rPr>
        <w:t xml:space="preserve"> with Proof Key for Code Exchange (PKCE). </w:t>
      </w:r>
      <w:r w:rsidRPr="4E6C7D16" w:rsidR="004C6C01">
        <w:rPr>
          <w:color w:val="000000" w:themeColor="text1"/>
        </w:rPr>
        <w:t>This</w:t>
      </w:r>
      <w:r w:rsidRPr="4E6C7D16" w:rsidR="006633EF">
        <w:rPr>
          <w:color w:val="000000" w:themeColor="text1"/>
        </w:rPr>
        <w:t xml:space="preserve"> is</w:t>
      </w:r>
      <w:r w:rsidRPr="4E6C7D16" w:rsidR="004C6C01">
        <w:rPr>
          <w:color w:val="000000" w:themeColor="text1"/>
        </w:rPr>
        <w:t xml:space="preserve"> achieved using the following</w:t>
      </w:r>
      <w:r w:rsidRPr="4E6C7D16">
        <w:rPr>
          <w:color w:val="000000" w:themeColor="text1"/>
        </w:rPr>
        <w:t xml:space="preserve"> 3 steps:</w:t>
      </w:r>
    </w:p>
    <w:p w:rsidR="00EC0F9D" w:rsidP="4E6C7D16" w:rsidRDefault="00EC0F9D" w14:paraId="2F08ED9F" w14:textId="43AA4E40">
      <w:pPr>
        <w:pStyle w:val="NormalWeb"/>
        <w:numPr>
          <w:ilvl w:val="0"/>
          <w:numId w:val="26"/>
        </w:numPr>
        <w:spacing w:before="0" w:beforeAutospacing="0" w:line="240" w:lineRule="auto"/>
        <w:rPr>
          <w:color w:val="000000"/>
        </w:rPr>
      </w:pPr>
      <w:r w:rsidRPr="4E6C7D16">
        <w:rPr>
          <w:color w:val="000000" w:themeColor="text1"/>
        </w:rPr>
        <w:t>Generate the PKCE pair (challenge code and verifier code)</w:t>
      </w:r>
      <w:r w:rsidRPr="4E6C7D16" w:rsidR="00E4709C">
        <w:rPr>
          <w:color w:val="000000" w:themeColor="text1"/>
        </w:rPr>
        <w:t>.</w:t>
      </w:r>
    </w:p>
    <w:p w:rsidR="00EC0F9D" w:rsidP="4E6C7D16" w:rsidRDefault="00EC0F9D" w14:paraId="0490BE83" w14:textId="23E1F3F1">
      <w:pPr>
        <w:pStyle w:val="NormalWeb"/>
        <w:numPr>
          <w:ilvl w:val="0"/>
          <w:numId w:val="26"/>
        </w:numPr>
        <w:spacing w:before="0" w:beforeAutospacing="0" w:line="240" w:lineRule="auto"/>
        <w:rPr>
          <w:color w:val="000000"/>
        </w:rPr>
      </w:pPr>
      <w:r w:rsidRPr="4E6C7D16">
        <w:rPr>
          <w:color w:val="000000" w:themeColor="text1"/>
        </w:rPr>
        <w:t>Obtain the authorisation code with the challenge code</w:t>
      </w:r>
      <w:r w:rsidRPr="4E6C7D16" w:rsidR="00E4709C">
        <w:rPr>
          <w:color w:val="000000" w:themeColor="text1"/>
        </w:rPr>
        <w:t>.</w:t>
      </w:r>
    </w:p>
    <w:p w:rsidR="00EC0F9D" w:rsidP="00EC0F9D" w:rsidRDefault="00EC0F9D" w14:paraId="3FE96196" w14:textId="77777777">
      <w:pPr>
        <w:pStyle w:val="NormalWeb"/>
        <w:numPr>
          <w:ilvl w:val="0"/>
          <w:numId w:val="26"/>
        </w:numPr>
        <w:spacing w:before="0" w:beforeAutospacing="0" w:line="240" w:lineRule="auto"/>
        <w:rPr>
          <w:color w:val="000000"/>
        </w:rPr>
      </w:pPr>
      <w:r w:rsidRPr="48F44B8E">
        <w:rPr>
          <w:color w:val="000000" w:themeColor="text1"/>
        </w:rPr>
        <w:t>Use the authorisation code to obtain the access token with the verifier code.</w:t>
      </w:r>
    </w:p>
    <w:p w:rsidR="48F44B8E" w:rsidP="625440AC" w:rsidRDefault="48F44B8E" w14:paraId="5282D36C" w14:textId="1C9EADFA">
      <w:pPr>
        <w:pStyle w:val="NormalWeb"/>
        <w:spacing w:before="0" w:beforeAutospacing="off" w:line="240" w:lineRule="auto"/>
        <w:rPr>
          <w:color w:val="000000" w:themeColor="text1"/>
        </w:rPr>
      </w:pPr>
    </w:p>
    <w:p w:rsidR="4E6C7D16" w:rsidP="4E6C7D16" w:rsidRDefault="4E6C7D16" w14:paraId="26FECF11" w14:textId="00422F4F">
      <w:pPr>
        <w:pStyle w:val="Heading3"/>
        <w:spacing w:before="600" w:after="150"/>
        <w:rPr>
          <w:b w:val="0"/>
          <w:bCs w:val="0"/>
          <w:sz w:val="33"/>
          <w:szCs w:val="33"/>
        </w:rPr>
      </w:pPr>
    </w:p>
    <w:p w:rsidR="00EC0F9D" w:rsidP="00EC0F9D" w:rsidRDefault="00AA753E" w14:paraId="77518198" w14:textId="0885C46F">
      <w:pPr>
        <w:pStyle w:val="Heading3"/>
        <w:spacing w:before="600" w:after="150"/>
        <w:rPr>
          <w:b w:val="0"/>
          <w:bCs w:val="0"/>
          <w:sz w:val="33"/>
          <w:szCs w:val="33"/>
        </w:rPr>
      </w:pPr>
      <w:bookmarkStart w:name="_Toc1644038169" w:id="1218831680"/>
      <w:r w:rsidRPr="3C8F651F" w:rsidR="00AA753E">
        <w:rPr>
          <w:b w:val="0"/>
          <w:bCs w:val="0"/>
          <w:sz w:val="33"/>
          <w:szCs w:val="33"/>
        </w:rPr>
        <w:t>3</w:t>
      </w:r>
      <w:r w:rsidRPr="3C8F651F" w:rsidR="00EC0F9D">
        <w:rPr>
          <w:b w:val="0"/>
          <w:bCs w:val="0"/>
          <w:sz w:val="33"/>
          <w:szCs w:val="33"/>
        </w:rPr>
        <w:t>.1 Step 1: Generate the PKCE pair</w:t>
      </w:r>
      <w:bookmarkEnd w:id="1218831680"/>
    </w:p>
    <w:p w:rsidR="00EC0F9D" w:rsidP="48F44B8E" w:rsidRDefault="00EC0F9D" w14:paraId="0CE596B6" w14:textId="77777777">
      <w:pPr>
        <w:pStyle w:val="NormalWeb"/>
        <w:spacing w:before="0" w:beforeAutospacing="0"/>
        <w:rPr>
          <w:rFonts w:eastAsiaTheme="minorEastAsia"/>
          <w:color w:val="000000"/>
        </w:rPr>
      </w:pPr>
      <w:r w:rsidRPr="48F44B8E">
        <w:rPr>
          <w:rFonts w:eastAsiaTheme="minorEastAsia"/>
          <w:color w:val="000000" w:themeColor="text1"/>
        </w:rPr>
        <w:t>The Proof Key for Code Exchange (PKCE) is an extension used in OAuth 2.0, to improve security for public clients. It ensures that the application that starts the authentication flow is the same one that finishes it.</w:t>
      </w:r>
    </w:p>
    <w:p w:rsidR="00EC0F9D" w:rsidP="48F44B8E" w:rsidRDefault="00EC0F9D" w14:paraId="5ED38C92" w14:textId="77777777">
      <w:pPr>
        <w:pStyle w:val="NormalWeb"/>
        <w:spacing w:before="0" w:beforeAutospacing="0"/>
        <w:rPr>
          <w:rFonts w:eastAsiaTheme="minorEastAsia"/>
          <w:color w:val="000000"/>
        </w:rPr>
      </w:pPr>
      <w:r w:rsidRPr="48F44B8E">
        <w:rPr>
          <w:rFonts w:eastAsiaTheme="minorEastAsia"/>
          <w:color w:val="000000" w:themeColor="text1"/>
        </w:rPr>
        <w:t xml:space="preserve">The PKCE pair are named </w:t>
      </w:r>
      <w:r w:rsidRPr="48F44B8E">
        <w:rPr>
          <w:rStyle w:val="HTMLCode"/>
          <w:rFonts w:asciiTheme="minorHAnsi" w:hAnsiTheme="minorHAnsi" w:eastAsiaTheme="minorEastAsia" w:cstheme="minorBidi"/>
          <w:color w:val="000000" w:themeColor="text1"/>
          <w:sz w:val="22"/>
          <w:szCs w:val="22"/>
        </w:rPr>
        <w:t>code_verifier</w:t>
      </w:r>
      <w:r w:rsidRPr="48F44B8E">
        <w:rPr>
          <w:rFonts w:eastAsiaTheme="minorEastAsia"/>
          <w:color w:val="000000" w:themeColor="text1"/>
        </w:rPr>
        <w:t xml:space="preserve"> and </w:t>
      </w:r>
      <w:r w:rsidRPr="48F44B8E">
        <w:rPr>
          <w:rStyle w:val="HTMLCode"/>
          <w:rFonts w:asciiTheme="minorHAnsi" w:hAnsiTheme="minorHAnsi" w:eastAsiaTheme="minorEastAsia" w:cstheme="minorBidi"/>
          <w:color w:val="000000" w:themeColor="text1"/>
          <w:sz w:val="22"/>
          <w:szCs w:val="22"/>
        </w:rPr>
        <w:t>code_challenge</w:t>
      </w:r>
      <w:r w:rsidRPr="48F44B8E">
        <w:rPr>
          <w:rFonts w:eastAsiaTheme="minorEastAsia"/>
          <w:color w:val="000000" w:themeColor="text1"/>
        </w:rPr>
        <w:t xml:space="preserve">. The </w:t>
      </w:r>
      <w:r w:rsidRPr="48F44B8E">
        <w:rPr>
          <w:rStyle w:val="HTMLCode"/>
          <w:rFonts w:asciiTheme="minorHAnsi" w:hAnsiTheme="minorHAnsi" w:eastAsiaTheme="minorEastAsia" w:cstheme="minorBidi"/>
          <w:color w:val="000000" w:themeColor="text1"/>
          <w:sz w:val="22"/>
          <w:szCs w:val="22"/>
        </w:rPr>
        <w:t>code_challenge</w:t>
      </w:r>
      <w:r w:rsidRPr="48F44B8E">
        <w:rPr>
          <w:rFonts w:eastAsiaTheme="minorEastAsia"/>
          <w:color w:val="000000" w:themeColor="text1"/>
        </w:rPr>
        <w:t xml:space="preserve"> is essentially a hashed value of the </w:t>
      </w:r>
      <w:r w:rsidRPr="48F44B8E">
        <w:rPr>
          <w:rStyle w:val="HTMLCode"/>
          <w:rFonts w:asciiTheme="minorHAnsi" w:hAnsiTheme="minorHAnsi" w:eastAsiaTheme="minorEastAsia" w:cstheme="minorBidi"/>
          <w:color w:val="000000" w:themeColor="text1"/>
          <w:sz w:val="22"/>
          <w:szCs w:val="22"/>
        </w:rPr>
        <w:t>code_verifier</w:t>
      </w:r>
      <w:r w:rsidRPr="48F44B8E">
        <w:rPr>
          <w:rFonts w:eastAsiaTheme="minorEastAsia"/>
          <w:color w:val="000000" w:themeColor="text1"/>
        </w:rPr>
        <w:t xml:space="preserve">. The </w:t>
      </w:r>
      <w:r w:rsidRPr="48F44B8E">
        <w:rPr>
          <w:rStyle w:val="HTMLCode"/>
          <w:rFonts w:asciiTheme="minorHAnsi" w:hAnsiTheme="minorHAnsi" w:eastAsiaTheme="minorEastAsia" w:cstheme="minorBidi"/>
          <w:color w:val="000000" w:themeColor="text1"/>
          <w:sz w:val="22"/>
          <w:szCs w:val="22"/>
        </w:rPr>
        <w:t>code_challenge</w:t>
      </w:r>
      <w:r w:rsidRPr="48F44B8E">
        <w:rPr>
          <w:rFonts w:eastAsiaTheme="minorEastAsia"/>
          <w:color w:val="000000" w:themeColor="text1"/>
        </w:rPr>
        <w:t xml:space="preserve"> is sent to Azure AD B2C to obtain the authentication code. This authentication code, along with the </w:t>
      </w:r>
      <w:r w:rsidRPr="48F44B8E">
        <w:rPr>
          <w:rStyle w:val="HTMLCode"/>
          <w:rFonts w:asciiTheme="minorHAnsi" w:hAnsiTheme="minorHAnsi" w:eastAsiaTheme="minorEastAsia" w:cstheme="minorBidi"/>
          <w:color w:val="000000" w:themeColor="text1"/>
          <w:sz w:val="22"/>
          <w:szCs w:val="22"/>
        </w:rPr>
        <w:t>code_verifier</w:t>
      </w:r>
      <w:r w:rsidRPr="48F44B8E">
        <w:rPr>
          <w:rFonts w:eastAsiaTheme="minorEastAsia"/>
          <w:color w:val="000000" w:themeColor="text1"/>
        </w:rPr>
        <w:t>, are sent to Azure AD B2C to obtain the access token.</w:t>
      </w:r>
    </w:p>
    <w:p w:rsidR="48F44B8E" w:rsidP="48F44B8E" w:rsidRDefault="48F44B8E" w14:paraId="4B1DF297" w14:textId="2760292E">
      <w:pPr>
        <w:pStyle w:val="NormalWeb"/>
        <w:spacing w:before="0" w:beforeAutospacing="0"/>
        <w:rPr>
          <w:rFonts w:eastAsiaTheme="minorEastAsia"/>
          <w:color w:val="000000" w:themeColor="text1"/>
        </w:rPr>
      </w:pPr>
    </w:p>
    <w:p w:rsidR="00EC0F9D" w:rsidP="6C586AFF" w:rsidRDefault="00EC0F9D" w14:paraId="74C4AFAD" w14:textId="3E47E1F4">
      <w:pPr>
        <w:pStyle w:val="NormalWeb"/>
        <w:spacing w:before="0" w:beforeAutospacing="off"/>
        <w:rPr>
          <w:rFonts w:eastAsia="ＭＳ 明朝" w:eastAsiaTheme="minorEastAsia"/>
          <w:color w:val="000000"/>
        </w:rPr>
      </w:pPr>
      <w:r w:rsidRPr="6C586AFF" w:rsidR="00EC0F9D">
        <w:rPr>
          <w:rFonts w:eastAsia="ＭＳ 明朝" w:eastAsiaTheme="minorEastAsia"/>
          <w:b w:val="1"/>
          <w:bCs w:val="1"/>
          <w:color w:val="000000" w:themeColor="text1" w:themeTint="FF" w:themeShade="FF"/>
        </w:rPr>
        <w:t>Important</w:t>
      </w:r>
      <w:r w:rsidRPr="6C586AFF" w:rsidR="00EC0F9D">
        <w:rPr>
          <w:rFonts w:eastAsia="ＭＳ 明朝" w:eastAsiaTheme="minorEastAsia"/>
          <w:color w:val="000000" w:themeColor="text1" w:themeTint="FF" w:themeShade="FF"/>
        </w:rPr>
        <w:t xml:space="preserve">: for </w:t>
      </w:r>
      <w:r w:rsidRPr="6C586AFF" w:rsidR="00EC0F9D">
        <w:rPr>
          <w:rFonts w:eastAsia="ＭＳ 明朝" w:eastAsiaTheme="minorEastAsia"/>
          <w:b w:val="1"/>
          <w:bCs w:val="1"/>
          <w:color w:val="000000" w:themeColor="text1" w:themeTint="FF" w:themeShade="FF"/>
        </w:rPr>
        <w:t>each</w:t>
      </w:r>
      <w:r w:rsidRPr="6C586AFF" w:rsidR="00EC0F9D">
        <w:rPr>
          <w:rFonts w:eastAsia="ＭＳ 明朝" w:eastAsiaTheme="minorEastAsia"/>
          <w:color w:val="000000" w:themeColor="text1" w:themeTint="FF" w:themeShade="FF"/>
        </w:rPr>
        <w:t xml:space="preserve"> authentication request, the client app </w:t>
      </w:r>
      <w:r w:rsidRPr="6C586AFF" w:rsidR="0B78B6E9">
        <w:rPr>
          <w:rFonts w:eastAsia="ＭＳ 明朝" w:eastAsiaTheme="minorEastAsia"/>
          <w:color w:val="000000" w:themeColor="text1" w:themeTint="FF" w:themeShade="FF"/>
        </w:rPr>
        <w:t xml:space="preserve">must </w:t>
      </w:r>
      <w:r w:rsidRPr="6C586AFF" w:rsidR="00EC0F9D">
        <w:rPr>
          <w:rFonts w:eastAsia="ＭＳ 明朝" w:eastAsiaTheme="minorEastAsia"/>
          <w:color w:val="000000" w:themeColor="text1" w:themeTint="FF" w:themeShade="FF"/>
        </w:rPr>
        <w:t xml:space="preserve">generate a PKCE pair. The client app should store the </w:t>
      </w:r>
      <w:r w:rsidRPr="6C586AFF" w:rsidR="00EC0F9D">
        <w:rPr>
          <w:rStyle w:val="HTMLCode"/>
          <w:rFonts w:ascii="Calibri" w:hAnsi="Calibri" w:eastAsia="ＭＳ 明朝" w:cs="Arial" w:asciiTheme="minorAscii" w:hAnsiTheme="minorAscii" w:eastAsiaTheme="minorEastAsia" w:cstheme="minorBidi"/>
          <w:color w:val="000000" w:themeColor="text1" w:themeTint="FF" w:themeShade="FF"/>
          <w:sz w:val="22"/>
          <w:szCs w:val="22"/>
        </w:rPr>
        <w:t>code_verifier</w:t>
      </w:r>
      <w:r w:rsidRPr="6C586AFF" w:rsidR="00EC0F9D">
        <w:rPr>
          <w:rFonts w:eastAsia="ＭＳ 明朝" w:eastAsiaTheme="minorEastAsia"/>
          <w:color w:val="000000" w:themeColor="text1" w:themeTint="FF" w:themeShade="FF"/>
        </w:rPr>
        <w:t xml:space="preserve"> in the User session to use it to obtain the access token.</w:t>
      </w:r>
    </w:p>
    <w:p w:rsidR="48F44B8E" w:rsidP="48F44B8E" w:rsidRDefault="48F44B8E" w14:paraId="6381A7BE" w14:textId="3C76A0D7">
      <w:pPr>
        <w:pStyle w:val="NormalWeb"/>
        <w:spacing w:before="0" w:beforeAutospacing="0"/>
        <w:rPr>
          <w:rFonts w:eastAsiaTheme="minorEastAsia"/>
          <w:color w:val="000000" w:themeColor="text1"/>
        </w:rPr>
      </w:pPr>
    </w:p>
    <w:p w:rsidRPr="00FB36A4" w:rsidR="00EC0F9D" w:rsidP="0B05065B" w:rsidRDefault="00EC0F9D" w14:paraId="38947C9B" w14:textId="77777777">
      <w:pPr>
        <w:pStyle w:val="NormalWeb"/>
        <w:spacing w:before="0" w:beforeAutospacing="0"/>
        <w:rPr>
          <w:b/>
          <w:bCs/>
          <w:color w:val="000000"/>
        </w:rPr>
      </w:pPr>
      <w:r w:rsidRPr="0B05065B">
        <w:rPr>
          <w:b/>
          <w:bCs/>
          <w:color w:val="000000" w:themeColor="text1"/>
        </w:rPr>
        <w:t>Using Javascript</w:t>
      </w:r>
    </w:p>
    <w:p w:rsidRPr="00FB36A4" w:rsidR="00EC0F9D" w:rsidP="0B05065B" w:rsidRDefault="00EC0F9D" w14:paraId="337D0A6B" w14:textId="77777777">
      <w:pPr>
        <w:pStyle w:val="NormalWeb"/>
        <w:spacing w:before="0" w:beforeAutospacing="0"/>
        <w:rPr>
          <w:color w:val="000000"/>
          <w:sz w:val="20"/>
          <w:szCs w:val="20"/>
        </w:rPr>
      </w:pPr>
      <w:r w:rsidRPr="0B05065B">
        <w:rPr>
          <w:rStyle w:val="HTMLCode"/>
          <w:rFonts w:ascii="Consolas" w:hAnsi="Consolas" w:eastAsiaTheme="majorEastAsia"/>
          <w:color w:val="000000" w:themeColor="text1"/>
        </w:rPr>
        <w:t>const { SignJWT } = require('jose');</w:t>
      </w:r>
      <w:r>
        <w:br/>
      </w:r>
      <w:r w:rsidRPr="0B05065B">
        <w:rPr>
          <w:rStyle w:val="HTMLCode"/>
          <w:rFonts w:ascii="Consolas" w:hAnsi="Consolas" w:eastAsiaTheme="majorEastAsia"/>
          <w:color w:val="000000" w:themeColor="text1"/>
        </w:rPr>
        <w:t>const crypto = require("crypto");</w:t>
      </w:r>
      <w:r>
        <w:br/>
      </w:r>
      <w:r w:rsidRPr="0B05065B">
        <w:rPr>
          <w:rStyle w:val="HTMLCode"/>
          <w:rFonts w:ascii="Consolas" w:hAnsi="Consolas" w:eastAsiaTheme="majorEastAsia"/>
          <w:color w:val="000000" w:themeColor="text1"/>
        </w:rPr>
        <w:t>const uuid = require("uuid");</w:t>
      </w:r>
      <w:r>
        <w:br/>
      </w:r>
      <w:r w:rsidRPr="0B05065B">
        <w:rPr>
          <w:rStyle w:val="HTMLCode"/>
          <w:rFonts w:ascii="Consolas" w:hAnsi="Consolas" w:eastAsiaTheme="majorEastAsia"/>
          <w:color w:val="000000" w:themeColor="text1"/>
        </w:rPr>
        <w:t>const fs = require('fs');</w:t>
      </w:r>
    </w:p>
    <w:p w:rsidRPr="00FB36A4" w:rsidR="00EC0F9D" w:rsidP="0B05065B" w:rsidRDefault="00EC0F9D" w14:paraId="5F0588FB" w14:textId="77777777">
      <w:pPr>
        <w:pStyle w:val="NormalWeb"/>
        <w:spacing w:before="0" w:beforeAutospacing="0"/>
        <w:rPr>
          <w:color w:val="000000"/>
          <w:sz w:val="20"/>
          <w:szCs w:val="20"/>
        </w:rPr>
      </w:pPr>
      <w:r w:rsidRPr="0B05065B">
        <w:rPr>
          <w:rStyle w:val="HTMLCode"/>
          <w:rFonts w:ascii="Consolas" w:hAnsi="Consolas" w:eastAsiaTheme="majorEastAsia"/>
          <w:color w:val="000000" w:themeColor="text1"/>
        </w:rPr>
        <w:t>function main() {</w:t>
      </w:r>
      <w:r>
        <w:br/>
      </w:r>
      <w:r w:rsidRPr="0B05065B">
        <w:rPr>
          <w:rStyle w:val="HTMLCode"/>
          <w:rFonts w:ascii="Consolas" w:hAnsi="Consolas" w:eastAsiaTheme="majorEastAsia"/>
          <w:color w:val="000000" w:themeColor="text1"/>
        </w:rPr>
        <w:t>  var verifier = base64URLEncode(crypto.randomBytes(32));</w:t>
      </w:r>
      <w:r>
        <w:br/>
      </w:r>
      <w:r w:rsidRPr="0B05065B">
        <w:rPr>
          <w:rStyle w:val="HTMLCode"/>
          <w:rFonts w:ascii="Consolas" w:hAnsi="Consolas" w:eastAsiaTheme="majorEastAsia"/>
          <w:color w:val="000000" w:themeColor="text1"/>
        </w:rPr>
        <w:t>  var challenge = base64URLEncode(sha256(verifier));  </w:t>
      </w:r>
      <w:r>
        <w:br/>
      </w:r>
      <w:r w:rsidRPr="0B05065B">
        <w:rPr>
          <w:rStyle w:val="HTMLCode"/>
          <w:rFonts w:ascii="Consolas" w:hAnsi="Consolas" w:eastAsiaTheme="majorEastAsia"/>
          <w:color w:val="000000" w:themeColor="text1"/>
        </w:rPr>
        <w:t>  console.log(`code_verifier: ${verifier}`);</w:t>
      </w:r>
      <w:r>
        <w:br/>
      </w:r>
      <w:r w:rsidRPr="0B05065B">
        <w:rPr>
          <w:rStyle w:val="HTMLCode"/>
          <w:rFonts w:ascii="Consolas" w:hAnsi="Consolas" w:eastAsiaTheme="majorEastAsia"/>
          <w:color w:val="000000" w:themeColor="text1"/>
        </w:rPr>
        <w:t>  console.log(`code_challenge: ${challenge}`);</w:t>
      </w:r>
      <w:r>
        <w:br/>
      </w:r>
      <w:r w:rsidRPr="0B05065B">
        <w:rPr>
          <w:rStyle w:val="HTMLCode"/>
          <w:rFonts w:ascii="Consolas" w:hAnsi="Consolas" w:eastAsiaTheme="majorEastAsia"/>
          <w:color w:val="000000" w:themeColor="text1"/>
        </w:rPr>
        <w:t>}</w:t>
      </w:r>
    </w:p>
    <w:p w:rsidRPr="00FB36A4" w:rsidR="00EC0F9D" w:rsidP="0B05065B" w:rsidRDefault="00EC0F9D" w14:paraId="7264E46A" w14:textId="77777777">
      <w:pPr>
        <w:pStyle w:val="NormalWeb"/>
        <w:spacing w:before="0" w:beforeAutospacing="0"/>
        <w:rPr>
          <w:color w:val="000000"/>
          <w:sz w:val="20"/>
          <w:szCs w:val="20"/>
        </w:rPr>
      </w:pPr>
      <w:r w:rsidRPr="0B05065B">
        <w:rPr>
          <w:rStyle w:val="HTMLCode"/>
          <w:rFonts w:ascii="Consolas" w:hAnsi="Consolas" w:eastAsiaTheme="majorEastAsia"/>
          <w:color w:val="000000" w:themeColor="text1"/>
        </w:rPr>
        <w:t>function base64URLEncode(str) {</w:t>
      </w:r>
      <w:r>
        <w:br/>
      </w:r>
      <w:r w:rsidRPr="0B05065B">
        <w:rPr>
          <w:rStyle w:val="HTMLCode"/>
          <w:rFonts w:ascii="Consolas" w:hAnsi="Consolas" w:eastAsiaTheme="majorEastAsia"/>
          <w:color w:val="000000" w:themeColor="text1"/>
        </w:rPr>
        <w:t>  return str.toString('base64')</w:t>
      </w:r>
      <w:r>
        <w:br/>
      </w:r>
      <w:r w:rsidRPr="0B05065B">
        <w:rPr>
          <w:rStyle w:val="HTMLCode"/>
          <w:rFonts w:ascii="Consolas" w:hAnsi="Consolas" w:eastAsiaTheme="majorEastAsia"/>
          <w:color w:val="000000" w:themeColor="text1"/>
        </w:rPr>
        <w:t>      .replace(/\+/g, '-')</w:t>
      </w:r>
      <w:r>
        <w:br/>
      </w:r>
      <w:r w:rsidRPr="0B05065B">
        <w:rPr>
          <w:rStyle w:val="HTMLCode"/>
          <w:rFonts w:ascii="Consolas" w:hAnsi="Consolas" w:eastAsiaTheme="majorEastAsia"/>
          <w:color w:val="000000" w:themeColor="text1"/>
        </w:rPr>
        <w:t>      .replace(/\//g, '_')</w:t>
      </w:r>
      <w:r>
        <w:br/>
      </w:r>
      <w:r w:rsidRPr="0B05065B">
        <w:rPr>
          <w:rStyle w:val="HTMLCode"/>
          <w:rFonts w:ascii="Consolas" w:hAnsi="Consolas" w:eastAsiaTheme="majorEastAsia"/>
          <w:color w:val="000000" w:themeColor="text1"/>
        </w:rPr>
        <w:t>      .replace(/=/g, '');</w:t>
      </w:r>
      <w:r>
        <w:br/>
      </w:r>
      <w:r w:rsidRPr="0B05065B">
        <w:rPr>
          <w:rStyle w:val="HTMLCode"/>
          <w:rFonts w:ascii="Consolas" w:hAnsi="Consolas" w:eastAsiaTheme="majorEastAsia"/>
          <w:color w:val="000000" w:themeColor="text1"/>
        </w:rPr>
        <w:t>}</w:t>
      </w:r>
    </w:p>
    <w:p w:rsidRPr="00FB36A4" w:rsidR="00EC0F9D" w:rsidP="0B05065B" w:rsidRDefault="00EC0F9D" w14:paraId="239BB18B" w14:textId="77777777">
      <w:pPr>
        <w:pStyle w:val="NormalWeb"/>
        <w:spacing w:before="0" w:beforeAutospacing="0"/>
        <w:rPr>
          <w:color w:val="000000"/>
          <w:sz w:val="20"/>
          <w:szCs w:val="20"/>
        </w:rPr>
      </w:pPr>
      <w:r w:rsidRPr="0B05065B">
        <w:rPr>
          <w:rStyle w:val="HTMLCode"/>
          <w:rFonts w:ascii="Consolas" w:hAnsi="Consolas" w:eastAsiaTheme="majorEastAsia"/>
          <w:color w:val="000000" w:themeColor="text1"/>
        </w:rPr>
        <w:t>function sha256(buffer) {</w:t>
      </w:r>
      <w:r>
        <w:br/>
      </w:r>
      <w:r w:rsidRPr="0B05065B">
        <w:rPr>
          <w:rStyle w:val="HTMLCode"/>
          <w:rFonts w:ascii="Consolas" w:hAnsi="Consolas" w:eastAsiaTheme="majorEastAsia"/>
          <w:color w:val="000000" w:themeColor="text1"/>
        </w:rPr>
        <w:t>    return crypto.createHash('sha256').update(buffer).digest();</w:t>
      </w:r>
      <w:r>
        <w:br/>
      </w:r>
      <w:r w:rsidRPr="0B05065B">
        <w:rPr>
          <w:rStyle w:val="HTMLCode"/>
          <w:rFonts w:ascii="Consolas" w:hAnsi="Consolas" w:eastAsiaTheme="majorEastAsia"/>
          <w:color w:val="000000" w:themeColor="text1"/>
        </w:rPr>
        <w:t>}</w:t>
      </w:r>
    </w:p>
    <w:p w:rsidRPr="00FB36A4" w:rsidR="00EC0F9D" w:rsidP="0B05065B" w:rsidRDefault="00EC0F9D" w14:paraId="26F6DEDD" w14:textId="77777777">
      <w:pPr>
        <w:pStyle w:val="NormalWeb"/>
        <w:spacing w:before="0" w:beforeAutospacing="0"/>
        <w:rPr>
          <w:color w:val="000000"/>
          <w:sz w:val="20"/>
          <w:szCs w:val="20"/>
        </w:rPr>
      </w:pPr>
      <w:r w:rsidRPr="0B05065B">
        <w:rPr>
          <w:rStyle w:val="HTMLCode"/>
          <w:rFonts w:ascii="Consolas" w:hAnsi="Consolas" w:eastAsiaTheme="majorEastAsia"/>
          <w:color w:val="000000" w:themeColor="text1"/>
        </w:rPr>
        <w:t>main();</w:t>
      </w:r>
    </w:p>
    <w:p w:rsidR="0B05065B" w:rsidP="0B05065B" w:rsidRDefault="0B05065B" w14:paraId="11A32168" w14:textId="2F712DCD">
      <w:pPr>
        <w:pStyle w:val="NormalWeb"/>
        <w:spacing w:before="0" w:beforeAutospacing="0"/>
        <w:rPr>
          <w:rStyle w:val="HTMLCode"/>
          <w:rFonts w:ascii="Consolas" w:hAnsi="Consolas" w:eastAsiaTheme="majorEastAsia"/>
          <w:color w:val="000000" w:themeColor="text1"/>
        </w:rPr>
      </w:pPr>
    </w:p>
    <w:p w:rsidRPr="00FB36A4" w:rsidR="00EC0F9D" w:rsidP="0B05065B" w:rsidRDefault="00EC0F9D" w14:paraId="67D0950E" w14:textId="77777777">
      <w:pPr>
        <w:pStyle w:val="NormalWeb"/>
        <w:spacing w:before="0" w:beforeAutospacing="0"/>
        <w:rPr>
          <w:b/>
          <w:bCs/>
          <w:color w:val="000000"/>
        </w:rPr>
      </w:pPr>
      <w:r w:rsidRPr="0B05065B">
        <w:rPr>
          <w:b/>
          <w:bCs/>
          <w:color w:val="000000" w:themeColor="text1"/>
        </w:rPr>
        <w:t>Using C#</w:t>
      </w:r>
    </w:p>
    <w:p w:rsidRPr="00FB36A4" w:rsidR="00EC0F9D" w:rsidP="0B05065B" w:rsidRDefault="00EC0F9D" w14:paraId="47F332F2" w14:textId="77777777">
      <w:pPr>
        <w:pStyle w:val="NormalWeb"/>
        <w:spacing w:before="0" w:beforeAutospacing="0"/>
        <w:rPr>
          <w:color w:val="000000"/>
          <w:sz w:val="20"/>
          <w:szCs w:val="20"/>
        </w:rPr>
      </w:pPr>
      <w:r w:rsidRPr="0B05065B">
        <w:rPr>
          <w:rStyle w:val="HTMLCode"/>
          <w:rFonts w:ascii="Consolas" w:hAnsi="Consolas" w:eastAsiaTheme="majorEastAsia"/>
          <w:color w:val="000000" w:themeColor="text1"/>
        </w:rPr>
        <w:t>using System.Security.Cryptography;</w:t>
      </w:r>
    </w:p>
    <w:p w:rsidRPr="00FB36A4" w:rsidR="00EC0F9D" w:rsidP="0B05065B" w:rsidRDefault="00EC0F9D" w14:paraId="57F6473A" w14:textId="77777777">
      <w:pPr>
        <w:pStyle w:val="NormalWeb"/>
        <w:spacing w:before="0" w:beforeAutospacing="0"/>
        <w:rPr>
          <w:color w:val="000000"/>
          <w:sz w:val="20"/>
          <w:szCs w:val="20"/>
        </w:rPr>
      </w:pPr>
      <w:r w:rsidRPr="0B05065B">
        <w:rPr>
          <w:rStyle w:val="HTMLCode"/>
          <w:rFonts w:ascii="Consolas" w:hAnsi="Consolas" w:eastAsiaTheme="majorEastAsia"/>
          <w:color w:val="000000" w:themeColor="text1"/>
        </w:rPr>
        <w:t>static void Main(string[] args)</w:t>
      </w:r>
      <w:r>
        <w:br/>
      </w:r>
      <w:r w:rsidRPr="0B05065B">
        <w:rPr>
          <w:rStyle w:val="HTMLCode"/>
          <w:rFonts w:ascii="Consolas" w:hAnsi="Consolas" w:eastAsiaTheme="majorEastAsia"/>
          <w:color w:val="000000" w:themeColor="text1"/>
        </w:rPr>
        <w:t>{</w:t>
      </w:r>
      <w:r>
        <w:br/>
      </w:r>
      <w:r w:rsidRPr="0B05065B">
        <w:rPr>
          <w:rStyle w:val="HTMLCode"/>
          <w:rFonts w:ascii="Consolas" w:hAnsi="Consolas" w:eastAsiaTheme="majorEastAsia"/>
          <w:color w:val="000000" w:themeColor="text1"/>
        </w:rPr>
        <w:t>    var codeVerifier = CryptoRandom.CreateUniqueId(32);</w:t>
      </w:r>
      <w:r>
        <w:br/>
      </w:r>
      <w:r w:rsidRPr="0B05065B">
        <w:rPr>
          <w:rStyle w:val="HTMLCode"/>
          <w:rFonts w:ascii="Consolas" w:hAnsi="Consolas" w:eastAsiaTheme="majorEastAsia"/>
          <w:color w:val="000000" w:themeColor="text1"/>
        </w:rPr>
        <w:t>    string codeChallenge;</w:t>
      </w:r>
      <w:r>
        <w:br/>
      </w:r>
      <w:r w:rsidRPr="0B05065B">
        <w:rPr>
          <w:rStyle w:val="HTMLCode"/>
          <w:rFonts w:ascii="Consolas" w:hAnsi="Consolas" w:eastAsiaTheme="majorEastAsia"/>
          <w:color w:val="000000" w:themeColor="text1"/>
        </w:rPr>
        <w:t>    using (var sha256 = SHA256.Create())</w:t>
      </w:r>
      <w:r>
        <w:br/>
      </w:r>
      <w:r w:rsidRPr="0B05065B">
        <w:rPr>
          <w:rStyle w:val="HTMLCode"/>
          <w:rFonts w:ascii="Consolas" w:hAnsi="Consolas" w:eastAsiaTheme="majorEastAsia"/>
          <w:color w:val="000000" w:themeColor="text1"/>
        </w:rPr>
        <w:t>    {</w:t>
      </w:r>
      <w:r>
        <w:br/>
      </w:r>
      <w:r w:rsidRPr="0B05065B">
        <w:rPr>
          <w:rStyle w:val="HTMLCode"/>
          <w:rFonts w:ascii="Consolas" w:hAnsi="Consolas" w:eastAsiaTheme="majorEastAsia"/>
          <w:color w:val="000000" w:themeColor="text1"/>
        </w:rPr>
        <w:t>        var challengeBytes = sha256.ComputeHash(Encoding.UTF8.GetBytes(codeVerifier));</w:t>
      </w:r>
      <w:r>
        <w:br/>
      </w:r>
      <w:r w:rsidRPr="0B05065B">
        <w:rPr>
          <w:rStyle w:val="HTMLCode"/>
          <w:rFonts w:ascii="Consolas" w:hAnsi="Consolas" w:eastAsiaTheme="majorEastAsia"/>
          <w:color w:val="000000" w:themeColor="text1"/>
        </w:rPr>
        <w:t>        codeChallenge = Base64Url.Encode(challengeBytes);</w:t>
      </w:r>
      <w:r>
        <w:br/>
      </w:r>
      <w:r w:rsidRPr="0B05065B">
        <w:rPr>
          <w:rStyle w:val="HTMLCode"/>
          <w:rFonts w:ascii="Consolas" w:hAnsi="Consolas" w:eastAsiaTheme="majorEastAsia"/>
          <w:color w:val="000000" w:themeColor="text1"/>
        </w:rPr>
        <w:t>    }</w:t>
      </w:r>
    </w:p>
    <w:p w:rsidRPr="00FB36A4" w:rsidR="00EC0F9D" w:rsidP="0B05065B" w:rsidRDefault="00EC0F9D" w14:paraId="1E1769B1" w14:textId="77777777">
      <w:pPr>
        <w:pStyle w:val="NormalWeb"/>
        <w:spacing w:before="0" w:beforeAutospacing="0"/>
        <w:rPr>
          <w:color w:val="000000"/>
          <w:sz w:val="20"/>
          <w:szCs w:val="20"/>
        </w:rPr>
      </w:pPr>
      <w:r w:rsidRPr="0B05065B">
        <w:rPr>
          <w:rStyle w:val="HTMLCode"/>
          <w:rFonts w:ascii="Consolas" w:hAnsi="Consolas" w:eastAsiaTheme="majorEastAsia"/>
          <w:color w:val="000000" w:themeColor="text1"/>
        </w:rPr>
        <w:t>    Console.WriteLine($"code_verifier: {codeVerifier}");</w:t>
      </w:r>
      <w:r>
        <w:br/>
      </w:r>
      <w:r w:rsidRPr="0B05065B">
        <w:rPr>
          <w:rStyle w:val="HTMLCode"/>
          <w:rFonts w:ascii="Consolas" w:hAnsi="Consolas" w:eastAsiaTheme="majorEastAsia"/>
          <w:color w:val="000000" w:themeColor="text1"/>
        </w:rPr>
        <w:t>    Console.WriteLine($"code_challenge: {codeChallenge}");</w:t>
      </w:r>
    </w:p>
    <w:p w:rsidRPr="00FB36A4" w:rsidR="00EC0F9D" w:rsidP="0B05065B" w:rsidRDefault="00EC0F9D" w14:paraId="033E7B2E" w14:textId="77777777">
      <w:pPr>
        <w:pStyle w:val="NormalWeb"/>
        <w:spacing w:before="0" w:beforeAutospacing="0"/>
        <w:rPr>
          <w:color w:val="000000"/>
          <w:sz w:val="20"/>
          <w:szCs w:val="20"/>
        </w:rPr>
      </w:pPr>
      <w:r w:rsidRPr="0B05065B">
        <w:rPr>
          <w:rStyle w:val="HTMLCode"/>
          <w:rFonts w:ascii="Consolas" w:hAnsi="Consolas" w:eastAsiaTheme="majorEastAsia"/>
          <w:color w:val="000000" w:themeColor="text1"/>
        </w:rPr>
        <w:t>    Console.ReadLine();</w:t>
      </w:r>
    </w:p>
    <w:p w:rsidRPr="00FB36A4" w:rsidR="00EC0F9D" w:rsidP="0B05065B" w:rsidRDefault="00EC0F9D" w14:paraId="0F0838F4" w14:textId="77777777">
      <w:pPr>
        <w:pStyle w:val="NormalWeb"/>
        <w:spacing w:before="0" w:beforeAutospacing="0"/>
        <w:rPr>
          <w:color w:val="000000"/>
          <w:sz w:val="20"/>
          <w:szCs w:val="20"/>
        </w:rPr>
      </w:pPr>
      <w:r w:rsidRPr="0B05065B">
        <w:rPr>
          <w:rStyle w:val="HTMLCode"/>
          <w:rFonts w:ascii="Consolas" w:hAnsi="Consolas" w:eastAsiaTheme="majorEastAsia"/>
          <w:color w:val="000000" w:themeColor="text1"/>
        </w:rPr>
        <w:t>}</w:t>
      </w:r>
    </w:p>
    <w:p w:rsidR="00EC0F9D" w:rsidP="4E6C7D16" w:rsidRDefault="00EC0F9D" w14:paraId="497DA6AF" w14:textId="2AD9511C">
      <w:pPr>
        <w:pStyle w:val="NormalWeb"/>
        <w:spacing w:before="0" w:beforeAutospacing="0"/>
        <w:rPr>
          <w:color w:val="000000"/>
        </w:rPr>
      </w:pPr>
      <w:r w:rsidRPr="4E6C7D16">
        <w:rPr>
          <w:color w:val="000000" w:themeColor="text1"/>
        </w:rPr>
        <w:t>In this section the following PKCE pair is used</w:t>
      </w:r>
      <w:r w:rsidRPr="4E6C7D16" w:rsidR="00A751FA">
        <w:rPr>
          <w:color w:val="000000" w:themeColor="text1"/>
        </w:rPr>
        <w:t xml:space="preserve">. </w:t>
      </w:r>
      <w:r w:rsidRPr="4E6C7D16" w:rsidR="00A751FA">
        <w:rPr>
          <w:b/>
          <w:bCs/>
          <w:color w:val="000000" w:themeColor="text1"/>
        </w:rPr>
        <w:t>NOTE</w:t>
      </w:r>
      <w:r w:rsidRPr="4E6C7D16" w:rsidR="00A751FA">
        <w:rPr>
          <w:color w:val="000000" w:themeColor="text1"/>
        </w:rPr>
        <w:t>: These are examples ONLY. Do not use these in your code.</w:t>
      </w:r>
    </w:p>
    <w:p w:rsidRPr="00FB36A4" w:rsidR="00EC0F9D" w:rsidP="48F44B8E" w:rsidRDefault="00EC0F9D" w14:paraId="74706156" w14:textId="77777777">
      <w:pPr>
        <w:pStyle w:val="NormalWeb"/>
        <w:spacing w:before="0" w:beforeAutospacing="0"/>
        <w:rPr>
          <w:color w:val="000000"/>
          <w:sz w:val="20"/>
          <w:szCs w:val="20"/>
        </w:rPr>
      </w:pPr>
      <w:r w:rsidRPr="48F44B8E">
        <w:rPr>
          <w:rStyle w:val="HTMLCode"/>
          <w:rFonts w:ascii="Consolas" w:hAnsi="Consolas" w:eastAsiaTheme="majorEastAsia"/>
          <w:color w:val="000000" w:themeColor="text1"/>
        </w:rPr>
        <w:t>code_verifier: 6s7pmWJbs4Nry4SgTRkB11t5Rc2a59xrH0UqhIeIhg8</w:t>
      </w:r>
      <w:r>
        <w:br/>
      </w:r>
      <w:r w:rsidRPr="48F44B8E">
        <w:rPr>
          <w:rStyle w:val="HTMLCode"/>
          <w:rFonts w:ascii="Consolas" w:hAnsi="Consolas" w:eastAsiaTheme="majorEastAsia"/>
          <w:color w:val="000000" w:themeColor="text1"/>
        </w:rPr>
        <w:t>code_challenge: 8DPDtH6tQqICr8_ofpAwAjnqq_Rd6CGlCCqfCoZ9vjs</w:t>
      </w:r>
    </w:p>
    <w:p w:rsidR="48F44B8E" w:rsidP="48F44B8E" w:rsidRDefault="48F44B8E" w14:paraId="1E141B0C" w14:textId="7C12418D">
      <w:pPr>
        <w:pStyle w:val="NormalWeb"/>
        <w:spacing w:before="0" w:beforeAutospacing="0"/>
        <w:rPr>
          <w:rStyle w:val="HTMLCode"/>
          <w:rFonts w:ascii="Consolas" w:hAnsi="Consolas" w:eastAsiaTheme="majorEastAsia"/>
          <w:color w:val="000000" w:themeColor="text1"/>
        </w:rPr>
      </w:pPr>
    </w:p>
    <w:p w:rsidR="00EC0F9D" w:rsidP="00EC0F9D" w:rsidRDefault="00AA753E" w14:paraId="16531150" w14:textId="7F432299">
      <w:pPr>
        <w:pStyle w:val="Heading3"/>
        <w:spacing w:before="600" w:after="150"/>
        <w:rPr>
          <w:b w:val="0"/>
          <w:bCs w:val="0"/>
          <w:sz w:val="33"/>
          <w:szCs w:val="33"/>
        </w:rPr>
      </w:pPr>
      <w:bookmarkStart w:name="_Toc526950509" w:id="831896013"/>
      <w:r w:rsidRPr="3C8F651F" w:rsidR="00AA753E">
        <w:rPr>
          <w:b w:val="0"/>
          <w:bCs w:val="0"/>
          <w:sz w:val="33"/>
          <w:szCs w:val="33"/>
        </w:rPr>
        <w:t>3</w:t>
      </w:r>
      <w:r w:rsidRPr="3C8F651F" w:rsidR="00EC0F9D">
        <w:rPr>
          <w:b w:val="0"/>
          <w:bCs w:val="0"/>
          <w:sz w:val="33"/>
          <w:szCs w:val="33"/>
        </w:rPr>
        <w:t>.2 Step 2: Obtain the authorisation code with the challenge code</w:t>
      </w:r>
      <w:bookmarkEnd w:id="831896013"/>
    </w:p>
    <w:p w:rsidR="00EC0F9D" w:rsidP="0B05065B" w:rsidRDefault="00EC0F9D" w14:paraId="0BCBE14A" w14:textId="3390A3ED">
      <w:pPr>
        <w:pStyle w:val="NormalWeb"/>
        <w:spacing w:before="0" w:beforeAutospacing="0"/>
        <w:rPr>
          <w:color w:val="000000"/>
          <w:sz w:val="24"/>
          <w:szCs w:val="24"/>
        </w:rPr>
      </w:pPr>
      <w:r w:rsidRPr="0B05065B">
        <w:rPr>
          <w:color w:val="000000" w:themeColor="text1"/>
        </w:rPr>
        <w:t>Open a new browser window on the user desktop and navigate to the /</w:t>
      </w:r>
      <w:r w:rsidRPr="0B05065B">
        <w:rPr>
          <w:rStyle w:val="HTMLCode"/>
          <w:rFonts w:ascii="Consolas" w:hAnsi="Consolas" w:eastAsiaTheme="majorEastAsia"/>
          <w:color w:val="000000" w:themeColor="text1"/>
          <w:sz w:val="24"/>
          <w:szCs w:val="24"/>
        </w:rPr>
        <w:t>authorize</w:t>
      </w:r>
      <w:r w:rsidRPr="0B05065B">
        <w:rPr>
          <w:color w:val="000000" w:themeColor="text1"/>
        </w:rPr>
        <w:t xml:space="preserve"> endpoint of the custom policy.</w:t>
      </w:r>
    </w:p>
    <w:p w:rsidRPr="000639A2" w:rsidR="00EC0F9D" w:rsidP="0B05065B" w:rsidRDefault="00EC0F9D" w14:paraId="278E8257" w14:textId="77777777">
      <w:pPr>
        <w:pStyle w:val="NormalWeb"/>
        <w:spacing w:before="0" w:beforeAutospacing="0"/>
        <w:rPr>
          <w:color w:val="000000"/>
          <w:sz w:val="20"/>
          <w:szCs w:val="20"/>
        </w:rPr>
      </w:pPr>
      <w:r w:rsidRPr="0B05065B">
        <w:rPr>
          <w:rStyle w:val="HTMLCode"/>
          <w:rFonts w:ascii="Consolas" w:hAnsi="Consolas" w:eastAsiaTheme="majorEastAsia"/>
          <w:color w:val="000000" w:themeColor="text1"/>
        </w:rPr>
        <w:t>https://{tenantName}.b2clogin.com/{tenantName}.onmicrosoft.com/B2C_1A_SISU_PRISMS_API_IDP/oauth2/v2.0/authorize?</w:t>
      </w:r>
      <w:r>
        <w:br/>
      </w:r>
      <w:r w:rsidRPr="0B05065B">
        <w:rPr>
          <w:rStyle w:val="HTMLCode"/>
          <w:rFonts w:ascii="Consolas" w:hAnsi="Consolas" w:eastAsiaTheme="majorEastAsia"/>
          <w:color w:val="000000" w:themeColor="text1"/>
        </w:rPr>
        <w:t>client_id=00000000-0000-0000-0000-000000000000</w:t>
      </w:r>
      <w:r>
        <w:br/>
      </w:r>
      <w:r w:rsidRPr="0B05065B">
        <w:rPr>
          <w:rStyle w:val="HTMLCode"/>
          <w:rFonts w:ascii="Consolas" w:hAnsi="Consolas" w:eastAsiaTheme="majorEastAsia"/>
          <w:color w:val="000000" w:themeColor="text1"/>
        </w:rPr>
        <w:t>&amp;response_type=code</w:t>
      </w:r>
      <w:r>
        <w:br/>
      </w:r>
      <w:r w:rsidRPr="0B05065B">
        <w:rPr>
          <w:rStyle w:val="HTMLCode"/>
          <w:rFonts w:ascii="Consolas" w:hAnsi="Consolas" w:eastAsiaTheme="majorEastAsia"/>
          <w:color w:val="000000" w:themeColor="text1"/>
        </w:rPr>
        <w:t>&amp;redirect_uri=https%3A%2F%2Fjwt.ms</w:t>
      </w:r>
      <w:r>
        <w:br/>
      </w:r>
      <w:r w:rsidRPr="0B05065B">
        <w:rPr>
          <w:rStyle w:val="HTMLCode"/>
          <w:rFonts w:ascii="Consolas" w:hAnsi="Consolas" w:eastAsiaTheme="majorEastAsia"/>
          <w:color w:val="000000" w:themeColor="text1"/>
        </w:rPr>
        <w:t>&amp;response_mode=query</w:t>
      </w:r>
      <w:r>
        <w:br/>
      </w:r>
      <w:r w:rsidRPr="0B05065B">
        <w:rPr>
          <w:rStyle w:val="HTMLCode"/>
          <w:rFonts w:ascii="Consolas" w:hAnsi="Consolas" w:eastAsiaTheme="majorEastAsia"/>
          <w:color w:val="000000" w:themeColor="text1"/>
        </w:rPr>
        <w:t>&amp;scope=https%3A%2F%2F{tenantName}.onmicrosoft.com%2Fdevprismsapiattended%2Fprisms.user</w:t>
      </w:r>
      <w:r>
        <w:br/>
      </w:r>
      <w:r w:rsidRPr="0B05065B">
        <w:rPr>
          <w:rStyle w:val="HTMLCode"/>
          <w:rFonts w:ascii="Consolas" w:hAnsi="Consolas" w:eastAsiaTheme="majorEastAsia"/>
          <w:color w:val="000000" w:themeColor="text1"/>
        </w:rPr>
        <w:t>&amp;state=random_text</w:t>
      </w:r>
      <w:r>
        <w:br/>
      </w:r>
      <w:r w:rsidRPr="0B05065B">
        <w:rPr>
          <w:rStyle w:val="HTMLCode"/>
          <w:rFonts w:ascii="Consolas" w:hAnsi="Consolas" w:eastAsiaTheme="majorEastAsia"/>
          <w:color w:val="000000" w:themeColor="text1"/>
        </w:rPr>
        <w:t>&amp;code_challenge=8DPDtH6tQqICr8_ofpAwAjnqq_Rd6CGlCCqfCoZ9vjs</w:t>
      </w:r>
      <w:r>
        <w:br/>
      </w:r>
      <w:r w:rsidRPr="0B05065B">
        <w:rPr>
          <w:rStyle w:val="HTMLCode"/>
          <w:rFonts w:ascii="Consolas" w:hAnsi="Consolas" w:eastAsiaTheme="majorEastAsia"/>
          <w:color w:val="000000" w:themeColor="text1"/>
        </w:rPr>
        <w:t>&amp;code_challenge_method=S256</w:t>
      </w:r>
    </w:p>
    <w:p w:rsidR="0B05065B" w:rsidP="0B05065B" w:rsidRDefault="0B05065B" w14:paraId="0282E4E2" w14:textId="18850B97">
      <w:pPr>
        <w:pStyle w:val="NormalWeb"/>
        <w:spacing w:before="0" w:beforeAutospacing="0"/>
        <w:rPr>
          <w:color w:val="000000" w:themeColor="text1"/>
        </w:rPr>
      </w:pPr>
    </w:p>
    <w:p w:rsidR="00EC0F9D" w:rsidP="00EC0F9D" w:rsidRDefault="00EC0F9D" w14:paraId="212B0EC3" w14:textId="77777777">
      <w:pPr>
        <w:pStyle w:val="NormalWeb"/>
        <w:spacing w:before="0" w:beforeAutospacing="0"/>
        <w:rPr>
          <w:color w:val="000000"/>
        </w:rPr>
      </w:pPr>
      <w:r>
        <w:rPr>
          <w:color w:val="000000"/>
        </w:rPr>
        <w:t>The parameters are:</w:t>
      </w:r>
    </w:p>
    <w:p w:rsidR="000C69F4" w:rsidP="0B05065B" w:rsidRDefault="000C69F4" w14:paraId="6BD5A337" w14:textId="45DED9DF">
      <w:pPr>
        <w:pStyle w:val="Caption"/>
        <w:keepNext/>
      </w:pPr>
      <w:r>
        <w:t xml:space="preserve">Table </w:t>
      </w:r>
      <w:r>
        <w:fldChar w:fldCharType="begin"/>
      </w:r>
      <w:r>
        <w:instrText>SEQ Table \* ARABIC</w:instrText>
      </w:r>
      <w:r>
        <w:fldChar w:fldCharType="separate"/>
      </w:r>
      <w:r w:rsidRPr="4E6C7D16">
        <w:rPr>
          <w:noProof/>
        </w:rPr>
        <w:t>3</w:t>
      </w:r>
      <w:r>
        <w:fldChar w:fldCharType="end"/>
      </w:r>
      <w:r>
        <w:t>: PKCE authorisation challenge code parameters</w:t>
      </w:r>
    </w:p>
    <w:p w:rsidR="00F47779" w:rsidP="4E6C7D16" w:rsidRDefault="00F47779" w14:paraId="128AB42E" w14:textId="77777777">
      <w:pPr>
        <w:pStyle w:val="NormalWeb"/>
        <w:spacing w:before="0" w:beforeAutospacing="0"/>
        <w:rPr>
          <w:color w:val="000000"/>
        </w:rPr>
      </w:pPr>
    </w:p>
    <w:tbl>
      <w:tblPr>
        <w:tblStyle w:val="EducationTable"/>
        <w:tblW w:w="0" w:type="auto"/>
        <w:tblLook w:val="04A0" w:firstRow="1" w:lastRow="0" w:firstColumn="1" w:lastColumn="0" w:noHBand="0" w:noVBand="1"/>
        <w:tblCaption w:val="Glossary of terms relevant to the eSAM application and associated applications"/>
        <w:tblDescription w:val="Glossary of terms relevant to the eSAM application and associated applications"/>
      </w:tblPr>
      <w:tblGrid>
        <w:gridCol w:w="2483"/>
        <w:gridCol w:w="7853"/>
      </w:tblGrid>
      <w:tr w:rsidR="4E6C7D16" w:rsidTr="4E6C7D16" w14:paraId="59196B2A"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6" w:type="dxa"/>
            <w:tcBorders>
              <w:top w:val="single" w:color="auto" w:sz="4" w:space="0"/>
              <w:left w:val="single" w:color="auto" w:sz="4" w:space="0"/>
            </w:tcBorders>
          </w:tcPr>
          <w:p w:rsidR="1A5E5F52" w:rsidP="4E6C7D16" w:rsidRDefault="1A5E5F52" w14:paraId="45C8B95E" w14:textId="73723CA3">
            <w:pPr>
              <w:rPr>
                <w:b w:val="0"/>
                <w:color w:val="FFFFFF" w:themeColor="background1"/>
              </w:rPr>
            </w:pPr>
            <w:r w:rsidRPr="4E6C7D16">
              <w:rPr>
                <w:b w:val="0"/>
                <w:color w:val="FFFFFF" w:themeColor="background1"/>
              </w:rPr>
              <w:t>Parameter</w:t>
            </w:r>
          </w:p>
        </w:tc>
        <w:tc>
          <w:tcPr>
            <w:tcW w:w="7999" w:type="dxa"/>
            <w:tcBorders>
              <w:top w:val="single" w:color="auto" w:sz="4" w:space="0"/>
              <w:right w:val="single" w:color="auto" w:sz="4" w:space="0"/>
            </w:tcBorders>
          </w:tcPr>
          <w:p w:rsidR="05F9CC91" w:rsidP="4E6C7D16" w:rsidRDefault="05F9CC91" w14:paraId="003B04F3" w14:textId="586D1917">
            <w:pPr>
              <w:cnfStyle w:val="100000000000" w:firstRow="1" w:lastRow="0" w:firstColumn="0" w:lastColumn="0" w:oddVBand="0" w:evenVBand="0" w:oddHBand="0" w:evenHBand="0" w:firstRowFirstColumn="0" w:firstRowLastColumn="0" w:lastRowFirstColumn="0" w:lastRowLastColumn="0"/>
              <w:rPr>
                <w:color w:val="FFFFFF" w:themeColor="background1"/>
              </w:rPr>
            </w:pPr>
            <w:r w:rsidRPr="4E6C7D16">
              <w:rPr>
                <w:b w:val="0"/>
                <w:color w:val="FFFFFF" w:themeColor="background1"/>
              </w:rPr>
              <w:t>Value /</w:t>
            </w:r>
            <w:r w:rsidRPr="4E6C7D16" w:rsidR="4E6C7D16">
              <w:rPr>
                <w:b w:val="0"/>
                <w:color w:val="FFFFFF" w:themeColor="background1"/>
              </w:rPr>
              <w:t>Des</w:t>
            </w:r>
            <w:r w:rsidRPr="4E6C7D16" w:rsidR="2186B808">
              <w:rPr>
                <w:b w:val="0"/>
                <w:color w:val="FFFFFF" w:themeColor="background1"/>
              </w:rPr>
              <w:t>cription</w:t>
            </w:r>
          </w:p>
        </w:tc>
      </w:tr>
      <w:tr w:rsidR="4E6C7D16" w:rsidTr="4E6C7D16" w14:paraId="245F413C"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6" w:type="dxa"/>
            <w:tcBorders>
              <w:left w:val="single" w:color="auto" w:sz="4" w:space="0"/>
            </w:tcBorders>
          </w:tcPr>
          <w:p w:rsidR="399F30BC" w:rsidRDefault="399F30BC" w14:paraId="6ADD4126" w14:textId="15D5F909">
            <w:r>
              <w:t>Client_id</w:t>
            </w:r>
          </w:p>
        </w:tc>
        <w:tc>
          <w:tcPr>
            <w:tcW w:w="7999" w:type="dxa"/>
            <w:tcBorders>
              <w:right w:val="single" w:color="auto" w:sz="4" w:space="0"/>
            </w:tcBorders>
          </w:tcPr>
          <w:p w:rsidR="399F30BC" w:rsidRDefault="399F30BC" w14:paraId="58B3F622" w14:textId="75813ABA">
            <w:pPr>
              <w:cnfStyle w:val="000000100000" w:firstRow="0" w:lastRow="0" w:firstColumn="0" w:lastColumn="0" w:oddVBand="0" w:evenVBand="0" w:oddHBand="1" w:evenHBand="0" w:firstRowFirstColumn="0" w:firstRowLastColumn="0" w:lastRowFirstColumn="0" w:lastRowLastColumn="0"/>
            </w:pPr>
            <w:r>
              <w:t>The client ID of your app registration in Azure AD B2C</w:t>
            </w:r>
          </w:p>
        </w:tc>
      </w:tr>
      <w:tr w:rsidR="4E6C7D16" w:rsidTr="4E6C7D16" w14:paraId="7865E4D5" w14:textId="7777777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6" w:type="dxa"/>
            <w:tcBorders>
              <w:left w:val="single" w:color="auto" w:sz="4" w:space="0"/>
            </w:tcBorders>
          </w:tcPr>
          <w:p w:rsidR="399F30BC" w:rsidRDefault="399F30BC" w14:paraId="1308A63C" w14:textId="3FFE2F98">
            <w:r>
              <w:t>Response_type: code</w:t>
            </w:r>
          </w:p>
        </w:tc>
        <w:tc>
          <w:tcPr>
            <w:tcW w:w="7999" w:type="dxa"/>
            <w:tcBorders>
              <w:right w:val="single" w:color="auto" w:sz="4" w:space="0"/>
            </w:tcBorders>
          </w:tcPr>
          <w:p w:rsidR="399F30BC" w:rsidRDefault="399F30BC" w14:paraId="0B517FC7" w14:textId="3BFE2BC2">
            <w:pPr>
              <w:cnfStyle w:val="000000010000" w:firstRow="0" w:lastRow="0" w:firstColumn="0" w:lastColumn="0" w:oddVBand="0" w:evenVBand="0" w:oddHBand="0" w:evenHBand="1" w:firstRowFirstColumn="0" w:firstRowLastColumn="0" w:lastRowFirstColumn="0" w:lastRowLastColumn="0"/>
            </w:pPr>
            <w:r>
              <w:t>Code – indicates the request is for an authentication code</w:t>
            </w:r>
          </w:p>
        </w:tc>
      </w:tr>
      <w:tr w:rsidR="4E6C7D16" w:rsidTr="4E6C7D16" w14:paraId="1A88A192"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6" w:type="dxa"/>
            <w:tcBorders>
              <w:left w:val="single" w:color="auto" w:sz="4" w:space="0"/>
            </w:tcBorders>
          </w:tcPr>
          <w:p w:rsidR="3B8DA9EA" w:rsidP="4E6C7D16" w:rsidRDefault="3B8DA9EA" w14:paraId="1D074B71" w14:textId="0DD057E2">
            <w:pPr>
              <w:spacing w:after="0"/>
            </w:pPr>
            <w:r w:rsidRPr="4E6C7D16">
              <w:rPr>
                <w:rFonts w:ascii="Calibri" w:hAnsi="Calibri"/>
              </w:rPr>
              <w:t>Redirect_url</w:t>
            </w:r>
          </w:p>
        </w:tc>
        <w:tc>
          <w:tcPr>
            <w:tcW w:w="7999" w:type="dxa"/>
            <w:tcBorders>
              <w:right w:val="single" w:color="auto" w:sz="4" w:space="0"/>
            </w:tcBorders>
          </w:tcPr>
          <w:p w:rsidR="3B8DA9EA" w:rsidP="4E6C7D16" w:rsidRDefault="3B8DA9EA" w14:paraId="3C2ADF65" w14:textId="1ED9D08A">
            <w:pPr>
              <w:cnfStyle w:val="000000100000" w:firstRow="0" w:lastRow="0" w:firstColumn="0" w:lastColumn="0" w:oddVBand="0" w:evenVBand="0" w:oddHBand="1" w:evenHBand="0" w:firstRowFirstColumn="0" w:firstRowLastColumn="0" w:lastRowFirstColumn="0" w:lastRowLastColumn="0"/>
              <w:rPr>
                <w:rFonts w:ascii="Calibri" w:hAnsi="Calibri"/>
              </w:rPr>
            </w:pPr>
            <w:r w:rsidRPr="4E6C7D16">
              <w:rPr>
                <w:rFonts w:ascii="Calibri" w:hAnsi="Calibri"/>
              </w:rPr>
              <w:t>The endpoint of your client app that accepts the authentication code</w:t>
            </w:r>
          </w:p>
        </w:tc>
      </w:tr>
      <w:tr w:rsidR="4E6C7D16" w:rsidTr="4E6C7D16" w14:paraId="2F6A2206" w14:textId="7777777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6" w:type="dxa"/>
            <w:tcBorders>
              <w:left w:val="single" w:color="auto" w:sz="4" w:space="0"/>
            </w:tcBorders>
          </w:tcPr>
          <w:p w:rsidR="3B8DA9EA" w:rsidP="4E6C7D16" w:rsidRDefault="3B8DA9EA" w14:paraId="617B7101" w14:textId="2D3F7B21">
            <w:pPr>
              <w:rPr>
                <w:rFonts w:ascii="Calibri" w:hAnsi="Calibri"/>
              </w:rPr>
            </w:pPr>
            <w:r w:rsidRPr="4E6C7D16">
              <w:rPr>
                <w:rFonts w:ascii="Calibri" w:hAnsi="Calibri"/>
              </w:rPr>
              <w:t>Response_mode: query</w:t>
            </w:r>
          </w:p>
        </w:tc>
        <w:tc>
          <w:tcPr>
            <w:tcW w:w="7999" w:type="dxa"/>
            <w:tcBorders>
              <w:right w:val="single" w:color="auto" w:sz="4" w:space="0"/>
            </w:tcBorders>
          </w:tcPr>
          <w:p w:rsidR="4E6C7D16" w:rsidP="4E6C7D16" w:rsidRDefault="4E6C7D16" w14:paraId="5192523C" w14:textId="738BD35E">
            <w:pPr>
              <w:cnfStyle w:val="000000010000" w:firstRow="0" w:lastRow="0" w:firstColumn="0" w:lastColumn="0" w:oddVBand="0" w:evenVBand="0" w:oddHBand="0" w:evenHBand="1" w:firstRowFirstColumn="0" w:firstRowLastColumn="0" w:lastRowFirstColumn="0" w:lastRowLastColumn="0"/>
              <w:rPr>
                <w:rFonts w:ascii="Calibri" w:hAnsi="Calibri"/>
              </w:rPr>
            </w:pPr>
          </w:p>
        </w:tc>
      </w:tr>
      <w:tr w:rsidR="4E6C7D16" w:rsidTr="4E6C7D16" w14:paraId="6B6533CE"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6" w:type="dxa"/>
            <w:tcBorders>
              <w:left w:val="single" w:color="auto" w:sz="4" w:space="0"/>
            </w:tcBorders>
          </w:tcPr>
          <w:p w:rsidR="3B8DA9EA" w:rsidP="4E6C7D16" w:rsidRDefault="3B8DA9EA" w14:paraId="24A53AFE" w14:textId="0CD30EA3">
            <w:pPr>
              <w:rPr>
                <w:rFonts w:ascii="Calibri" w:hAnsi="Calibri"/>
              </w:rPr>
            </w:pPr>
            <w:r w:rsidRPr="4E6C7D16">
              <w:rPr>
                <w:rFonts w:ascii="Calibri" w:hAnsi="Calibri"/>
              </w:rPr>
              <w:t>Scope</w:t>
            </w:r>
          </w:p>
        </w:tc>
        <w:tc>
          <w:tcPr>
            <w:tcW w:w="7999" w:type="dxa"/>
            <w:tcBorders>
              <w:right w:val="single" w:color="auto" w:sz="4" w:space="0"/>
            </w:tcBorders>
          </w:tcPr>
          <w:p w:rsidR="3B8DA9EA" w:rsidP="4E6C7D16" w:rsidRDefault="3B8DA9EA" w14:paraId="4F3677D1" w14:textId="07FBDF28">
            <w:pPr>
              <w:cnfStyle w:val="000000100000" w:firstRow="0" w:lastRow="0" w:firstColumn="0" w:lastColumn="0" w:oddVBand="0" w:evenVBand="0" w:oddHBand="1" w:evenHBand="0" w:firstRowFirstColumn="0" w:firstRowLastColumn="0" w:lastRowFirstColumn="0" w:lastRowLastColumn="0"/>
              <w:rPr>
                <w:rFonts w:ascii="Calibri" w:hAnsi="Calibri"/>
              </w:rPr>
            </w:pPr>
            <w:r w:rsidRPr="4E6C7D16">
              <w:rPr>
                <w:rFonts w:ascii="Calibri" w:hAnsi="Calibri"/>
              </w:rPr>
              <w:t>The permission URI of the resource that your app wants to consume</w:t>
            </w:r>
          </w:p>
        </w:tc>
      </w:tr>
      <w:tr w:rsidR="4E6C7D16" w:rsidTr="4E6C7D16" w14:paraId="54CA53A9" w14:textId="7777777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6" w:type="dxa"/>
            <w:tcBorders>
              <w:left w:val="single" w:color="auto" w:sz="4" w:space="0"/>
            </w:tcBorders>
          </w:tcPr>
          <w:p w:rsidR="3B8DA9EA" w:rsidP="4E6C7D16" w:rsidRDefault="3B8DA9EA" w14:paraId="13BC0526" w14:textId="5B4FC027">
            <w:pPr>
              <w:rPr>
                <w:rFonts w:ascii="Calibri" w:hAnsi="Calibri"/>
              </w:rPr>
            </w:pPr>
            <w:r w:rsidRPr="4E6C7D16">
              <w:rPr>
                <w:rFonts w:ascii="Calibri" w:hAnsi="Calibri"/>
              </w:rPr>
              <w:t>State</w:t>
            </w:r>
          </w:p>
        </w:tc>
        <w:tc>
          <w:tcPr>
            <w:tcW w:w="7999" w:type="dxa"/>
            <w:tcBorders>
              <w:right w:val="single" w:color="auto" w:sz="4" w:space="0"/>
            </w:tcBorders>
          </w:tcPr>
          <w:p w:rsidR="3B8DA9EA" w:rsidP="4E6C7D16" w:rsidRDefault="3B8DA9EA" w14:paraId="79B0F232" w14:textId="5D765B25">
            <w:pPr>
              <w:cnfStyle w:val="000000010000" w:firstRow="0" w:lastRow="0" w:firstColumn="0" w:lastColumn="0" w:oddVBand="0" w:evenVBand="0" w:oddHBand="0" w:evenHBand="1" w:firstRowFirstColumn="0" w:firstRowLastColumn="0" w:lastRowFirstColumn="0" w:lastRowLastColumn="0"/>
              <w:rPr>
                <w:rFonts w:ascii="Calibri" w:hAnsi="Calibri"/>
              </w:rPr>
            </w:pPr>
            <w:r w:rsidRPr="4E6C7D16">
              <w:rPr>
                <w:rFonts w:ascii="Calibri" w:hAnsi="Calibri"/>
              </w:rPr>
              <w:t>This can be a random text or a vlue defined in your client app</w:t>
            </w:r>
          </w:p>
        </w:tc>
      </w:tr>
      <w:tr w:rsidR="4E6C7D16" w:rsidTr="4E6C7D16" w14:paraId="17BEDF82"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6" w:type="dxa"/>
            <w:tcBorders>
              <w:left w:val="single" w:color="auto" w:sz="4" w:space="0"/>
            </w:tcBorders>
          </w:tcPr>
          <w:p w:rsidR="3B8DA9EA" w:rsidRDefault="3B8DA9EA" w14:paraId="74160691" w14:textId="4926B054">
            <w:r>
              <w:t>Code_challenge</w:t>
            </w:r>
          </w:p>
        </w:tc>
        <w:tc>
          <w:tcPr>
            <w:tcW w:w="7999" w:type="dxa"/>
            <w:tcBorders>
              <w:right w:val="single" w:color="auto" w:sz="4" w:space="0"/>
            </w:tcBorders>
          </w:tcPr>
          <w:p w:rsidR="3B8DA9EA" w:rsidRDefault="3B8DA9EA" w14:paraId="7C445BD3" w14:textId="711D4DCD">
            <w:pPr>
              <w:cnfStyle w:val="000000100000" w:firstRow="0" w:lastRow="0" w:firstColumn="0" w:lastColumn="0" w:oddVBand="0" w:evenVBand="0" w:oddHBand="1" w:evenHBand="0" w:firstRowFirstColumn="0" w:firstRowLastColumn="0" w:lastRowFirstColumn="0" w:lastRowLastColumn="0"/>
            </w:pPr>
            <w:r>
              <w:t>The challenge code generated in Step 1</w:t>
            </w:r>
          </w:p>
        </w:tc>
      </w:tr>
      <w:tr w:rsidR="4E6C7D16" w:rsidTr="4E6C7D16" w14:paraId="6E00C847" w14:textId="7777777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6" w:type="dxa"/>
            <w:tcBorders>
              <w:left w:val="single" w:color="auto" w:sz="4" w:space="0"/>
            </w:tcBorders>
          </w:tcPr>
          <w:p w:rsidR="3B8DA9EA" w:rsidRDefault="3B8DA9EA" w14:paraId="73AE90C6" w14:textId="6CB1186E">
            <w:r>
              <w:t>Code_challenge_method: S256</w:t>
            </w:r>
          </w:p>
        </w:tc>
        <w:tc>
          <w:tcPr>
            <w:tcW w:w="7999" w:type="dxa"/>
            <w:tcBorders>
              <w:right w:val="single" w:color="auto" w:sz="4" w:space="0"/>
            </w:tcBorders>
          </w:tcPr>
          <w:p w:rsidR="3B8DA9EA" w:rsidRDefault="3B8DA9EA" w14:paraId="0AF49FC1" w14:textId="4E4F9362">
            <w:pPr>
              <w:cnfStyle w:val="000000010000" w:firstRow="0" w:lastRow="0" w:firstColumn="0" w:lastColumn="0" w:oddVBand="0" w:evenVBand="0" w:oddHBand="0" w:evenHBand="1" w:firstRowFirstColumn="0" w:firstRowLastColumn="0" w:lastRowFirstColumn="0" w:lastRowLastColumn="0"/>
            </w:pPr>
            <w:r>
              <w:t>The algorithm used to generate the challenge code</w:t>
            </w:r>
          </w:p>
        </w:tc>
      </w:tr>
      <w:tr w:rsidR="4E6C7D16" w:rsidTr="4E6C7D16" w14:paraId="016F3BB0"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6" w:type="dxa"/>
            <w:tcBorders>
              <w:left w:val="single" w:color="auto" w:sz="4" w:space="0"/>
              <w:bottom w:val="single" w:color="auto" w:sz="4" w:space="0"/>
            </w:tcBorders>
          </w:tcPr>
          <w:p w:rsidR="4E6C7D16" w:rsidRDefault="4E6C7D16" w14:paraId="26A4C358" w14:textId="72A571EA"/>
        </w:tc>
        <w:tc>
          <w:tcPr>
            <w:tcW w:w="7999" w:type="dxa"/>
            <w:tcBorders>
              <w:bottom w:val="single" w:color="auto" w:sz="4" w:space="0"/>
              <w:right w:val="single" w:color="auto" w:sz="4" w:space="0"/>
            </w:tcBorders>
          </w:tcPr>
          <w:p w:rsidR="4E6C7D16" w:rsidRDefault="4E6C7D16" w14:paraId="7ED1E00E" w14:textId="71438428">
            <w:pPr>
              <w:cnfStyle w:val="000000100000" w:firstRow="0" w:lastRow="0" w:firstColumn="0" w:lastColumn="0" w:oddVBand="0" w:evenVBand="0" w:oddHBand="1" w:evenHBand="0" w:firstRowFirstColumn="0" w:firstRowLastColumn="0" w:lastRowFirstColumn="0" w:lastRowLastColumn="0"/>
            </w:pPr>
          </w:p>
        </w:tc>
      </w:tr>
    </w:tbl>
    <w:p w:rsidR="00EC0F9D" w:rsidP="4E6C7D16" w:rsidRDefault="00EC0F9D" w14:paraId="253AC692" w14:textId="136E2231">
      <w:pPr>
        <w:pStyle w:val="NormalWeb"/>
        <w:spacing w:before="0" w:beforeAutospacing="0"/>
        <w:rPr>
          <w:color w:val="000000" w:themeColor="text1"/>
        </w:rPr>
      </w:pPr>
    </w:p>
    <w:p w:rsidR="00EC0F9D" w:rsidP="4E6C7D16" w:rsidRDefault="00EC0F9D" w14:paraId="0CA03F9A" w14:textId="23C33652">
      <w:pPr>
        <w:pStyle w:val="NormalWeb"/>
        <w:spacing w:before="0" w:beforeAutospacing="0"/>
        <w:rPr>
          <w:color w:val="000000" w:themeColor="text1"/>
        </w:rPr>
      </w:pPr>
    </w:p>
    <w:p w:rsidR="00EC0F9D" w:rsidP="4E6C7D16" w:rsidRDefault="00EC0F9D" w14:paraId="29CC70ED" w14:textId="4F15A79F">
      <w:pPr>
        <w:pStyle w:val="NormalWeb"/>
        <w:spacing w:before="0" w:beforeAutospacing="0"/>
        <w:rPr>
          <w:color w:val="000000" w:themeColor="text1"/>
        </w:rPr>
      </w:pPr>
    </w:p>
    <w:p w:rsidR="00EC0F9D" w:rsidP="4E6C7D16" w:rsidRDefault="00EC0F9D" w14:paraId="05CA0014" w14:textId="0579C329">
      <w:pPr>
        <w:pStyle w:val="NormalWeb"/>
        <w:spacing w:before="0" w:beforeAutospacing="0"/>
        <w:rPr>
          <w:color w:val="000000" w:themeColor="text1"/>
        </w:rPr>
      </w:pPr>
    </w:p>
    <w:p w:rsidR="00EC0F9D" w:rsidP="4E6C7D16" w:rsidRDefault="00EC0F9D" w14:paraId="1BD2CD14" w14:textId="774BF241">
      <w:pPr>
        <w:pStyle w:val="NormalWeb"/>
        <w:spacing w:before="0" w:beforeAutospacing="0"/>
        <w:rPr>
          <w:color w:val="000000" w:themeColor="text1"/>
        </w:rPr>
      </w:pPr>
    </w:p>
    <w:p w:rsidR="00EC0F9D" w:rsidP="4E6C7D16" w:rsidRDefault="00EC0F9D" w14:paraId="5D5FE8D0" w14:textId="78AB8C8E">
      <w:pPr>
        <w:pStyle w:val="NormalWeb"/>
        <w:spacing w:before="0" w:beforeAutospacing="0"/>
        <w:rPr>
          <w:color w:val="000000" w:themeColor="text1"/>
        </w:rPr>
      </w:pPr>
    </w:p>
    <w:p w:rsidR="00EC0F9D" w:rsidP="4E6C7D16" w:rsidRDefault="00EC0F9D" w14:paraId="5ECC053F" w14:textId="10BE9AD7">
      <w:pPr>
        <w:pStyle w:val="NormalWeb"/>
        <w:spacing w:before="0" w:beforeAutospacing="0"/>
        <w:rPr>
          <w:color w:val="000000" w:themeColor="text1"/>
        </w:rPr>
      </w:pPr>
    </w:p>
    <w:p w:rsidR="00EC0F9D" w:rsidP="4E6C7D16" w:rsidRDefault="00EC0F9D" w14:paraId="00A87319" w14:textId="695E7572">
      <w:pPr>
        <w:pStyle w:val="NormalWeb"/>
        <w:spacing w:before="0" w:beforeAutospacing="0"/>
        <w:rPr>
          <w:color w:val="000000" w:themeColor="text1"/>
        </w:rPr>
      </w:pPr>
    </w:p>
    <w:p w:rsidR="00EC0F9D" w:rsidP="4E6C7D16" w:rsidRDefault="00EC0F9D" w14:paraId="24245CD8" w14:textId="20A6C293">
      <w:pPr>
        <w:pStyle w:val="NormalWeb"/>
        <w:spacing w:before="0" w:beforeAutospacing="0"/>
        <w:rPr>
          <w:color w:val="000000" w:themeColor="text1"/>
        </w:rPr>
      </w:pPr>
    </w:p>
    <w:p w:rsidR="00EC0F9D" w:rsidP="4E6C7D16" w:rsidRDefault="00EC0F9D" w14:paraId="7D3C990B" w14:textId="2EFA478E">
      <w:pPr>
        <w:pStyle w:val="NormalWeb"/>
        <w:spacing w:before="0" w:beforeAutospacing="0"/>
        <w:rPr>
          <w:color w:val="000000" w:themeColor="text1"/>
        </w:rPr>
      </w:pPr>
    </w:p>
    <w:p w:rsidR="00EC0F9D" w:rsidP="4E6C7D16" w:rsidRDefault="00EC0F9D" w14:paraId="4C6056F5" w14:textId="4839F38F">
      <w:pPr>
        <w:pStyle w:val="NormalWeb"/>
        <w:spacing w:before="0" w:beforeAutospacing="0"/>
        <w:rPr>
          <w:color w:val="000000" w:themeColor="text1"/>
        </w:rPr>
      </w:pPr>
    </w:p>
    <w:p w:rsidR="00EC0F9D" w:rsidP="4E6C7D16" w:rsidRDefault="00EC0F9D" w14:paraId="0115EF9E" w14:textId="5375EF33">
      <w:pPr>
        <w:pStyle w:val="NormalWeb"/>
        <w:spacing w:before="0" w:beforeAutospacing="0"/>
        <w:rPr>
          <w:color w:val="000000" w:themeColor="text1"/>
        </w:rPr>
      </w:pPr>
    </w:p>
    <w:p w:rsidR="00EC0F9D" w:rsidP="4E6C7D16" w:rsidRDefault="00EC0F9D" w14:paraId="7130B9BC" w14:textId="2569F611">
      <w:pPr>
        <w:pStyle w:val="NormalWeb"/>
        <w:spacing w:before="0" w:beforeAutospacing="0"/>
        <w:rPr>
          <w:color w:val="000000" w:themeColor="text1"/>
        </w:rPr>
      </w:pPr>
    </w:p>
    <w:p w:rsidR="00EC0F9D" w:rsidP="4E6C7D16" w:rsidRDefault="00EC0F9D" w14:paraId="4D1F9F61" w14:textId="05843EC4">
      <w:pPr>
        <w:pStyle w:val="NormalWeb"/>
        <w:spacing w:before="0" w:beforeAutospacing="0"/>
        <w:rPr>
          <w:color w:val="000000" w:themeColor="text1"/>
        </w:rPr>
      </w:pPr>
    </w:p>
    <w:p w:rsidR="00EC0F9D" w:rsidP="4E6C7D16" w:rsidRDefault="00EC0F9D" w14:paraId="332E65A8" w14:textId="1A904843">
      <w:pPr>
        <w:pStyle w:val="NormalWeb"/>
        <w:spacing w:before="0" w:beforeAutospacing="0"/>
        <w:rPr>
          <w:color w:val="000000" w:themeColor="text1"/>
        </w:rPr>
      </w:pPr>
    </w:p>
    <w:p w:rsidR="00EC0F9D" w:rsidP="4E6C7D16" w:rsidRDefault="00EC0F9D" w14:paraId="516D9C32" w14:textId="233337CD">
      <w:pPr>
        <w:pStyle w:val="NormalWeb"/>
        <w:spacing w:before="0" w:beforeAutospacing="0"/>
        <w:rPr>
          <w:color w:val="000000" w:themeColor="text1"/>
        </w:rPr>
      </w:pPr>
    </w:p>
    <w:p w:rsidR="00EC0F9D" w:rsidP="4E6C7D16" w:rsidRDefault="00EC0F9D" w14:paraId="483A26EB" w14:textId="2303772E">
      <w:pPr>
        <w:pStyle w:val="NormalWeb"/>
        <w:spacing w:before="0" w:beforeAutospacing="0"/>
        <w:rPr>
          <w:color w:val="000000" w:themeColor="text1"/>
        </w:rPr>
      </w:pPr>
    </w:p>
    <w:p w:rsidR="00EC0F9D" w:rsidP="4E6C7D16" w:rsidRDefault="00EC0F9D" w14:paraId="19BD0B8B" w14:textId="3975D26D">
      <w:pPr>
        <w:pStyle w:val="NormalWeb"/>
        <w:spacing w:before="0" w:beforeAutospacing="0"/>
        <w:rPr>
          <w:color w:val="000000" w:themeColor="text1"/>
        </w:rPr>
      </w:pPr>
    </w:p>
    <w:p w:rsidR="00EC0F9D" w:rsidP="4E6C7D16" w:rsidRDefault="00EC0F9D" w14:paraId="7990C2CF" w14:textId="75132B81">
      <w:pPr>
        <w:pStyle w:val="NormalWeb"/>
        <w:spacing w:before="0" w:beforeAutospacing="0"/>
        <w:rPr>
          <w:color w:val="000000"/>
        </w:rPr>
      </w:pPr>
      <w:r w:rsidRPr="4E6C7D16">
        <w:rPr>
          <w:color w:val="000000" w:themeColor="text1"/>
        </w:rPr>
        <w:t xml:space="preserve">You will be presented will a sign in screen as </w:t>
      </w:r>
      <w:r w:rsidRPr="4E6C7D16" w:rsidR="00A751FA">
        <w:rPr>
          <w:color w:val="000000" w:themeColor="text1"/>
        </w:rPr>
        <w:t xml:space="preserve">shown </w:t>
      </w:r>
      <w:r w:rsidRPr="4E6C7D16">
        <w:rPr>
          <w:color w:val="000000" w:themeColor="text1"/>
        </w:rPr>
        <w:t>below</w:t>
      </w:r>
      <w:r w:rsidRPr="4E6C7D16" w:rsidR="00A751FA">
        <w:rPr>
          <w:color w:val="000000" w:themeColor="text1"/>
        </w:rPr>
        <w:t>:</w:t>
      </w:r>
    </w:p>
    <w:p w:rsidR="00EC0F9D" w:rsidP="00EC0F9D" w:rsidRDefault="00EC0F9D" w14:paraId="418E7716" w14:textId="40B4585D">
      <w:r>
        <w:rPr>
          <w:noProof/>
        </w:rPr>
        <w:drawing>
          <wp:inline distT="0" distB="0" distL="0" distR="0" wp14:anchorId="6C8955CE" wp14:editId="2C89E21E">
            <wp:extent cx="3810000" cy="3248025"/>
            <wp:effectExtent l="0" t="0" r="0" b="9525"/>
            <wp:docPr id="3" name="Picture 3" descr="Attended flow sign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ttended flow sign i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0" cy="3248025"/>
                    </a:xfrm>
                    <a:prstGeom prst="rect">
                      <a:avLst/>
                    </a:prstGeom>
                    <a:noFill/>
                    <a:ln>
                      <a:noFill/>
                    </a:ln>
                  </pic:spPr>
                </pic:pic>
              </a:graphicData>
            </a:graphic>
          </wp:inline>
        </w:drawing>
      </w:r>
    </w:p>
    <w:p w:rsidR="00EC0F9D" w:rsidP="4E6C7D16" w:rsidRDefault="00EC0F9D" w14:paraId="117B5273" w14:textId="0EA8911A">
      <w:pPr>
        <w:pStyle w:val="NormalWeb"/>
        <w:spacing w:before="0" w:beforeAutospacing="0"/>
        <w:rPr>
          <w:color w:val="000000"/>
        </w:rPr>
      </w:pPr>
      <w:r w:rsidRPr="4E6C7D16">
        <w:rPr>
          <w:color w:val="000000" w:themeColor="text1"/>
        </w:rPr>
        <w:t xml:space="preserve">Sign in with a valid PRISMS account and </w:t>
      </w:r>
      <w:r w:rsidRPr="4E6C7D16" w:rsidR="00971B9C">
        <w:rPr>
          <w:color w:val="000000" w:themeColor="text1"/>
        </w:rPr>
        <w:t xml:space="preserve">then </w:t>
      </w:r>
      <w:r w:rsidRPr="4E6C7D16">
        <w:rPr>
          <w:color w:val="000000" w:themeColor="text1"/>
        </w:rPr>
        <w:t xml:space="preserve">you will be </w:t>
      </w:r>
      <w:r w:rsidRPr="4E6C7D16" w:rsidR="00100FCE">
        <w:rPr>
          <w:color w:val="000000" w:themeColor="text1"/>
        </w:rPr>
        <w:t>forwarded t</w:t>
      </w:r>
      <w:r w:rsidRPr="4E6C7D16">
        <w:rPr>
          <w:color w:val="000000" w:themeColor="text1"/>
        </w:rPr>
        <w:t xml:space="preserve">o the redirect URI of your client application with the authentication code in the query string parameter </w:t>
      </w:r>
      <w:r w:rsidRPr="4E6C7D16">
        <w:rPr>
          <w:rStyle w:val="HTMLCode"/>
          <w:rFonts w:ascii="Consolas" w:hAnsi="Consolas" w:eastAsiaTheme="majorEastAsia"/>
          <w:color w:val="000000" w:themeColor="text1"/>
          <w:sz w:val="24"/>
          <w:szCs w:val="24"/>
        </w:rPr>
        <w:t>code</w:t>
      </w:r>
      <w:r w:rsidRPr="4E6C7D16" w:rsidR="00971B9C">
        <w:rPr>
          <w:color w:val="000000" w:themeColor="text1"/>
        </w:rPr>
        <w:t>. F</w:t>
      </w:r>
      <w:r w:rsidRPr="4E6C7D16">
        <w:rPr>
          <w:color w:val="000000" w:themeColor="text1"/>
        </w:rPr>
        <w:t xml:space="preserve">or example </w:t>
      </w:r>
      <w:hyperlink r:id="rId26">
        <w:r w:rsidRPr="4E6C7D16">
          <w:rPr>
            <w:rStyle w:val="Hyperlink"/>
            <w:color w:val="0078D4"/>
          </w:rPr>
          <w:t>https://jwt.ms</w:t>
        </w:r>
      </w:hyperlink>
      <w:r w:rsidRPr="4E6C7D16">
        <w:rPr>
          <w:color w:val="000000" w:themeColor="text1"/>
        </w:rPr>
        <w:t>:</w:t>
      </w:r>
    </w:p>
    <w:p w:rsidR="00EC0F9D" w:rsidP="00EC0F9D" w:rsidRDefault="00EC0F9D" w14:paraId="4316B5E2" w14:textId="77777777">
      <w:pPr>
        <w:pStyle w:val="HTMLPreformatted"/>
        <w:shd w:val="clear" w:color="auto" w:fill="F7F7F7"/>
        <w:wordWrap w:val="0"/>
        <w:rPr>
          <w:sz w:val="21"/>
          <w:szCs w:val="21"/>
        </w:rPr>
      </w:pPr>
      <w:r w:rsidRPr="48F44B8E">
        <w:rPr>
          <w:rStyle w:val="HTMLCode"/>
          <w:rFonts w:ascii="Consolas" w:hAnsi="Consolas" w:eastAsiaTheme="majorEastAsia"/>
          <w:sz w:val="21"/>
          <w:szCs w:val="21"/>
        </w:rPr>
        <w:t>https://jwt.ms/?state=random_text&amp;code=</w:t>
      </w:r>
      <w:r w:rsidRPr="48F44B8E">
        <w:rPr>
          <w:sz w:val="21"/>
          <w:szCs w:val="21"/>
        </w:rPr>
        <w:t>eyJ0eXAiOiJKV1QiLCJhbGci...</w:t>
      </w:r>
    </w:p>
    <w:p w:rsidR="00EC0F9D" w:rsidP="0B05065B" w:rsidRDefault="00AA753E" w14:paraId="594C6A1B" w14:textId="23BA786D">
      <w:pPr>
        <w:pStyle w:val="Heading3"/>
        <w:shd w:val="clear" w:color="auto" w:fill="FFFFFF" w:themeFill="background1"/>
        <w:spacing w:before="600" w:after="150"/>
        <w:rPr>
          <w:rFonts w:ascii="Open Sans" w:hAnsi="Open Sans" w:cs="Open Sans"/>
          <w:b w:val="0"/>
          <w:bCs w:val="0"/>
          <w:color w:val="212529"/>
          <w:sz w:val="33"/>
          <w:szCs w:val="33"/>
        </w:rPr>
      </w:pPr>
      <w:bookmarkStart w:name="_Toc1482466285" w:id="1339233356"/>
      <w:r w:rsidRPr="3C8F651F" w:rsidR="00AA753E">
        <w:rPr>
          <w:rFonts w:ascii="Open Sans" w:hAnsi="Open Sans" w:cs="Open Sans"/>
          <w:b w:val="0"/>
          <w:bCs w:val="0"/>
          <w:color w:val="212529"/>
          <w:sz w:val="33"/>
          <w:szCs w:val="33"/>
        </w:rPr>
        <w:t>3</w:t>
      </w:r>
      <w:r w:rsidRPr="3C8F651F" w:rsidR="00EC0F9D">
        <w:rPr>
          <w:rFonts w:ascii="Open Sans" w:hAnsi="Open Sans" w:cs="Open Sans"/>
          <w:b w:val="0"/>
          <w:bCs w:val="0"/>
          <w:color w:val="212529"/>
          <w:sz w:val="33"/>
          <w:szCs w:val="33"/>
        </w:rPr>
        <w:t>.3 Step 3: Use the authorisation code to obtain the access token with the verifier code</w:t>
      </w:r>
      <w:bookmarkEnd w:id="1339233356"/>
    </w:p>
    <w:p w:rsidR="00EC0F9D" w:rsidP="48F44B8E" w:rsidRDefault="00EC0F9D" w14:paraId="638F60D4" w14:textId="77777777">
      <w:pPr>
        <w:pStyle w:val="NormalWeb"/>
        <w:shd w:val="clear" w:color="auto" w:fill="FFFFFF" w:themeFill="background1"/>
        <w:spacing w:before="0" w:beforeAutospacing="0"/>
        <w:rPr>
          <w:rFonts w:eastAsiaTheme="minorEastAsia"/>
          <w:color w:val="000000"/>
        </w:rPr>
      </w:pPr>
      <w:r w:rsidRPr="48F44B8E">
        <w:rPr>
          <w:rFonts w:eastAsiaTheme="minorEastAsia"/>
          <w:color w:val="000000" w:themeColor="text1"/>
        </w:rPr>
        <w:t>You can use the authentication code obtained in Step 2 to get the access token by sending a POST request to the /</w:t>
      </w:r>
      <w:r w:rsidRPr="48F44B8E">
        <w:rPr>
          <w:rStyle w:val="HTMLCode"/>
          <w:rFonts w:asciiTheme="minorHAnsi" w:hAnsiTheme="minorHAnsi" w:eastAsiaTheme="minorEastAsia" w:cstheme="minorBidi"/>
          <w:color w:val="000000" w:themeColor="text1"/>
          <w:sz w:val="22"/>
          <w:szCs w:val="22"/>
        </w:rPr>
        <w:t>token</w:t>
      </w:r>
      <w:r w:rsidRPr="48F44B8E">
        <w:rPr>
          <w:rFonts w:eastAsiaTheme="minorEastAsia"/>
          <w:color w:val="000000" w:themeColor="text1"/>
        </w:rPr>
        <w:t xml:space="preserve"> endpoint of the custom policy.</w:t>
      </w:r>
    </w:p>
    <w:p w:rsidR="48F44B8E" w:rsidP="48F44B8E" w:rsidRDefault="48F44B8E" w14:paraId="6C37AF0A" w14:textId="03EDB371">
      <w:pPr>
        <w:pStyle w:val="NormalWeb"/>
        <w:shd w:val="clear" w:color="auto" w:fill="FFFFFF" w:themeFill="background1"/>
        <w:spacing w:before="0" w:beforeAutospacing="0"/>
        <w:rPr>
          <w:rFonts w:eastAsiaTheme="minorEastAsia"/>
          <w:color w:val="000000" w:themeColor="text1"/>
        </w:rPr>
      </w:pPr>
    </w:p>
    <w:p w:rsidRPr="00B30547" w:rsidR="00EC0F9D" w:rsidP="48F44B8E" w:rsidRDefault="00EC0F9D" w14:paraId="0E8288C0" w14:textId="77777777">
      <w:pPr>
        <w:pStyle w:val="NormalWeb"/>
        <w:shd w:val="clear" w:color="auto" w:fill="FFFFFF" w:themeFill="background1"/>
        <w:spacing w:before="0" w:beforeAutospacing="0"/>
        <w:rPr>
          <w:rFonts w:eastAsiaTheme="minorEastAsia"/>
          <w:color w:val="000000"/>
        </w:rPr>
      </w:pPr>
      <w:r w:rsidRPr="48F44B8E">
        <w:rPr>
          <w:rStyle w:val="HTMLCode"/>
          <w:rFonts w:asciiTheme="minorHAnsi" w:hAnsiTheme="minorHAnsi" w:eastAsiaTheme="minorEastAsia" w:cstheme="minorBidi"/>
          <w:color w:val="000000" w:themeColor="text1"/>
          <w:sz w:val="22"/>
          <w:szCs w:val="22"/>
        </w:rPr>
        <w:t>POST https://{tenantName}.b2clogin.com/{tenantName}.onmicrosoft.com/B2C_1A_SISU_PRISMS_API_IDP/oauth2/v2.0/token HTTP/1.1</w:t>
      </w:r>
      <w:r>
        <w:br/>
      </w:r>
      <w:r w:rsidRPr="48F44B8E">
        <w:rPr>
          <w:rStyle w:val="HTMLCode"/>
          <w:rFonts w:asciiTheme="minorHAnsi" w:hAnsiTheme="minorHAnsi" w:eastAsiaTheme="minorEastAsia" w:cstheme="minorBidi"/>
          <w:color w:val="000000" w:themeColor="text1"/>
          <w:sz w:val="22"/>
          <w:szCs w:val="22"/>
        </w:rPr>
        <w:t>Content-Type: application/x-www-form-urlencoded</w:t>
      </w:r>
      <w:r>
        <w:br/>
      </w:r>
      <w:r w:rsidRPr="48F44B8E">
        <w:rPr>
          <w:rStyle w:val="HTMLCode"/>
          <w:rFonts w:asciiTheme="minorHAnsi" w:hAnsiTheme="minorHAnsi" w:eastAsiaTheme="minorEastAsia" w:cstheme="minorBidi"/>
          <w:color w:val="000000" w:themeColor="text1"/>
          <w:sz w:val="22"/>
          <w:szCs w:val="22"/>
        </w:rPr>
        <w:t>Cache-Control: no-cache</w:t>
      </w:r>
      <w:r>
        <w:br/>
      </w:r>
      <w:r>
        <w:br/>
      </w:r>
      <w:r w:rsidRPr="48F44B8E">
        <w:rPr>
          <w:rStyle w:val="HTMLCode"/>
          <w:rFonts w:asciiTheme="minorHAnsi" w:hAnsiTheme="minorHAnsi" w:eastAsiaTheme="minorEastAsia" w:cstheme="minorBidi"/>
          <w:color w:val="000000" w:themeColor="text1"/>
          <w:sz w:val="22"/>
          <w:szCs w:val="22"/>
        </w:rPr>
        <w:t>grant_type=authorization_code</w:t>
      </w:r>
      <w:r>
        <w:br/>
      </w:r>
      <w:r w:rsidRPr="48F44B8E">
        <w:rPr>
          <w:rStyle w:val="HTMLCode"/>
          <w:rFonts w:asciiTheme="minorHAnsi" w:hAnsiTheme="minorHAnsi" w:eastAsiaTheme="minorEastAsia" w:cstheme="minorBidi"/>
          <w:color w:val="000000" w:themeColor="text1"/>
          <w:sz w:val="22"/>
          <w:szCs w:val="22"/>
        </w:rPr>
        <w:t>&amp;client_id=00000000-0000-0000-0000-000000000000</w:t>
      </w:r>
      <w:r>
        <w:br/>
      </w:r>
      <w:r w:rsidRPr="48F44B8E">
        <w:rPr>
          <w:rStyle w:val="HTMLCode"/>
          <w:rFonts w:asciiTheme="minorHAnsi" w:hAnsiTheme="minorHAnsi" w:eastAsiaTheme="minorEastAsia" w:cstheme="minorBidi"/>
          <w:color w:val="000000" w:themeColor="text1"/>
          <w:sz w:val="22"/>
          <w:szCs w:val="22"/>
        </w:rPr>
        <w:t>&amp;scope=https%3A%2F%2F{tenantName}.onmicrosoft.com%2Fdevprismsapiattended%2Fprisms.user</w:t>
      </w:r>
      <w:r>
        <w:br/>
      </w:r>
      <w:r w:rsidRPr="48F44B8E">
        <w:rPr>
          <w:rStyle w:val="HTMLCode"/>
          <w:rFonts w:asciiTheme="minorHAnsi" w:hAnsiTheme="minorHAnsi" w:eastAsiaTheme="minorEastAsia" w:cstheme="minorBidi"/>
          <w:color w:val="000000" w:themeColor="text1"/>
          <w:sz w:val="22"/>
          <w:szCs w:val="22"/>
        </w:rPr>
        <w:t>&amp;redirect_uri=https%3A%2F%2Fjwt.ms</w:t>
      </w:r>
      <w:r>
        <w:br/>
      </w:r>
      <w:r w:rsidRPr="48F44B8E">
        <w:rPr>
          <w:rStyle w:val="HTMLCode"/>
          <w:rFonts w:asciiTheme="minorHAnsi" w:hAnsiTheme="minorHAnsi" w:eastAsiaTheme="minorEastAsia" w:cstheme="minorBidi"/>
          <w:color w:val="000000" w:themeColor="text1"/>
          <w:sz w:val="22"/>
          <w:szCs w:val="22"/>
        </w:rPr>
        <w:t>&amp;code_verifier=6s7pmWJbs4Nry4SgTRkB11t5Rc2a59xrH0UqhIeIhg8</w:t>
      </w:r>
      <w:r>
        <w:br/>
      </w:r>
      <w:r w:rsidRPr="48F44B8E">
        <w:rPr>
          <w:rStyle w:val="HTMLCode"/>
          <w:rFonts w:asciiTheme="minorHAnsi" w:hAnsiTheme="minorHAnsi" w:eastAsiaTheme="minorEastAsia" w:cstheme="minorBidi"/>
          <w:color w:val="000000" w:themeColor="text1"/>
          <w:sz w:val="22"/>
          <w:szCs w:val="22"/>
        </w:rPr>
        <w:t>&amp;code=eyJ0eXAiOiJKV1QiLCJhbGci...</w:t>
      </w:r>
    </w:p>
    <w:p w:rsidR="0B05065B" w:rsidDel="000F271F" w:rsidP="48F44B8E" w:rsidRDefault="0B05065B" w14:paraId="3235C900" w14:textId="113CA70F">
      <w:pPr>
        <w:pStyle w:val="NormalWeb"/>
        <w:shd w:val="clear" w:color="auto" w:fill="FFFFFF" w:themeFill="background1"/>
        <w:spacing w:before="0" w:beforeAutospacing="0"/>
        <w:rPr>
          <w:del w:author="ROBERTS,Geoffrey" w:date="2023-09-10T22:24:00Z" w:id="43"/>
          <w:rStyle w:val="HTMLCode"/>
          <w:rFonts w:asciiTheme="minorHAnsi" w:hAnsiTheme="minorHAnsi" w:eastAsiaTheme="minorEastAsia" w:cstheme="minorBidi"/>
          <w:color w:val="000000" w:themeColor="text1"/>
          <w:sz w:val="22"/>
          <w:szCs w:val="22"/>
        </w:rPr>
      </w:pPr>
    </w:p>
    <w:p w:rsidR="48F44B8E" w:rsidDel="000F271F" w:rsidP="48F44B8E" w:rsidRDefault="48F44B8E" w14:paraId="77136730" w14:textId="5EE1A62A">
      <w:pPr>
        <w:pStyle w:val="NormalWeb"/>
        <w:shd w:val="clear" w:color="auto" w:fill="FFFFFF" w:themeFill="background1"/>
        <w:spacing w:before="0" w:beforeAutospacing="0"/>
        <w:rPr>
          <w:del w:author="ROBERTS,Geoffrey" w:date="2023-09-10T22:24:00Z" w:id="44"/>
          <w:rStyle w:val="HTMLCode"/>
          <w:rFonts w:asciiTheme="minorHAnsi" w:hAnsiTheme="minorHAnsi" w:eastAsiaTheme="minorEastAsia" w:cstheme="minorBidi"/>
          <w:color w:val="000000" w:themeColor="text1"/>
          <w:sz w:val="22"/>
          <w:szCs w:val="22"/>
        </w:rPr>
      </w:pPr>
    </w:p>
    <w:p w:rsidR="48F44B8E" w:rsidDel="000F271F" w:rsidP="48F44B8E" w:rsidRDefault="48F44B8E" w14:paraId="472F7ABF" w14:textId="11B0908C">
      <w:pPr>
        <w:pStyle w:val="NormalWeb"/>
        <w:shd w:val="clear" w:color="auto" w:fill="FFFFFF" w:themeFill="background1"/>
        <w:spacing w:before="0" w:beforeAutospacing="0"/>
        <w:rPr>
          <w:del w:author="ROBERTS,Geoffrey" w:date="2023-09-10T22:24:00Z" w:id="45"/>
          <w:rStyle w:val="HTMLCode"/>
          <w:rFonts w:asciiTheme="minorHAnsi" w:hAnsiTheme="minorHAnsi" w:eastAsiaTheme="minorEastAsia" w:cstheme="minorBidi"/>
          <w:color w:val="000000" w:themeColor="text1"/>
          <w:sz w:val="22"/>
          <w:szCs w:val="22"/>
        </w:rPr>
      </w:pPr>
    </w:p>
    <w:p w:rsidR="48F44B8E" w:rsidDel="000F271F" w:rsidP="48F44B8E" w:rsidRDefault="48F44B8E" w14:paraId="4BCDE702" w14:textId="3DA604EE">
      <w:pPr>
        <w:pStyle w:val="NormalWeb"/>
        <w:shd w:val="clear" w:color="auto" w:fill="FFFFFF" w:themeFill="background1"/>
        <w:spacing w:before="0" w:beforeAutospacing="0"/>
        <w:rPr>
          <w:del w:author="ROBERTS,Geoffrey" w:date="2023-09-10T22:24:00Z" w:id="46"/>
          <w:rStyle w:val="HTMLCode"/>
          <w:rFonts w:asciiTheme="minorHAnsi" w:hAnsiTheme="minorHAnsi" w:eastAsiaTheme="minorEastAsia" w:cstheme="minorBidi"/>
          <w:color w:val="000000" w:themeColor="text1"/>
          <w:sz w:val="22"/>
          <w:szCs w:val="22"/>
        </w:rPr>
      </w:pPr>
    </w:p>
    <w:p w:rsidR="48F44B8E" w:rsidDel="000F271F" w:rsidP="48F44B8E" w:rsidRDefault="48F44B8E" w14:paraId="581981E4" w14:textId="2517EF89">
      <w:pPr>
        <w:pStyle w:val="NormalWeb"/>
        <w:shd w:val="clear" w:color="auto" w:fill="FFFFFF" w:themeFill="background1"/>
        <w:spacing w:before="0" w:beforeAutospacing="0"/>
        <w:rPr>
          <w:del w:author="ROBERTS,Geoffrey" w:date="2023-09-10T22:24:00Z" w:id="47"/>
          <w:rStyle w:val="HTMLCode"/>
          <w:rFonts w:asciiTheme="minorHAnsi" w:hAnsiTheme="minorHAnsi" w:eastAsiaTheme="minorEastAsia" w:cstheme="minorBidi"/>
          <w:color w:val="000000" w:themeColor="text1"/>
          <w:sz w:val="22"/>
          <w:szCs w:val="22"/>
        </w:rPr>
      </w:pPr>
    </w:p>
    <w:p w:rsidR="48F44B8E" w:rsidDel="000F271F" w:rsidP="48F44B8E" w:rsidRDefault="48F44B8E" w14:paraId="2DD58D85" w14:textId="224D22C7">
      <w:pPr>
        <w:pStyle w:val="NormalWeb"/>
        <w:shd w:val="clear" w:color="auto" w:fill="FFFFFF" w:themeFill="background1"/>
        <w:spacing w:before="0" w:beforeAutospacing="0"/>
        <w:rPr>
          <w:del w:author="ROBERTS,Geoffrey" w:date="2023-09-10T22:24:00Z" w:id="48"/>
          <w:rStyle w:val="HTMLCode"/>
          <w:rFonts w:asciiTheme="minorHAnsi" w:hAnsiTheme="minorHAnsi" w:eastAsiaTheme="minorEastAsia" w:cstheme="minorBidi"/>
          <w:color w:val="000000" w:themeColor="text1"/>
          <w:sz w:val="22"/>
          <w:szCs w:val="22"/>
        </w:rPr>
      </w:pPr>
    </w:p>
    <w:p w:rsidR="48F44B8E" w:rsidDel="000F271F" w:rsidP="48F44B8E" w:rsidRDefault="48F44B8E" w14:paraId="6C286500" w14:textId="043BF521">
      <w:pPr>
        <w:pStyle w:val="NormalWeb"/>
        <w:shd w:val="clear" w:color="auto" w:fill="FFFFFF" w:themeFill="background1"/>
        <w:spacing w:before="0" w:beforeAutospacing="0"/>
        <w:rPr>
          <w:del w:author="ROBERTS,Geoffrey" w:date="2023-09-10T22:24:00Z" w:id="49"/>
          <w:rStyle w:val="HTMLCode"/>
          <w:rFonts w:asciiTheme="minorHAnsi" w:hAnsiTheme="minorHAnsi" w:eastAsiaTheme="minorEastAsia" w:cstheme="minorBidi"/>
          <w:color w:val="000000" w:themeColor="text1"/>
          <w:sz w:val="22"/>
          <w:szCs w:val="22"/>
        </w:rPr>
      </w:pPr>
    </w:p>
    <w:p w:rsidR="48F44B8E" w:rsidP="4E6C7D16" w:rsidRDefault="48F44B8E" w14:paraId="55C4B7A5" w14:textId="173F8360">
      <w:pPr>
        <w:pStyle w:val="NormalWeb"/>
        <w:shd w:val="clear" w:color="auto" w:fill="FFFFFF" w:themeFill="background1"/>
        <w:spacing w:before="0" w:beforeAutospacing="0"/>
        <w:rPr>
          <w:rStyle w:val="HTMLCode"/>
          <w:rFonts w:asciiTheme="minorHAnsi" w:hAnsiTheme="minorHAnsi" w:eastAsiaTheme="minorEastAsia" w:cstheme="minorBidi"/>
          <w:color w:val="000000" w:themeColor="text1"/>
          <w:sz w:val="22"/>
          <w:szCs w:val="22"/>
        </w:rPr>
      </w:pPr>
    </w:p>
    <w:p w:rsidR="4E6C7D16" w:rsidP="4E6C7D16" w:rsidRDefault="4E6C7D16" w14:paraId="1EF87E1A" w14:textId="48CF2EB2">
      <w:pPr>
        <w:pStyle w:val="NormalWeb"/>
        <w:shd w:val="clear" w:color="auto" w:fill="FFFFFF" w:themeFill="background1"/>
        <w:spacing w:before="0" w:beforeAutospacing="0"/>
        <w:rPr>
          <w:rStyle w:val="HTMLCode"/>
          <w:rFonts w:asciiTheme="minorHAnsi" w:hAnsiTheme="minorHAnsi" w:eastAsiaTheme="minorEastAsia" w:cstheme="minorBidi"/>
          <w:color w:val="000000" w:themeColor="text1"/>
          <w:sz w:val="22"/>
          <w:szCs w:val="22"/>
        </w:rPr>
      </w:pPr>
    </w:p>
    <w:p w:rsidR="4E6C7D16" w:rsidP="4E6C7D16" w:rsidRDefault="4E6C7D16" w14:paraId="3BA254F4" w14:textId="2DC2FE0A">
      <w:pPr>
        <w:pStyle w:val="NormalWeb"/>
        <w:shd w:val="clear" w:color="auto" w:fill="FFFFFF" w:themeFill="background1"/>
        <w:spacing w:before="0" w:beforeAutospacing="0"/>
        <w:rPr>
          <w:rStyle w:val="HTMLCode"/>
          <w:rFonts w:asciiTheme="minorHAnsi" w:hAnsiTheme="minorHAnsi" w:eastAsiaTheme="minorEastAsia" w:cstheme="minorBidi"/>
          <w:color w:val="000000" w:themeColor="text1"/>
          <w:sz w:val="22"/>
          <w:szCs w:val="22"/>
        </w:rPr>
      </w:pPr>
    </w:p>
    <w:p w:rsidR="4E6C7D16" w:rsidP="4E6C7D16" w:rsidRDefault="4E6C7D16" w14:paraId="0A9D4284" w14:textId="104864BD">
      <w:pPr>
        <w:pStyle w:val="NormalWeb"/>
        <w:shd w:val="clear" w:color="auto" w:fill="FFFFFF" w:themeFill="background1"/>
        <w:spacing w:before="0" w:beforeAutospacing="0"/>
        <w:rPr>
          <w:rStyle w:val="HTMLCode"/>
          <w:rFonts w:asciiTheme="minorHAnsi" w:hAnsiTheme="minorHAnsi" w:eastAsiaTheme="minorEastAsia" w:cstheme="minorBidi"/>
          <w:color w:val="000000" w:themeColor="text1"/>
          <w:sz w:val="22"/>
          <w:szCs w:val="22"/>
        </w:rPr>
      </w:pPr>
    </w:p>
    <w:p w:rsidR="4E6C7D16" w:rsidP="4E6C7D16" w:rsidRDefault="4E6C7D16" w14:paraId="611F7389" w14:textId="46E4FA7F">
      <w:pPr>
        <w:pStyle w:val="NormalWeb"/>
        <w:shd w:val="clear" w:color="auto" w:fill="FFFFFF" w:themeFill="background1"/>
        <w:spacing w:before="0" w:beforeAutospacing="0"/>
        <w:rPr>
          <w:rStyle w:val="HTMLCode"/>
          <w:rFonts w:asciiTheme="minorHAnsi" w:hAnsiTheme="minorHAnsi" w:eastAsiaTheme="minorEastAsia" w:cstheme="minorBidi"/>
          <w:color w:val="000000" w:themeColor="text1"/>
          <w:sz w:val="22"/>
          <w:szCs w:val="22"/>
        </w:rPr>
      </w:pPr>
    </w:p>
    <w:p w:rsidR="4E6C7D16" w:rsidP="4E6C7D16" w:rsidRDefault="4E6C7D16" w14:paraId="4424C7BE" w14:textId="21A0147B">
      <w:pPr>
        <w:pStyle w:val="NormalWeb"/>
        <w:shd w:val="clear" w:color="auto" w:fill="FFFFFF" w:themeFill="background1"/>
        <w:spacing w:before="0" w:beforeAutospacing="0"/>
        <w:rPr>
          <w:rStyle w:val="HTMLCode"/>
          <w:rFonts w:asciiTheme="minorHAnsi" w:hAnsiTheme="minorHAnsi" w:eastAsiaTheme="minorEastAsia" w:cstheme="minorBidi"/>
          <w:color w:val="000000" w:themeColor="text1"/>
          <w:sz w:val="22"/>
          <w:szCs w:val="22"/>
        </w:rPr>
      </w:pPr>
    </w:p>
    <w:p w:rsidR="4E6C7D16" w:rsidP="4E6C7D16" w:rsidRDefault="4E6C7D16" w14:paraId="7FCAA5A5" w14:textId="0894CF11">
      <w:pPr>
        <w:pStyle w:val="NormalWeb"/>
        <w:shd w:val="clear" w:color="auto" w:fill="FFFFFF" w:themeFill="background1"/>
        <w:spacing w:before="0" w:beforeAutospacing="0"/>
        <w:rPr>
          <w:rStyle w:val="HTMLCode"/>
          <w:rFonts w:asciiTheme="minorHAnsi" w:hAnsiTheme="minorHAnsi" w:eastAsiaTheme="minorEastAsia" w:cstheme="minorBidi"/>
          <w:color w:val="000000" w:themeColor="text1"/>
          <w:sz w:val="22"/>
          <w:szCs w:val="22"/>
        </w:rPr>
      </w:pPr>
    </w:p>
    <w:p w:rsidR="296B7376" w:rsidP="48F44B8E" w:rsidRDefault="296B7376" w14:paraId="75FACF8F" w14:textId="6C0933CB">
      <w:pPr>
        <w:pStyle w:val="NormalWeb"/>
        <w:shd w:val="clear" w:color="auto" w:fill="FFFFFF" w:themeFill="background1"/>
        <w:spacing w:before="0" w:beforeAutospacing="0"/>
        <w:rPr>
          <w:rStyle w:val="HTMLCode"/>
          <w:rFonts w:asciiTheme="minorHAnsi" w:hAnsiTheme="minorHAnsi" w:eastAsiaTheme="minorEastAsia" w:cstheme="minorBidi"/>
          <w:b/>
          <w:bCs/>
          <w:color w:val="000000" w:themeColor="text1"/>
          <w:sz w:val="22"/>
          <w:szCs w:val="22"/>
        </w:rPr>
      </w:pPr>
      <w:r w:rsidRPr="48F44B8E">
        <w:rPr>
          <w:rStyle w:val="HTMLCode"/>
          <w:rFonts w:asciiTheme="minorHAnsi" w:hAnsiTheme="minorHAnsi" w:eastAsiaTheme="minorEastAsia" w:cstheme="minorBidi"/>
          <w:b/>
          <w:bCs/>
          <w:color w:val="000000" w:themeColor="text1"/>
          <w:sz w:val="22"/>
          <w:szCs w:val="22"/>
        </w:rPr>
        <w:t>Table 4: Autho</w:t>
      </w:r>
      <w:r w:rsidRPr="48F44B8E" w:rsidR="00B6FE2C">
        <w:rPr>
          <w:rStyle w:val="HTMLCode"/>
          <w:rFonts w:asciiTheme="minorHAnsi" w:hAnsiTheme="minorHAnsi" w:eastAsiaTheme="minorEastAsia" w:cstheme="minorBidi"/>
          <w:b/>
          <w:bCs/>
          <w:color w:val="000000" w:themeColor="text1"/>
          <w:sz w:val="22"/>
          <w:szCs w:val="22"/>
        </w:rPr>
        <w:t>risation code parameters</w:t>
      </w:r>
    </w:p>
    <w:p w:rsidR="00EC0F9D" w:rsidP="48F44B8E" w:rsidRDefault="627F6303" w14:paraId="40C4D829" w14:textId="77777777">
      <w:pPr>
        <w:pStyle w:val="NormalWeb"/>
        <w:shd w:val="clear" w:color="auto" w:fill="FFFFFF" w:themeFill="background1"/>
        <w:spacing w:before="0" w:beforeAutospacing="0"/>
        <w:rPr>
          <w:rFonts w:eastAsiaTheme="minorEastAsia"/>
          <w:color w:val="000000"/>
        </w:rPr>
      </w:pPr>
      <w:r w:rsidRPr="4E6C7D16">
        <w:rPr>
          <w:rFonts w:eastAsiaTheme="minorEastAsia"/>
          <w:color w:val="000000" w:themeColor="text1"/>
        </w:rPr>
        <w:t>The parameters are:</w:t>
      </w:r>
    </w:p>
    <w:p w:rsidR="00EC0F9D" w:rsidP="4E6C7D16" w:rsidRDefault="00EC0F9D" w14:paraId="200A10CE" w14:textId="20F74B9F">
      <w:pPr>
        <w:pStyle w:val="NormalWeb"/>
        <w:shd w:val="clear" w:color="auto" w:fill="FFFFFF" w:themeFill="background1"/>
        <w:spacing w:before="0" w:beforeAutospacing="0"/>
      </w:pPr>
    </w:p>
    <w:tbl>
      <w:tblPr>
        <w:tblStyle w:val="EducationTable"/>
        <w:tblW w:w="0" w:type="auto"/>
        <w:tblLook w:val="04A0" w:firstRow="1" w:lastRow="0" w:firstColumn="1" w:lastColumn="0" w:noHBand="0" w:noVBand="1"/>
        <w:tblCaption w:val="Glossary of terms relevant to the eSAM application and associated applications"/>
        <w:tblDescription w:val="Glossary of terms relevant to the eSAM application and associated applications"/>
      </w:tblPr>
      <w:tblGrid>
        <w:gridCol w:w="2457"/>
        <w:gridCol w:w="7879"/>
      </w:tblGrid>
      <w:tr w:rsidR="4E6C7D16" w:rsidTr="4E6C7D16" w14:paraId="645662ED"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6" w:type="dxa"/>
            <w:tcBorders>
              <w:top w:val="single" w:color="auto" w:sz="4" w:space="0"/>
              <w:left w:val="single" w:color="auto" w:sz="4" w:space="0"/>
            </w:tcBorders>
          </w:tcPr>
          <w:p w:rsidR="61352DE1" w:rsidP="4E6C7D16" w:rsidRDefault="61352DE1" w14:paraId="5D08CE65" w14:textId="2D3F8926">
            <w:pPr>
              <w:rPr>
                <w:b w:val="0"/>
                <w:color w:val="FFFFFF" w:themeColor="background1"/>
              </w:rPr>
            </w:pPr>
            <w:r w:rsidRPr="4E6C7D16">
              <w:rPr>
                <w:b w:val="0"/>
                <w:color w:val="FFFFFF" w:themeColor="background1"/>
              </w:rPr>
              <w:t>Grant type</w:t>
            </w:r>
          </w:p>
        </w:tc>
        <w:tc>
          <w:tcPr>
            <w:tcW w:w="7999" w:type="dxa"/>
            <w:tcBorders>
              <w:top w:val="single" w:color="auto" w:sz="4" w:space="0"/>
              <w:right w:val="single" w:color="auto" w:sz="4" w:space="0"/>
            </w:tcBorders>
          </w:tcPr>
          <w:p w:rsidR="61352DE1" w:rsidP="4E6C7D16" w:rsidRDefault="61352DE1" w14:paraId="6B334494" w14:textId="24AE7643">
            <w:pPr>
              <w:cnfStyle w:val="100000000000" w:firstRow="1" w:lastRow="0" w:firstColumn="0" w:lastColumn="0" w:oddVBand="0" w:evenVBand="0" w:oddHBand="0" w:evenHBand="0" w:firstRowFirstColumn="0" w:firstRowLastColumn="0" w:lastRowFirstColumn="0" w:lastRowLastColumn="0"/>
              <w:rPr>
                <w:color w:val="FFFFFF" w:themeColor="background1"/>
              </w:rPr>
            </w:pPr>
            <w:r w:rsidRPr="4E6C7D16">
              <w:rPr>
                <w:b w:val="0"/>
                <w:color w:val="FFFFFF" w:themeColor="background1"/>
              </w:rPr>
              <w:t>Authorisation code</w:t>
            </w:r>
          </w:p>
        </w:tc>
      </w:tr>
      <w:tr w:rsidR="4E6C7D16" w:rsidTr="4E6C7D16" w14:paraId="43757E7A"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6" w:type="dxa"/>
            <w:tcBorders>
              <w:left w:val="single" w:color="auto" w:sz="4" w:space="0"/>
            </w:tcBorders>
          </w:tcPr>
          <w:p w:rsidR="61352DE1" w:rsidP="4E6C7D16" w:rsidRDefault="61352DE1" w14:paraId="69659DC8" w14:textId="12FA0904">
            <w:pPr>
              <w:spacing w:after="0"/>
            </w:pPr>
            <w:r>
              <w:t>Client id</w:t>
            </w:r>
          </w:p>
        </w:tc>
        <w:tc>
          <w:tcPr>
            <w:tcW w:w="7999" w:type="dxa"/>
            <w:tcBorders>
              <w:right w:val="single" w:color="auto" w:sz="4" w:space="0"/>
            </w:tcBorders>
          </w:tcPr>
          <w:p w:rsidR="61352DE1" w:rsidRDefault="61352DE1" w14:paraId="458C0D07" w14:textId="21912CD3">
            <w:pPr>
              <w:cnfStyle w:val="000000100000" w:firstRow="0" w:lastRow="0" w:firstColumn="0" w:lastColumn="0" w:oddVBand="0" w:evenVBand="0" w:oddHBand="1" w:evenHBand="0" w:firstRowFirstColumn="0" w:firstRowLastColumn="0" w:lastRowFirstColumn="0" w:lastRowLastColumn="0"/>
            </w:pPr>
            <w:r>
              <w:t>The client id of your app registration in Azure AD B2C</w:t>
            </w:r>
          </w:p>
        </w:tc>
      </w:tr>
      <w:tr w:rsidR="4E6C7D16" w:rsidTr="4E6C7D16" w14:paraId="1B78E0B6" w14:textId="7777777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6" w:type="dxa"/>
            <w:tcBorders>
              <w:left w:val="single" w:color="auto" w:sz="4" w:space="0"/>
            </w:tcBorders>
          </w:tcPr>
          <w:p w:rsidR="61352DE1" w:rsidRDefault="61352DE1" w14:paraId="0A90483E" w14:textId="574E91B3">
            <w:r>
              <w:t>Redirect url</w:t>
            </w:r>
          </w:p>
        </w:tc>
        <w:tc>
          <w:tcPr>
            <w:tcW w:w="7999" w:type="dxa"/>
            <w:tcBorders>
              <w:right w:val="single" w:color="auto" w:sz="4" w:space="0"/>
            </w:tcBorders>
          </w:tcPr>
          <w:p w:rsidR="61352DE1" w:rsidRDefault="61352DE1" w14:paraId="414321AC" w14:textId="3F852A81">
            <w:pPr>
              <w:cnfStyle w:val="000000010000" w:firstRow="0" w:lastRow="0" w:firstColumn="0" w:lastColumn="0" w:oddVBand="0" w:evenVBand="0" w:oddHBand="0" w:evenHBand="1" w:firstRowFirstColumn="0" w:firstRowLastColumn="0" w:lastRowFirstColumn="0" w:lastRowLastColumn="0"/>
            </w:pPr>
            <w:r>
              <w:t>The endpoint of your client app that accepts the access token</w:t>
            </w:r>
          </w:p>
        </w:tc>
      </w:tr>
      <w:tr w:rsidR="4E6C7D16" w:rsidTr="4E6C7D16" w14:paraId="61C822AA"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6" w:type="dxa"/>
            <w:tcBorders>
              <w:left w:val="single" w:color="auto" w:sz="4" w:space="0"/>
            </w:tcBorders>
          </w:tcPr>
          <w:p w:rsidR="61352DE1" w:rsidP="4E6C7D16" w:rsidRDefault="61352DE1" w14:paraId="0E1CF48A" w14:textId="75CFB7A6">
            <w:pPr>
              <w:rPr>
                <w:rFonts w:ascii="Calibri" w:hAnsi="Calibri"/>
              </w:rPr>
            </w:pPr>
            <w:r w:rsidRPr="4E6C7D16">
              <w:rPr>
                <w:rFonts w:ascii="Calibri" w:hAnsi="Calibri"/>
              </w:rPr>
              <w:t>Scope</w:t>
            </w:r>
          </w:p>
        </w:tc>
        <w:tc>
          <w:tcPr>
            <w:tcW w:w="7999" w:type="dxa"/>
            <w:tcBorders>
              <w:right w:val="single" w:color="auto" w:sz="4" w:space="0"/>
            </w:tcBorders>
          </w:tcPr>
          <w:p w:rsidR="52B810E6" w:rsidP="4E6C7D16" w:rsidRDefault="52B810E6" w14:paraId="7E818470" w14:textId="7F266193">
            <w:pPr>
              <w:cnfStyle w:val="000000100000" w:firstRow="0" w:lastRow="0" w:firstColumn="0" w:lastColumn="0" w:oddVBand="0" w:evenVBand="0" w:oddHBand="1" w:evenHBand="0" w:firstRowFirstColumn="0" w:firstRowLastColumn="0" w:lastRowFirstColumn="0" w:lastRowLastColumn="0"/>
              <w:rPr>
                <w:rFonts w:ascii="Calibri" w:hAnsi="Calibri"/>
              </w:rPr>
            </w:pPr>
            <w:r w:rsidRPr="4E6C7D16">
              <w:rPr>
                <w:rFonts w:ascii="Calibri" w:hAnsi="Calibri"/>
              </w:rPr>
              <w:t>The permission URI of the resource that your app wants to consume</w:t>
            </w:r>
          </w:p>
        </w:tc>
      </w:tr>
      <w:tr w:rsidR="4E6C7D16" w:rsidTr="4E6C7D16" w14:paraId="625102C5" w14:textId="7777777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6" w:type="dxa"/>
            <w:tcBorders>
              <w:left w:val="single" w:color="auto" w:sz="4" w:space="0"/>
            </w:tcBorders>
          </w:tcPr>
          <w:p w:rsidR="61352DE1" w:rsidP="4E6C7D16" w:rsidRDefault="61352DE1" w14:paraId="1F75251F" w14:textId="47CE410D">
            <w:pPr>
              <w:rPr>
                <w:rFonts w:ascii="Calibri" w:hAnsi="Calibri"/>
              </w:rPr>
            </w:pPr>
            <w:r w:rsidRPr="4E6C7D16">
              <w:rPr>
                <w:rFonts w:ascii="Calibri" w:hAnsi="Calibri"/>
              </w:rPr>
              <w:t>Code verifier</w:t>
            </w:r>
          </w:p>
        </w:tc>
        <w:tc>
          <w:tcPr>
            <w:tcW w:w="7999" w:type="dxa"/>
            <w:tcBorders>
              <w:right w:val="single" w:color="auto" w:sz="4" w:space="0"/>
            </w:tcBorders>
          </w:tcPr>
          <w:p w:rsidR="57A30CC8" w:rsidP="4E6C7D16" w:rsidRDefault="57A30CC8" w14:paraId="32911701" w14:textId="2DCF9745">
            <w:pPr>
              <w:spacing w:after="0"/>
              <w:cnfStyle w:val="000000010000" w:firstRow="0" w:lastRow="0" w:firstColumn="0" w:lastColumn="0" w:oddVBand="0" w:evenVBand="0" w:oddHBand="0" w:evenHBand="1" w:firstRowFirstColumn="0" w:firstRowLastColumn="0" w:lastRowFirstColumn="0" w:lastRowLastColumn="0"/>
            </w:pPr>
            <w:r w:rsidRPr="4E6C7D16">
              <w:rPr>
                <w:rFonts w:ascii="Calibri" w:hAnsi="Calibri"/>
              </w:rPr>
              <w:t>The verifier code generated in Step 1</w:t>
            </w:r>
          </w:p>
        </w:tc>
      </w:tr>
      <w:tr w:rsidR="4E6C7D16" w:rsidTr="4E6C7D16" w14:paraId="681AB1B5"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6" w:type="dxa"/>
            <w:tcBorders>
              <w:left w:val="single" w:color="auto" w:sz="4" w:space="0"/>
            </w:tcBorders>
          </w:tcPr>
          <w:p w:rsidR="57A30CC8" w:rsidP="4E6C7D16" w:rsidRDefault="57A30CC8" w14:paraId="202CDD4B" w14:textId="2553FB25">
            <w:pPr>
              <w:spacing w:after="0"/>
            </w:pPr>
            <w:r w:rsidRPr="4E6C7D16">
              <w:rPr>
                <w:rFonts w:ascii="Calibri" w:hAnsi="Calibri"/>
              </w:rPr>
              <w:t>Code</w:t>
            </w:r>
          </w:p>
        </w:tc>
        <w:tc>
          <w:tcPr>
            <w:tcW w:w="7999" w:type="dxa"/>
            <w:tcBorders>
              <w:right w:val="single" w:color="auto" w:sz="4" w:space="0"/>
            </w:tcBorders>
          </w:tcPr>
          <w:p w:rsidR="57A30CC8" w:rsidP="4E6C7D16" w:rsidRDefault="57A30CC8" w14:paraId="51F91567" w14:textId="1E9EAF32">
            <w:pPr>
              <w:cnfStyle w:val="000000100000" w:firstRow="0" w:lastRow="0" w:firstColumn="0" w:lastColumn="0" w:oddVBand="0" w:evenVBand="0" w:oddHBand="1" w:evenHBand="0" w:firstRowFirstColumn="0" w:firstRowLastColumn="0" w:lastRowFirstColumn="0" w:lastRowLastColumn="0"/>
              <w:rPr>
                <w:rFonts w:ascii="Calibri" w:hAnsi="Calibri"/>
              </w:rPr>
            </w:pPr>
            <w:r w:rsidRPr="4E6C7D16">
              <w:rPr>
                <w:rFonts w:ascii="Calibri" w:hAnsi="Calibri"/>
              </w:rPr>
              <w:t>The authentication code obtained in Step 2</w:t>
            </w:r>
          </w:p>
        </w:tc>
      </w:tr>
      <w:tr w:rsidR="4E6C7D16" w:rsidTr="4E6C7D16" w14:paraId="43E8E2D8" w14:textId="7777777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6" w:type="dxa"/>
            <w:tcBorders>
              <w:left w:val="single" w:color="auto" w:sz="4" w:space="0"/>
            </w:tcBorders>
          </w:tcPr>
          <w:p w:rsidR="4E6C7D16" w:rsidP="4E6C7D16" w:rsidRDefault="4E6C7D16" w14:paraId="6FFAE3C4" w14:textId="0BD9F550">
            <w:pPr>
              <w:rPr>
                <w:rFonts w:ascii="Calibri" w:hAnsi="Calibri"/>
              </w:rPr>
            </w:pPr>
          </w:p>
        </w:tc>
        <w:tc>
          <w:tcPr>
            <w:tcW w:w="7999" w:type="dxa"/>
            <w:tcBorders>
              <w:right w:val="single" w:color="auto" w:sz="4" w:space="0"/>
            </w:tcBorders>
          </w:tcPr>
          <w:p w:rsidR="4E6C7D16" w:rsidP="4E6C7D16" w:rsidRDefault="4E6C7D16" w14:paraId="79BF9BF4" w14:textId="30FB8C83">
            <w:pPr>
              <w:cnfStyle w:val="000000010000" w:firstRow="0" w:lastRow="0" w:firstColumn="0" w:lastColumn="0" w:oddVBand="0" w:evenVBand="0" w:oddHBand="0" w:evenHBand="1" w:firstRowFirstColumn="0" w:firstRowLastColumn="0" w:lastRowFirstColumn="0" w:lastRowLastColumn="0"/>
              <w:rPr>
                <w:rFonts w:ascii="Calibri" w:hAnsi="Calibri"/>
              </w:rPr>
            </w:pPr>
          </w:p>
        </w:tc>
      </w:tr>
    </w:tbl>
    <w:p w:rsidR="00EC0F9D" w:rsidP="4E6C7D16" w:rsidRDefault="00EC0F9D" w14:paraId="37CFE743" w14:textId="398BEC90"/>
    <w:p w:rsidR="00EC0F9D" w:rsidP="4E6C7D16" w:rsidRDefault="00EC0F9D" w14:paraId="17AF28A5" w14:textId="4FD6FA67">
      <w:pPr>
        <w:pStyle w:val="NormalWeb"/>
        <w:shd w:val="clear" w:color="auto" w:fill="FFFFFF" w:themeFill="background1"/>
        <w:spacing w:before="0" w:beforeAutospacing="0"/>
        <w:rPr>
          <w:rFonts w:eastAsiaTheme="minorEastAsia"/>
          <w:color w:val="000000"/>
        </w:rPr>
      </w:pPr>
      <w:r w:rsidRPr="4E6C7D16">
        <w:rPr>
          <w:rFonts w:eastAsiaTheme="minorEastAsia"/>
          <w:color w:val="000000" w:themeColor="text1"/>
        </w:rPr>
        <w:t>You should receive the access token in JWT format as below</w:t>
      </w:r>
    </w:p>
    <w:p w:rsidRPr="00B30547" w:rsidR="00EC0F9D" w:rsidP="48F44B8E" w:rsidRDefault="00EC0F9D" w14:paraId="35B70933" w14:textId="655C0D01">
      <w:pPr>
        <w:pStyle w:val="NormalWeb"/>
        <w:shd w:val="clear" w:color="auto" w:fill="FFFFFF" w:themeFill="background1"/>
        <w:spacing w:before="0" w:beforeAutospacing="0"/>
        <w:rPr>
          <w:rFonts w:ascii="Open Sans" w:hAnsi="Open Sans" w:cs="Open Sans"/>
          <w:color w:val="000000"/>
          <w:sz w:val="20"/>
          <w:szCs w:val="20"/>
        </w:rPr>
      </w:pPr>
      <w:r w:rsidRPr="48F44B8E">
        <w:rPr>
          <w:rStyle w:val="HTMLCode"/>
          <w:rFonts w:asciiTheme="minorHAnsi" w:hAnsiTheme="minorHAnsi" w:eastAsiaTheme="minorEastAsia" w:cstheme="minorBidi"/>
          <w:color w:val="000000" w:themeColor="text1"/>
          <w:sz w:val="22"/>
          <w:szCs w:val="22"/>
        </w:rPr>
        <w:t>{</w:t>
      </w:r>
      <w:r>
        <w:br/>
      </w:r>
      <w:r w:rsidRPr="48F44B8E">
        <w:rPr>
          <w:rStyle w:val="HTMLCode"/>
          <w:rFonts w:ascii="Consolas" w:hAnsi="Consolas" w:eastAsiaTheme="majorEastAsia"/>
          <w:color w:val="000000" w:themeColor="text1"/>
        </w:rPr>
        <w:t>  "access_token": "eyJ0eXAiOiJKV1QiLCJhbGci...", </w:t>
      </w:r>
      <w:r>
        <w:br/>
      </w:r>
      <w:r w:rsidRPr="48F44B8E" w:rsidR="00B30547">
        <w:rPr>
          <w:rStyle w:val="HTMLCode"/>
          <w:rFonts w:ascii="Consolas" w:hAnsi="Consolas" w:eastAsiaTheme="majorEastAsia"/>
          <w:color w:val="000000" w:themeColor="text1"/>
        </w:rPr>
        <w:t xml:space="preserve">  </w:t>
      </w:r>
      <w:r w:rsidRPr="48F44B8E">
        <w:rPr>
          <w:rStyle w:val="HTMLCode"/>
          <w:rFonts w:ascii="Consolas" w:hAnsi="Consolas" w:eastAsiaTheme="majorEastAsia"/>
          <w:color w:val="000000" w:themeColor="text1"/>
        </w:rPr>
        <w:t>"token_type": "Bearer",</w:t>
      </w:r>
      <w:r>
        <w:br/>
      </w:r>
      <w:r w:rsidRPr="48F44B8E">
        <w:rPr>
          <w:rStyle w:val="HTMLCode"/>
          <w:rFonts w:ascii="Consolas" w:hAnsi="Consolas" w:eastAsiaTheme="majorEastAsia"/>
          <w:color w:val="000000" w:themeColor="text1"/>
        </w:rPr>
        <w:t>  "not_before": 1691372910,</w:t>
      </w:r>
      <w:r>
        <w:br/>
      </w:r>
      <w:r w:rsidRPr="48F44B8E">
        <w:rPr>
          <w:rStyle w:val="HTMLCode"/>
          <w:rFonts w:ascii="Consolas" w:hAnsi="Consolas" w:eastAsiaTheme="majorEastAsia"/>
          <w:color w:val="000000" w:themeColor="text1"/>
        </w:rPr>
        <w:t>  "expires_in": 3600,</w:t>
      </w:r>
      <w:r>
        <w:br/>
      </w:r>
      <w:r w:rsidRPr="48F44B8E">
        <w:rPr>
          <w:rStyle w:val="HTMLCode"/>
          <w:rFonts w:ascii="Consolas" w:hAnsi="Consolas" w:eastAsiaTheme="majorEastAsia"/>
          <w:color w:val="000000" w:themeColor="text1"/>
        </w:rPr>
        <w:t>  "expires_on": 1691376510,</w:t>
      </w:r>
      <w:r>
        <w:br/>
      </w:r>
      <w:r w:rsidRPr="48F44B8E">
        <w:rPr>
          <w:rStyle w:val="HTMLCode"/>
          <w:rFonts w:ascii="Consolas" w:hAnsi="Consolas" w:eastAsiaTheme="majorEastAsia"/>
          <w:color w:val="000000" w:themeColor="text1"/>
        </w:rPr>
        <w:t>  "resource": "00000000-0000-0000-0000-000000000000",</w:t>
      </w:r>
      <w:r>
        <w:br/>
      </w:r>
      <w:r w:rsidRPr="48F44B8E">
        <w:rPr>
          <w:rStyle w:val="HTMLCode"/>
          <w:rFonts w:ascii="Consolas" w:hAnsi="Consolas" w:eastAsiaTheme="majorEastAsia"/>
          <w:color w:val="000000" w:themeColor="text1"/>
        </w:rPr>
        <w:t>  "profile_info": "truncated",</w:t>
      </w:r>
      <w:r>
        <w:br/>
      </w:r>
      <w:r w:rsidRPr="48F44B8E">
        <w:rPr>
          <w:rStyle w:val="HTMLCode"/>
          <w:rFonts w:ascii="Consolas" w:hAnsi="Consolas" w:eastAsiaTheme="majorEastAsia"/>
          <w:color w:val="000000" w:themeColor="text1"/>
        </w:rPr>
        <w:t>  "scope": "https://{tenantName}.onmicrosoft.com/devprismsapiattended/prisms.write",</w:t>
      </w:r>
      <w:r>
        <w:br/>
      </w:r>
      <w:r w:rsidRPr="48F44B8E">
        <w:rPr>
          <w:rStyle w:val="HTMLCode"/>
          <w:rFonts w:ascii="Consolas" w:hAnsi="Consolas" w:eastAsiaTheme="majorEastAsia"/>
          <w:color w:val="000000" w:themeColor="text1"/>
        </w:rPr>
        <w:t>  "refresh_token": "eyJ0eXAiOiJKV1QiLCJhbGci...",</w:t>
      </w:r>
      <w:r>
        <w:br/>
      </w:r>
      <w:r w:rsidRPr="48F44B8E">
        <w:rPr>
          <w:rStyle w:val="HTMLCode"/>
          <w:rFonts w:ascii="Consolas" w:hAnsi="Consolas" w:eastAsiaTheme="majorEastAsia"/>
          <w:color w:val="000000" w:themeColor="text1"/>
        </w:rPr>
        <w:t>  "refresh_token_expires_in": 86400</w:t>
      </w:r>
      <w:r>
        <w:br/>
      </w:r>
      <w:r w:rsidRPr="48F44B8E">
        <w:rPr>
          <w:rStyle w:val="HTMLCode"/>
          <w:rFonts w:ascii="Consolas" w:hAnsi="Consolas" w:eastAsiaTheme="majorEastAsia"/>
          <w:color w:val="000000" w:themeColor="text1"/>
        </w:rPr>
        <w:t>}</w:t>
      </w:r>
    </w:p>
    <w:p w:rsidR="00EC0F9D" w:rsidP="48F44B8E" w:rsidRDefault="00EC0F9D" w14:paraId="49E8B967" w14:textId="56E212F1">
      <w:pPr>
        <w:pStyle w:val="NormalWeb"/>
        <w:shd w:val="clear" w:color="auto" w:fill="FFFFFF" w:themeFill="background1"/>
        <w:spacing w:before="0" w:beforeAutospacing="0"/>
        <w:rPr>
          <w:rFonts w:eastAsiaTheme="minorEastAsia"/>
          <w:color w:val="000000"/>
        </w:rPr>
      </w:pPr>
      <w:r w:rsidRPr="48F44B8E">
        <w:rPr>
          <w:rFonts w:eastAsiaTheme="minorEastAsia"/>
          <w:color w:val="000000" w:themeColor="text1"/>
        </w:rPr>
        <w:t>Once the access token is obtained, it can be used along with your subscription key to consume PRISMS APIs</w:t>
      </w:r>
      <w:r w:rsidRPr="48F44B8E" w:rsidR="2DDD7D69">
        <w:rPr>
          <w:rFonts w:eastAsiaTheme="minorEastAsia"/>
          <w:color w:val="000000" w:themeColor="text1"/>
        </w:rPr>
        <w:t xml:space="preserve">. </w:t>
      </w:r>
    </w:p>
    <w:p w:rsidR="006A7FD3" w:rsidP="006A7FD3" w:rsidRDefault="006A7FD3" w14:paraId="071CEC56" w14:textId="77777777">
      <w:pPr>
        <w:rPr>
          <w:rFonts w:ascii="Calibri" w:hAnsi="Calibri" w:eastAsiaTheme="majorEastAsia" w:cstheme="majorBidi"/>
          <w:b/>
          <w:bCs/>
          <w:color w:val="1E3D6B"/>
          <w:sz w:val="36"/>
          <w:szCs w:val="28"/>
        </w:rPr>
      </w:pPr>
      <w:r>
        <w:br w:type="page"/>
      </w:r>
    </w:p>
    <w:p w:rsidR="00593118" w:rsidP="00E44BB8" w:rsidRDefault="00593118" w14:paraId="763460C5" w14:textId="77777777">
      <w:pPr>
        <w:autoSpaceDE w:val="0"/>
        <w:autoSpaceDN w:val="0"/>
        <w:adjustRightInd w:val="0"/>
        <w:spacing w:after="0" w:line="240" w:lineRule="auto"/>
        <w:rPr>
          <w:rFonts w:ascii="Consolas" w:hAnsi="Consolas" w:cs="Consolas"/>
          <w:color w:val="4D4D4C"/>
          <w:kern w:val="0"/>
          <w:sz w:val="21"/>
          <w:szCs w:val="21"/>
          <w14:ligatures w14:val="none"/>
        </w:rPr>
      </w:pPr>
      <w:bookmarkStart w:name="_Toc489435850" w:id="50"/>
      <w:bookmarkStart w:name="_Toc489529701" w:id="51"/>
      <w:bookmarkEnd w:id="19"/>
    </w:p>
    <w:p w:rsidR="00E44BB8" w:rsidP="00E44BB8" w:rsidRDefault="00E44BB8" w14:paraId="7C7AF4DB" w14:textId="77777777">
      <w:pPr>
        <w:autoSpaceDE w:val="0"/>
        <w:autoSpaceDN w:val="0"/>
        <w:adjustRightInd w:val="0"/>
        <w:spacing w:after="0" w:line="240" w:lineRule="auto"/>
        <w:rPr>
          <w:rFonts w:ascii="SegoeUI" w:hAnsi="SegoeUI" w:cs="SegoeUI"/>
          <w:color w:val="000000"/>
          <w:kern w:val="0"/>
          <w:sz w:val="21"/>
          <w:szCs w:val="21"/>
          <w14:ligatures w14:val="none"/>
        </w:rPr>
      </w:pPr>
      <w:r>
        <w:rPr>
          <w:rFonts w:ascii="SegoeUI" w:hAnsi="SegoeUI" w:cs="SegoeUI"/>
          <w:color w:val="000000"/>
          <w:kern w:val="0"/>
          <w:sz w:val="21"/>
          <w:szCs w:val="21"/>
          <w14:ligatures w14:val="none"/>
        </w:rPr>
        <w:t>The client app can use the access token to access PRISMS APIs such as the one used in sections:</w:t>
      </w:r>
    </w:p>
    <w:p w:rsidR="00593118" w:rsidP="00E44BB8" w:rsidRDefault="00593118" w14:paraId="5A71675A" w14:textId="77777777">
      <w:pPr>
        <w:autoSpaceDE w:val="0"/>
        <w:autoSpaceDN w:val="0"/>
        <w:adjustRightInd w:val="0"/>
        <w:spacing w:after="0" w:line="240" w:lineRule="auto"/>
        <w:rPr>
          <w:rFonts w:ascii="SegoeUI" w:hAnsi="SegoeUI" w:cs="SegoeUI"/>
          <w:color w:val="000000"/>
          <w:kern w:val="0"/>
          <w:sz w:val="21"/>
          <w:szCs w:val="21"/>
          <w14:ligatures w14:val="none"/>
        </w:rPr>
      </w:pPr>
    </w:p>
    <w:p w:rsidRPr="00593118" w:rsidR="00E44BB8" w:rsidP="4E6C7D16" w:rsidRDefault="00E44BB8" w14:paraId="141065CE" w14:textId="3F6FE469">
      <w:pPr>
        <w:pStyle w:val="ListParagraph"/>
        <w:numPr>
          <w:ilvl w:val="0"/>
          <w:numId w:val="21"/>
        </w:numPr>
        <w:autoSpaceDE w:val="0"/>
        <w:autoSpaceDN w:val="0"/>
        <w:adjustRightInd w:val="0"/>
        <w:spacing w:after="0" w:line="240" w:lineRule="auto"/>
        <w:rPr>
          <w:b/>
          <w:bCs/>
          <w:kern w:val="0"/>
          <w:sz w:val="24"/>
          <w:szCs w:val="24"/>
          <w14:ligatures w14:val="none"/>
        </w:rPr>
      </w:pPr>
      <w:r w:rsidRPr="4E6C7D16">
        <w:rPr>
          <w:b/>
          <w:bCs/>
          <w:kern w:val="0"/>
          <w:sz w:val="24"/>
          <w:szCs w:val="24"/>
          <w14:ligatures w14:val="none"/>
        </w:rPr>
        <w:t>Get course by ID</w:t>
      </w:r>
      <w:r w:rsidRPr="4E6C7D16" w:rsidR="000F271F">
        <w:rPr>
          <w:b/>
          <w:bCs/>
          <w:kern w:val="0"/>
          <w:sz w:val="24"/>
          <w:szCs w:val="24"/>
          <w14:ligatures w14:val="none"/>
        </w:rPr>
        <w:t>.</w:t>
      </w:r>
    </w:p>
    <w:p w:rsidRPr="00593118" w:rsidR="00E44BB8" w:rsidP="3C8F651F" w:rsidRDefault="00E44BB8" w14:paraId="70E30E73" w14:textId="1BB91263">
      <w:pPr>
        <w:pStyle w:val="Heading1"/>
        <w:numPr>
          <w:ilvl w:val="0"/>
          <w:numId w:val="21"/>
        </w:numPr>
        <w:rPr>
          <w:rFonts w:ascii="Calibri" w:hAnsi="Calibri" w:cs="Arial" w:asciiTheme="minorAscii" w:hAnsiTheme="minorAscii" w:cstheme="minorBidi"/>
          <w:color w:val="auto"/>
          <w:sz w:val="24"/>
          <w:szCs w:val="24"/>
        </w:rPr>
      </w:pPr>
      <w:bookmarkStart w:name="_Toc143591796" w:id="52"/>
      <w:bookmarkStart w:name="_Toc143617754" w:id="53"/>
      <w:bookmarkStart w:name="_Toc1179921500" w:id="54"/>
      <w:bookmarkStart w:name="_Toc144897585" w:id="55"/>
      <w:bookmarkStart w:name="_Toc144898540" w:id="56"/>
      <w:bookmarkStart w:name="_Toc144899511" w:id="57"/>
      <w:bookmarkStart w:name="_Toc306205708" w:id="2033202249"/>
      <w:r w:rsidRPr="3C8F651F" w:rsidR="00E44BB8">
        <w:rPr>
          <w:rFonts w:ascii="Calibri" w:hAnsi="Calibri" w:cs="Arial" w:asciiTheme="minorAscii" w:hAnsiTheme="minorAscii" w:cstheme="minorBidi"/>
          <w:color w:val="auto"/>
          <w:kern w:val="0"/>
          <w:sz w:val="24"/>
          <w:szCs w:val="24"/>
          <w14:ligatures w14:val="none"/>
        </w:rPr>
        <w:t>Get courses by course code</w:t>
      </w:r>
      <w:bookmarkEnd w:id="52"/>
      <w:bookmarkEnd w:id="53"/>
      <w:bookmarkEnd w:id="54"/>
      <w:bookmarkEnd w:id="55"/>
      <w:bookmarkEnd w:id="56"/>
      <w:bookmarkEnd w:id="57"/>
      <w:r w:rsidRPr="3C8F651F" w:rsidR="000F271F">
        <w:rPr>
          <w:rFonts w:ascii="Calibri" w:hAnsi="Calibri" w:cs="Arial" w:asciiTheme="minorAscii" w:hAnsiTheme="minorAscii" w:cstheme="minorBidi"/>
          <w:color w:val="auto"/>
          <w:kern w:val="0"/>
          <w:sz w:val="24"/>
          <w:szCs w:val="24"/>
          <w14:ligatures w14:val="none"/>
        </w:rPr>
        <w:t>.</w:t>
      </w:r>
      <w:bookmarkEnd w:id="2033202249"/>
    </w:p>
    <w:p w:rsidRPr="00E44BB8" w:rsidR="00E44BB8" w:rsidP="00E44BB8" w:rsidRDefault="00E44BB8" w14:paraId="23D466AA" w14:textId="77777777"/>
    <w:p w:rsidR="00BC76D7" w:rsidP="00BC76D7" w:rsidRDefault="00AA753E" w14:paraId="038EAD87" w14:textId="04794180">
      <w:pPr>
        <w:pStyle w:val="Heading1"/>
      </w:pPr>
      <w:bookmarkStart w:name="_Toc348952832" w:id="8932827"/>
      <w:r w:rsidR="00AA753E">
        <w:rPr/>
        <w:t>4</w:t>
      </w:r>
      <w:r w:rsidR="003F210F">
        <w:rPr/>
        <w:t xml:space="preserve">. </w:t>
      </w:r>
      <w:r w:rsidR="00BC76D7">
        <w:rPr/>
        <w:t>Glossary</w:t>
      </w:r>
      <w:bookmarkEnd w:id="50"/>
      <w:bookmarkEnd w:id="51"/>
      <w:bookmarkEnd w:id="8932827"/>
    </w:p>
    <w:p w:rsidR="00BC76D7" w:rsidP="00BC76D7" w:rsidRDefault="00BC76D7" w14:paraId="13A3BAEF" w14:textId="4F4BE114">
      <w:pPr>
        <w:pStyle w:val="Caption"/>
        <w:keepNext w:val="1"/>
      </w:pPr>
      <w:r w:rsidR="00BC76D7">
        <w:rPr/>
        <w:t xml:space="preserve">Table </w:t>
      </w:r>
      <w:r w:rsidR="11E1292E">
        <w:rPr/>
        <w:t>5</w:t>
      </w:r>
      <w:r w:rsidR="00BC76D7">
        <w:rPr/>
        <w:t xml:space="preserve"> – Glossary of Terms, Acronyms and Abbreviations</w:t>
      </w:r>
    </w:p>
    <w:tbl>
      <w:tblPr>
        <w:tblStyle w:val="EducationTable"/>
        <w:tblW w:w="10485" w:type="dxa"/>
        <w:tblLook w:val="04A0" w:firstRow="1" w:lastRow="0" w:firstColumn="1" w:lastColumn="0" w:noHBand="0" w:noVBand="1"/>
        <w:tblCaption w:val="Glossary of terms relevant to the eSAM application and associated applications"/>
        <w:tblDescription w:val="Glossary of terms relevant to the eSAM application and associated applications"/>
      </w:tblPr>
      <w:tblGrid>
        <w:gridCol w:w="2486"/>
        <w:gridCol w:w="7999"/>
      </w:tblGrid>
      <w:tr w:rsidRPr="00153F38" w:rsidR="00BC76D7" w:rsidTr="4E6C7D16" w14:paraId="30CA672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Borders>
              <w:top w:val="single" w:color="auto" w:sz="4" w:space="0"/>
              <w:left w:val="single" w:color="auto" w:sz="4" w:space="0"/>
            </w:tcBorders>
          </w:tcPr>
          <w:p w:rsidRPr="00153F38" w:rsidR="00BC76D7" w:rsidP="00CC4A74" w:rsidRDefault="00BC76D7" w14:paraId="0B4720B8" w14:textId="77777777">
            <w:pPr>
              <w:rPr>
                <w:b w:val="0"/>
                <w:color w:val="FFFFFF" w:themeColor="background1"/>
              </w:rPr>
            </w:pPr>
            <w:r w:rsidRPr="00153F38">
              <w:rPr>
                <w:b w:val="0"/>
                <w:color w:val="FFFFFF" w:themeColor="background1"/>
              </w:rPr>
              <w:t>Term/</w:t>
            </w:r>
            <w:r>
              <w:rPr>
                <w:b w:val="0"/>
                <w:color w:val="FFFFFF" w:themeColor="background1"/>
              </w:rPr>
              <w:t>Acronym</w:t>
            </w:r>
          </w:p>
        </w:tc>
        <w:tc>
          <w:tcPr>
            <w:tcW w:w="7999" w:type="dxa"/>
            <w:tcBorders>
              <w:top w:val="single" w:color="auto" w:sz="4" w:space="0"/>
              <w:right w:val="single" w:color="auto" w:sz="4" w:space="0"/>
            </w:tcBorders>
          </w:tcPr>
          <w:p w:rsidRPr="00153F38" w:rsidR="00BC76D7" w:rsidP="00CC4A74" w:rsidRDefault="00BC76D7" w14:paraId="42BEE7AB" w14:textId="77777777">
            <w:pPr>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153F38">
              <w:rPr>
                <w:b w:val="0"/>
                <w:color w:val="FFFFFF" w:themeColor="background1"/>
              </w:rPr>
              <w:t>Description</w:t>
            </w:r>
          </w:p>
        </w:tc>
      </w:tr>
      <w:tr w:rsidRPr="00153F38" w:rsidR="00DF7AF9" w:rsidTr="4E6C7D16" w14:paraId="3E18E79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Borders>
              <w:left w:val="single" w:color="auto" w:sz="4" w:space="0"/>
            </w:tcBorders>
          </w:tcPr>
          <w:p w:rsidRPr="00BB5E94" w:rsidR="00DF7AF9" w:rsidP="00CC4A74" w:rsidRDefault="00DF7AF9" w14:paraId="1C8D550B" w14:textId="418D5B86">
            <w:pPr>
              <w:rPr>
                <w:szCs w:val="20"/>
              </w:rPr>
            </w:pPr>
            <w:r>
              <w:rPr>
                <w:szCs w:val="20"/>
              </w:rPr>
              <w:t>API</w:t>
            </w:r>
          </w:p>
        </w:tc>
        <w:tc>
          <w:tcPr>
            <w:tcW w:w="7999" w:type="dxa"/>
            <w:tcBorders>
              <w:right w:val="single" w:color="auto" w:sz="4" w:space="0"/>
            </w:tcBorders>
          </w:tcPr>
          <w:p w:rsidRPr="00BB5E94" w:rsidR="00DF7AF9" w:rsidP="00CC4A74" w:rsidRDefault="00DF7AF9" w14:paraId="75043958" w14:textId="401982E9">
            <w:pPr>
              <w:cnfStyle w:val="000000100000" w:firstRow="0" w:lastRow="0" w:firstColumn="0" w:lastColumn="0" w:oddVBand="0" w:evenVBand="0" w:oddHBand="1" w:evenHBand="0" w:firstRowFirstColumn="0" w:firstRowLastColumn="0" w:lastRowFirstColumn="0" w:lastRowLastColumn="0"/>
              <w:rPr>
                <w:szCs w:val="20"/>
              </w:rPr>
            </w:pPr>
            <w:r>
              <w:rPr>
                <w:szCs w:val="20"/>
              </w:rPr>
              <w:t>Application Programming Interface</w:t>
            </w:r>
            <w:r w:rsidR="00D43700">
              <w:rPr>
                <w:szCs w:val="20"/>
              </w:rPr>
              <w:t>. A set of clearly defined methods of communication between various components.</w:t>
            </w:r>
          </w:p>
        </w:tc>
      </w:tr>
      <w:tr w:rsidRPr="00153F38" w:rsidR="00C00DFE" w:rsidTr="4E6C7D16" w14:paraId="17BE5DB2"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Borders>
              <w:left w:val="single" w:color="auto" w:sz="4" w:space="0"/>
            </w:tcBorders>
          </w:tcPr>
          <w:p w:rsidRPr="00BB5E94" w:rsidR="00C00DFE" w:rsidP="00CC4A74" w:rsidRDefault="00C00DFE" w14:paraId="360550A6" w14:textId="47E94A6A">
            <w:pPr>
              <w:rPr>
                <w:szCs w:val="20"/>
              </w:rPr>
            </w:pPr>
            <w:r>
              <w:rPr>
                <w:szCs w:val="20"/>
              </w:rPr>
              <w:t>Confidential Client</w:t>
            </w:r>
          </w:p>
        </w:tc>
        <w:tc>
          <w:tcPr>
            <w:tcW w:w="7999" w:type="dxa"/>
            <w:tcBorders>
              <w:right w:val="single" w:color="auto" w:sz="4" w:space="0"/>
            </w:tcBorders>
          </w:tcPr>
          <w:p w:rsidRPr="00BB5E94" w:rsidR="00C00DFE" w:rsidP="001035EA" w:rsidRDefault="00C00DFE" w14:paraId="04F3CAF9" w14:textId="3C101F34">
            <w:pPr>
              <w:cnfStyle w:val="000000010000" w:firstRow="0" w:lastRow="0" w:firstColumn="0" w:lastColumn="0" w:oddVBand="0" w:evenVBand="0" w:oddHBand="0" w:evenHBand="1" w:firstRowFirstColumn="0" w:firstRowLastColumn="0" w:lastRowFirstColumn="0" w:lastRowLastColumn="0"/>
            </w:pPr>
            <w:r>
              <w:t xml:space="preserve">A (software) client that </w:t>
            </w:r>
            <w:bookmarkStart w:name="_Int_wlHN0BJd" w:id="61"/>
            <w:r>
              <w:t>is capable of keeping</w:t>
            </w:r>
            <w:bookmarkEnd w:id="61"/>
            <w:r>
              <w:t xml:space="preserve"> a secret confidential to the world.</w:t>
            </w:r>
            <w:r w:rsidR="001035EA">
              <w:t xml:space="preserve"> For example, a web application.</w:t>
            </w:r>
          </w:p>
        </w:tc>
      </w:tr>
      <w:tr w:rsidRPr="00296017" w:rsidR="006E0310" w:rsidTr="4E6C7D16" w14:paraId="4481D3F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Borders>
              <w:left w:val="single" w:color="auto" w:sz="4" w:space="0"/>
            </w:tcBorders>
          </w:tcPr>
          <w:p w:rsidRPr="00BB5E94" w:rsidR="006E0310" w:rsidP="00CC4A74" w:rsidRDefault="006E0310" w14:paraId="0B8456E0" w14:textId="470B4E0C">
            <w:pPr>
              <w:rPr>
                <w:rFonts w:ascii="Calibri" w:hAnsi="Calibri"/>
                <w:color w:val="000000"/>
                <w:szCs w:val="20"/>
              </w:rPr>
            </w:pPr>
            <w:r>
              <w:rPr>
                <w:rFonts w:ascii="Calibri" w:hAnsi="Calibri"/>
                <w:color w:val="000000"/>
                <w:szCs w:val="20"/>
              </w:rPr>
              <w:t>HTTP</w:t>
            </w:r>
          </w:p>
        </w:tc>
        <w:tc>
          <w:tcPr>
            <w:tcW w:w="7999" w:type="dxa"/>
            <w:tcBorders>
              <w:right w:val="single" w:color="auto" w:sz="4" w:space="0"/>
            </w:tcBorders>
          </w:tcPr>
          <w:p w:rsidRPr="00BB5E94" w:rsidR="006E0310" w:rsidP="006E0310" w:rsidRDefault="006E0310" w14:paraId="6F059714" w14:textId="4D374D04">
            <w:pPr>
              <w:cnfStyle w:val="000000100000" w:firstRow="0" w:lastRow="0" w:firstColumn="0" w:lastColumn="0" w:oddVBand="0" w:evenVBand="0" w:oddHBand="1" w:evenHBand="0" w:firstRowFirstColumn="0" w:firstRowLastColumn="0" w:lastRowFirstColumn="0" w:lastRowLastColumn="0"/>
              <w:rPr>
                <w:rFonts w:ascii="Calibri" w:hAnsi="Calibri"/>
                <w:color w:val="000000"/>
                <w:szCs w:val="20"/>
              </w:rPr>
            </w:pPr>
            <w:r>
              <w:rPr>
                <w:rFonts w:ascii="Calibri" w:hAnsi="Calibri"/>
                <w:color w:val="000000"/>
                <w:szCs w:val="20"/>
              </w:rPr>
              <w:t>Hypertext Transfer Protocol</w:t>
            </w:r>
          </w:p>
        </w:tc>
      </w:tr>
      <w:tr w:rsidRPr="00296017" w:rsidR="006E0310" w:rsidTr="4E6C7D16" w14:paraId="55F8DDB0"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Borders>
              <w:left w:val="single" w:color="auto" w:sz="4" w:space="0"/>
            </w:tcBorders>
          </w:tcPr>
          <w:p w:rsidRPr="00BB5E94" w:rsidR="006E0310" w:rsidP="00CC4A74" w:rsidRDefault="006E0310" w14:paraId="7EE5AC14" w14:textId="0910580D">
            <w:pPr>
              <w:rPr>
                <w:rFonts w:ascii="Calibri" w:hAnsi="Calibri"/>
                <w:color w:val="000000"/>
                <w:szCs w:val="20"/>
              </w:rPr>
            </w:pPr>
            <w:r>
              <w:rPr>
                <w:rFonts w:ascii="Calibri" w:hAnsi="Calibri"/>
                <w:color w:val="000000"/>
                <w:szCs w:val="20"/>
              </w:rPr>
              <w:t>HTTPS</w:t>
            </w:r>
          </w:p>
        </w:tc>
        <w:tc>
          <w:tcPr>
            <w:tcW w:w="7999" w:type="dxa"/>
            <w:tcBorders>
              <w:right w:val="single" w:color="auto" w:sz="4" w:space="0"/>
            </w:tcBorders>
          </w:tcPr>
          <w:p w:rsidRPr="00BB5E94" w:rsidR="006E0310" w:rsidP="00CC4A74" w:rsidRDefault="006E0310" w14:paraId="4C077AA5" w14:textId="7900336D">
            <w:pPr>
              <w:cnfStyle w:val="000000010000" w:firstRow="0" w:lastRow="0" w:firstColumn="0" w:lastColumn="0" w:oddVBand="0" w:evenVBand="0" w:oddHBand="0" w:evenHBand="1" w:firstRowFirstColumn="0" w:firstRowLastColumn="0" w:lastRowFirstColumn="0" w:lastRowLastColumn="0"/>
              <w:rPr>
                <w:rFonts w:ascii="Calibri" w:hAnsi="Calibri"/>
                <w:color w:val="000000"/>
                <w:szCs w:val="20"/>
              </w:rPr>
            </w:pPr>
            <w:r>
              <w:rPr>
                <w:rFonts w:ascii="Calibri" w:hAnsi="Calibri"/>
                <w:color w:val="000000"/>
                <w:szCs w:val="20"/>
              </w:rPr>
              <w:t xml:space="preserve">Secure HTTP. An encrypted version of HTTP using </w:t>
            </w:r>
            <w:r w:rsidRPr="006E0310">
              <w:rPr>
                <w:rFonts w:ascii="Calibri" w:hAnsi="Calibri"/>
                <w:color w:val="000000"/>
                <w:szCs w:val="20"/>
              </w:rPr>
              <w:t>Transport Layer Security (TLS)</w:t>
            </w:r>
            <w:r>
              <w:rPr>
                <w:rFonts w:ascii="Calibri" w:hAnsi="Calibri"/>
                <w:color w:val="000000"/>
                <w:szCs w:val="20"/>
              </w:rPr>
              <w:t xml:space="preserve"> or formerly SSL (Secure Sockets Layer)</w:t>
            </w:r>
          </w:p>
        </w:tc>
      </w:tr>
      <w:tr w:rsidRPr="00296017" w:rsidR="00015E62" w:rsidTr="4E6C7D16" w14:paraId="6212207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Borders>
              <w:left w:val="single" w:color="auto" w:sz="4" w:space="0"/>
            </w:tcBorders>
          </w:tcPr>
          <w:p w:rsidRPr="00BB5E94" w:rsidR="00015E62" w:rsidP="00CC4A74" w:rsidRDefault="00015E62" w14:paraId="2E2369D8" w14:textId="10A866E6">
            <w:pPr>
              <w:rPr>
                <w:rFonts w:ascii="Calibri" w:hAnsi="Calibri"/>
                <w:color w:val="000000"/>
                <w:szCs w:val="20"/>
              </w:rPr>
            </w:pPr>
            <w:r>
              <w:rPr>
                <w:rFonts w:ascii="Calibri" w:hAnsi="Calibri"/>
                <w:color w:val="000000"/>
                <w:szCs w:val="20"/>
              </w:rPr>
              <w:t>JWT</w:t>
            </w:r>
          </w:p>
        </w:tc>
        <w:tc>
          <w:tcPr>
            <w:tcW w:w="7999" w:type="dxa"/>
            <w:tcBorders>
              <w:right w:val="single" w:color="auto" w:sz="4" w:space="0"/>
            </w:tcBorders>
          </w:tcPr>
          <w:p w:rsidRPr="00BB5E94" w:rsidR="00015E62" w:rsidP="00DB2D86" w:rsidRDefault="00DB2D86" w14:paraId="1FA04209" w14:textId="5C560C44">
            <w:pPr>
              <w:cnfStyle w:val="000000100000" w:firstRow="0" w:lastRow="0" w:firstColumn="0" w:lastColumn="0" w:oddVBand="0" w:evenVBand="0" w:oddHBand="1" w:evenHBand="0" w:firstRowFirstColumn="0" w:firstRowLastColumn="0" w:lastRowFirstColumn="0" w:lastRowLastColumn="0"/>
              <w:rPr>
                <w:rFonts w:ascii="Calibri" w:hAnsi="Calibri"/>
                <w:color w:val="000000"/>
                <w:szCs w:val="20"/>
              </w:rPr>
            </w:pPr>
            <w:r>
              <w:rPr>
                <w:rFonts w:ascii="Calibri" w:hAnsi="Calibri"/>
                <w:color w:val="000000"/>
                <w:szCs w:val="20"/>
              </w:rPr>
              <w:t>JavaScript Object Notation (</w:t>
            </w:r>
            <w:r w:rsidR="00015E62">
              <w:rPr>
                <w:rFonts w:ascii="Calibri" w:hAnsi="Calibri"/>
                <w:color w:val="000000"/>
                <w:szCs w:val="20"/>
              </w:rPr>
              <w:t>J</w:t>
            </w:r>
            <w:r>
              <w:rPr>
                <w:rFonts w:ascii="Calibri" w:hAnsi="Calibri"/>
                <w:color w:val="000000"/>
                <w:szCs w:val="20"/>
              </w:rPr>
              <w:t>SON)</w:t>
            </w:r>
            <w:r w:rsidR="00015E62">
              <w:rPr>
                <w:rFonts w:ascii="Calibri" w:hAnsi="Calibri"/>
                <w:color w:val="000000"/>
                <w:szCs w:val="20"/>
              </w:rPr>
              <w:t xml:space="preserve"> Web Token.</w:t>
            </w:r>
            <w:r>
              <w:rPr>
                <w:rFonts w:ascii="Calibri" w:hAnsi="Calibri"/>
                <w:color w:val="000000"/>
                <w:szCs w:val="20"/>
              </w:rPr>
              <w:t xml:space="preserve"> A signed and self-contained standard for securely transmitting information between parties.</w:t>
            </w:r>
          </w:p>
        </w:tc>
      </w:tr>
      <w:tr w:rsidRPr="00296017" w:rsidR="007E4ACB" w:rsidTr="4E6C7D16" w14:paraId="21073DA6"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Borders>
              <w:left w:val="single" w:color="auto" w:sz="4" w:space="0"/>
            </w:tcBorders>
          </w:tcPr>
          <w:p w:rsidR="007E4ACB" w:rsidP="00CC4A74" w:rsidRDefault="007E4ACB" w14:paraId="7F5FF4AC" w14:textId="12494002">
            <w:pPr>
              <w:rPr>
                <w:rFonts w:ascii="Calibri" w:hAnsi="Calibri"/>
                <w:color w:val="000000"/>
                <w:szCs w:val="20"/>
              </w:rPr>
            </w:pPr>
            <w:r>
              <w:rPr>
                <w:rFonts w:ascii="Calibri" w:hAnsi="Calibri"/>
                <w:color w:val="000000"/>
                <w:szCs w:val="20"/>
              </w:rPr>
              <w:t>PRISMS</w:t>
            </w:r>
          </w:p>
        </w:tc>
        <w:tc>
          <w:tcPr>
            <w:tcW w:w="7999" w:type="dxa"/>
            <w:tcBorders>
              <w:right w:val="single" w:color="auto" w:sz="4" w:space="0"/>
            </w:tcBorders>
          </w:tcPr>
          <w:p w:rsidR="007E4ACB" w:rsidP="00DB2D86" w:rsidRDefault="007E4ACB" w14:paraId="1F3A7780" w14:textId="16E7C18A">
            <w:pPr>
              <w:cnfStyle w:val="000000010000" w:firstRow="0" w:lastRow="0" w:firstColumn="0" w:lastColumn="0" w:oddVBand="0" w:evenVBand="0" w:oddHBand="0" w:evenHBand="1" w:firstRowFirstColumn="0" w:firstRowLastColumn="0" w:lastRowFirstColumn="0" w:lastRowLastColumn="0"/>
              <w:rPr>
                <w:rFonts w:ascii="Calibri" w:hAnsi="Calibri"/>
                <w:color w:val="000000"/>
                <w:szCs w:val="20"/>
              </w:rPr>
            </w:pPr>
            <w:r>
              <w:rPr>
                <w:rFonts w:ascii="Calibri" w:hAnsi="Calibri"/>
                <w:color w:val="000000"/>
                <w:szCs w:val="20"/>
              </w:rPr>
              <w:t xml:space="preserve">Provider Registration and </w:t>
            </w:r>
            <w:r w:rsidR="007F168C">
              <w:rPr>
                <w:rFonts w:ascii="Calibri" w:hAnsi="Calibri"/>
                <w:color w:val="000000"/>
                <w:szCs w:val="20"/>
              </w:rPr>
              <w:t>International Student Management System</w:t>
            </w:r>
          </w:p>
        </w:tc>
      </w:tr>
      <w:tr w:rsidRPr="00153F38" w:rsidR="00C00DFE" w:rsidTr="4E6C7D16" w14:paraId="45E1601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Borders>
              <w:left w:val="single" w:color="auto" w:sz="4" w:space="0"/>
            </w:tcBorders>
          </w:tcPr>
          <w:p w:rsidR="00C00DFE" w:rsidP="00CC4A74" w:rsidRDefault="00C00DFE" w14:paraId="6E38CBB2" w14:textId="39FD5B97">
            <w:pPr>
              <w:rPr>
                <w:szCs w:val="20"/>
              </w:rPr>
            </w:pPr>
            <w:r>
              <w:rPr>
                <w:szCs w:val="20"/>
              </w:rPr>
              <w:t>Public Client</w:t>
            </w:r>
          </w:p>
        </w:tc>
        <w:tc>
          <w:tcPr>
            <w:tcW w:w="7999" w:type="dxa"/>
            <w:tcBorders>
              <w:right w:val="single" w:color="auto" w:sz="4" w:space="0"/>
            </w:tcBorders>
          </w:tcPr>
          <w:p w:rsidR="00C00DFE" w:rsidP="00B557C2" w:rsidRDefault="00C00DFE" w14:paraId="13EB5325" w14:textId="71B57277">
            <w:pPr>
              <w:cnfStyle w:val="000000100000" w:firstRow="0" w:lastRow="0" w:firstColumn="0" w:lastColumn="0" w:oddVBand="0" w:evenVBand="0" w:oddHBand="1" w:evenHBand="0" w:firstRowFirstColumn="0" w:firstRowLastColumn="0" w:lastRowFirstColumn="0" w:lastRowLastColumn="0"/>
              <w:rPr>
                <w:szCs w:val="20"/>
              </w:rPr>
            </w:pPr>
            <w:r>
              <w:rPr>
                <w:szCs w:val="20"/>
              </w:rPr>
              <w:t xml:space="preserve">A (software) client that is not capable of keeping a secret confidential to the world. </w:t>
            </w:r>
            <w:r w:rsidR="00B557C2">
              <w:rPr>
                <w:szCs w:val="20"/>
              </w:rPr>
              <w:t>For example, a desktop application.</w:t>
            </w:r>
          </w:p>
        </w:tc>
      </w:tr>
      <w:tr w:rsidRPr="00153F38" w:rsidR="00FA329A" w:rsidTr="4E6C7D16" w14:paraId="27B7AB68"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Borders>
              <w:left w:val="single" w:color="auto" w:sz="4" w:space="0"/>
            </w:tcBorders>
          </w:tcPr>
          <w:p w:rsidRPr="00BB5E94" w:rsidR="00FA329A" w:rsidP="00CC4A74" w:rsidRDefault="00FA329A" w14:paraId="64A4C34A" w14:textId="37FE90CA">
            <w:pPr>
              <w:rPr>
                <w:szCs w:val="20"/>
              </w:rPr>
            </w:pPr>
            <w:r>
              <w:rPr>
                <w:szCs w:val="20"/>
              </w:rPr>
              <w:t>URI</w:t>
            </w:r>
          </w:p>
        </w:tc>
        <w:tc>
          <w:tcPr>
            <w:tcW w:w="7999" w:type="dxa"/>
            <w:tcBorders>
              <w:right w:val="single" w:color="auto" w:sz="4" w:space="0"/>
            </w:tcBorders>
          </w:tcPr>
          <w:p w:rsidRPr="00BB5E94" w:rsidR="00FA329A" w:rsidP="00FA329A" w:rsidRDefault="00FA329A" w14:paraId="1FE4CDCB" w14:textId="4F3DCD0A">
            <w:pPr>
              <w:cnfStyle w:val="000000010000" w:firstRow="0" w:lastRow="0" w:firstColumn="0" w:lastColumn="0" w:oddVBand="0" w:evenVBand="0" w:oddHBand="0" w:evenHBand="1" w:firstRowFirstColumn="0" w:firstRowLastColumn="0" w:lastRowFirstColumn="0" w:lastRowLastColumn="0"/>
              <w:rPr>
                <w:szCs w:val="20"/>
              </w:rPr>
            </w:pPr>
            <w:r>
              <w:rPr>
                <w:szCs w:val="20"/>
              </w:rPr>
              <w:t>Uniform Resource Identifier</w:t>
            </w:r>
          </w:p>
        </w:tc>
      </w:tr>
      <w:tr w:rsidRPr="00153F38" w:rsidR="00FA329A" w:rsidTr="4E6C7D16" w14:paraId="4FD2C73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Borders>
              <w:left w:val="single" w:color="auto" w:sz="4" w:space="0"/>
              <w:bottom w:val="single" w:color="auto" w:sz="4" w:space="0"/>
            </w:tcBorders>
          </w:tcPr>
          <w:p w:rsidRPr="00BB5E94" w:rsidR="00FA329A" w:rsidP="00CC4A74" w:rsidRDefault="00FA329A" w14:paraId="27373711" w14:textId="7D81F802">
            <w:pPr>
              <w:rPr>
                <w:szCs w:val="20"/>
              </w:rPr>
            </w:pPr>
            <w:r>
              <w:rPr>
                <w:szCs w:val="20"/>
              </w:rPr>
              <w:t>URL</w:t>
            </w:r>
          </w:p>
        </w:tc>
        <w:tc>
          <w:tcPr>
            <w:tcW w:w="7999" w:type="dxa"/>
            <w:tcBorders>
              <w:bottom w:val="single" w:color="auto" w:sz="4" w:space="0"/>
              <w:right w:val="single" w:color="auto" w:sz="4" w:space="0"/>
            </w:tcBorders>
          </w:tcPr>
          <w:p w:rsidRPr="00BB5E94" w:rsidR="009B00DE" w:rsidP="009B00DE" w:rsidRDefault="00FA329A" w14:paraId="0C48618B" w14:textId="526EA3F7">
            <w:pPr>
              <w:cnfStyle w:val="000000100000" w:firstRow="0" w:lastRow="0" w:firstColumn="0" w:lastColumn="0" w:oddVBand="0" w:evenVBand="0" w:oddHBand="1" w:evenHBand="0" w:firstRowFirstColumn="0" w:firstRowLastColumn="0" w:lastRowFirstColumn="0" w:lastRowLastColumn="0"/>
              <w:rPr>
                <w:szCs w:val="20"/>
              </w:rPr>
            </w:pPr>
            <w:r>
              <w:rPr>
                <w:szCs w:val="20"/>
              </w:rPr>
              <w:t>Uniform Resource Locato</w:t>
            </w:r>
            <w:r w:rsidR="009B00DE">
              <w:rPr>
                <w:szCs w:val="20"/>
              </w:rPr>
              <w:t>r</w:t>
            </w:r>
          </w:p>
        </w:tc>
      </w:tr>
    </w:tbl>
    <w:p w:rsidR="00F53CF9" w:rsidP="00082D6C" w:rsidRDefault="00F53CF9" w14:paraId="6C6FE823" w14:textId="77777777">
      <w:pPr>
        <w:pStyle w:val="Heading1"/>
      </w:pPr>
      <w:bookmarkStart w:name="_Ref525729052" w:id="62"/>
      <w:bookmarkStart w:name="_Toc525734230" w:id="63"/>
      <w:bookmarkStart w:name="_Ref521930066" w:id="64"/>
    </w:p>
    <w:p w:rsidR="4E6C7D16" w:rsidP="4E6C7D16" w:rsidRDefault="4E6C7D16" w14:paraId="4F99A170" w14:textId="1D32368E">
      <w:pPr>
        <w:rPr>
          <w:color w:val="FFFFFF" w:themeColor="background1"/>
        </w:rPr>
        <w:sectPr w:rsidR="4E6C7D16" w:rsidSect="00B626F1">
          <w:footnotePr>
            <w:numFmt w:val="chicago"/>
          </w:footnotePr>
          <w:pgSz w:w="11906" w:h="16838" w:orient="portrait"/>
          <w:pgMar w:top="1135" w:right="993" w:bottom="1135" w:left="567" w:header="708" w:footer="335" w:gutter="0"/>
          <w:cols w:space="708"/>
          <w:docGrid w:linePitch="360"/>
        </w:sectPr>
      </w:pPr>
    </w:p>
    <w:p w:rsidR="0069601C" w:rsidDel="00976C6B" w:rsidP="0069601C" w:rsidRDefault="0069601C" w14:paraId="7BD3E526" w14:textId="77777777">
      <w:pPr>
        <w:rPr>
          <w:del w:author="ROBERTS,Geoffrey" w:date="2023-09-10T22:31:00Z" w:id="65"/>
        </w:rPr>
      </w:pPr>
    </w:p>
    <w:p w:rsidR="71A9B160" w:rsidDel="00976C6B" w:rsidP="71A9B160" w:rsidRDefault="71A9B160" w14:paraId="5A256ED7" w14:textId="3ABC20EB">
      <w:pPr>
        <w:rPr>
          <w:del w:author="ROBERTS,Geoffrey" w:date="2023-09-10T22:31:00Z" w:id="66"/>
        </w:rPr>
      </w:pPr>
    </w:p>
    <w:p w:rsidR="48F44B8E" w:rsidDel="00976C6B" w:rsidP="48F44B8E" w:rsidRDefault="48F44B8E" w14:paraId="39300A3D" w14:textId="2E4BA74B">
      <w:pPr>
        <w:rPr>
          <w:del w:author="ROBERTS,Geoffrey" w:date="2023-09-10T22:31:00Z" w:id="67"/>
        </w:rPr>
      </w:pPr>
    </w:p>
    <w:p w:rsidR="48F44B8E" w:rsidDel="00976C6B" w:rsidP="48F44B8E" w:rsidRDefault="48F44B8E" w14:paraId="4E481289" w14:textId="1BA83C00">
      <w:pPr>
        <w:rPr>
          <w:del w:author="ROBERTS,Geoffrey" w:date="2023-09-10T22:31:00Z" w:id="68"/>
        </w:rPr>
      </w:pPr>
    </w:p>
    <w:p w:rsidR="48F44B8E" w:rsidDel="00976C6B" w:rsidP="48F44B8E" w:rsidRDefault="48F44B8E" w14:paraId="79882DE2" w14:textId="0F79EA22">
      <w:pPr>
        <w:rPr>
          <w:del w:author="ROBERTS,Geoffrey" w:date="2023-09-10T22:31:00Z" w:id="69"/>
        </w:rPr>
      </w:pPr>
    </w:p>
    <w:p w:rsidR="48F44B8E" w:rsidDel="00976C6B" w:rsidP="48F44B8E" w:rsidRDefault="48F44B8E" w14:paraId="6C39F01F" w14:textId="2032AB9B">
      <w:pPr>
        <w:rPr>
          <w:del w:author="ROBERTS,Geoffrey" w:date="2023-09-10T22:31:00Z" w:id="70"/>
        </w:rPr>
      </w:pPr>
    </w:p>
    <w:p w:rsidRPr="0069601C" w:rsidR="0069601C" w:rsidDel="00976C6B" w:rsidP="0069601C" w:rsidRDefault="0069601C" w14:paraId="21EF0D1D" w14:textId="77777777">
      <w:pPr>
        <w:rPr>
          <w:del w:author="ROBERTS,Geoffrey" w:date="2023-09-10T22:31:00Z" w:id="71"/>
        </w:rPr>
      </w:pPr>
    </w:p>
    <w:p w:rsidR="00082D6C" w:rsidP="00082D6C" w:rsidRDefault="00082D6C" w14:paraId="71423909" w14:textId="52A0587F">
      <w:pPr>
        <w:pStyle w:val="Heading1"/>
      </w:pPr>
      <w:bookmarkStart w:name="_Toc2005364167" w:id="592802473"/>
      <w:r w:rsidR="00082D6C">
        <w:rPr/>
        <w:t>Appendix A – Certificate and encoding specification</w:t>
      </w:r>
      <w:bookmarkEnd w:id="62"/>
      <w:bookmarkEnd w:id="63"/>
      <w:bookmarkEnd w:id="592802473"/>
    </w:p>
    <w:p w:rsidR="00082D6C" w:rsidP="00082D6C" w:rsidRDefault="00870B01" w14:paraId="1492F274" w14:textId="42DEA2C7">
      <w:pPr>
        <w:pStyle w:val="Heading2"/>
      </w:pPr>
      <w:bookmarkStart w:name="_Toc525734231" w:id="73"/>
      <w:bookmarkStart w:name="_Toc1365025547" w:id="1866936122"/>
      <w:r w:rsidR="00870B01">
        <w:rPr/>
        <w:t xml:space="preserve">A.1 </w:t>
      </w:r>
      <w:r w:rsidR="0074228C">
        <w:rPr/>
        <w:t xml:space="preserve">- </w:t>
      </w:r>
      <w:r w:rsidR="00082D6C">
        <w:rPr/>
        <w:t>Certificate specification</w:t>
      </w:r>
      <w:bookmarkEnd w:id="73"/>
      <w:bookmarkEnd w:id="1866936122"/>
    </w:p>
    <w:p w:rsidR="00082D6C" w:rsidP="00082D6C" w:rsidRDefault="00082D6C" w14:paraId="646BFA12" w14:textId="77777777">
      <w:r>
        <w:t>The Certificates generated by the Organisation must meet the following specification:</w:t>
      </w:r>
    </w:p>
    <w:p w:rsidR="00082D6C" w:rsidP="00082D6C" w:rsidRDefault="00082D6C" w14:paraId="56DF4A05" w14:textId="77777777">
      <w:pPr>
        <w:pStyle w:val="ListParagraph"/>
        <w:numPr>
          <w:ilvl w:val="0"/>
          <w:numId w:val="14"/>
        </w:numPr>
      </w:pPr>
      <w:r>
        <w:t xml:space="preserve">The certificate </w:t>
      </w:r>
      <w:r w:rsidRPr="001B2C1E">
        <w:rPr>
          <w:b/>
        </w:rPr>
        <w:t>Subject Name</w:t>
      </w:r>
      <w:r>
        <w:t xml:space="preserve"> must be the same as the </w:t>
      </w:r>
      <w:r w:rsidRPr="001B2C1E">
        <w:rPr>
          <w:b/>
        </w:rPr>
        <w:t>Issuer Name</w:t>
      </w:r>
    </w:p>
    <w:p w:rsidR="00082D6C" w:rsidP="00082D6C" w:rsidRDefault="00870B01" w14:paraId="12E44B34" w14:textId="673EA990">
      <w:pPr>
        <w:pStyle w:val="Heading2"/>
      </w:pPr>
      <w:bookmarkStart w:name="_Toc525734232" w:id="75"/>
      <w:bookmarkStart w:name="_Toc1801088682" w:id="602035536"/>
      <w:r w:rsidR="00870B01">
        <w:rPr/>
        <w:t xml:space="preserve">A.2 </w:t>
      </w:r>
      <w:r w:rsidR="0074228C">
        <w:rPr/>
        <w:t xml:space="preserve">- </w:t>
      </w:r>
      <w:r w:rsidR="00082D6C">
        <w:rPr/>
        <w:t xml:space="preserve">Public Certificate extraction for </w:t>
      </w:r>
      <w:bookmarkEnd w:id="75"/>
      <w:r w:rsidR="0041181B">
        <w:rPr/>
        <w:t>B2C</w:t>
      </w:r>
      <w:bookmarkEnd w:id="602035536"/>
    </w:p>
    <w:p w:rsidRPr="004F3B57" w:rsidR="007C116F" w:rsidP="007C116F" w:rsidRDefault="007C116F" w14:paraId="79C1292A" w14:textId="77777777">
      <w:pPr>
        <w:pStyle w:val="NormalWeb"/>
        <w:shd w:val="clear" w:color="auto" w:fill="FFFFFF"/>
        <w:spacing w:before="0" w:beforeAutospacing="0"/>
        <w:rPr>
          <w:rFonts w:cstheme="minorHAnsi"/>
          <w:color w:val="0D0D0D" w:themeColor="text1" w:themeTint="F2"/>
        </w:rPr>
      </w:pPr>
      <w:r w:rsidRPr="004F3B57">
        <w:rPr>
          <w:rFonts w:cstheme="minorHAnsi"/>
          <w:color w:val="0D0D0D" w:themeColor="text1" w:themeTint="F2"/>
        </w:rPr>
        <w:t>The following information describes how to extract the public certificate and private key using OpenSSL from your M2M credential keystore. This is used as an example. Other software or methods can be used to extract the public certificate and private key.</w:t>
      </w:r>
    </w:p>
    <w:p w:rsidRPr="004F3B57" w:rsidR="00E978FB" w:rsidP="00E978FB" w:rsidRDefault="00E978FB" w14:paraId="5FEA3AA9" w14:textId="77777777">
      <w:pPr>
        <w:numPr>
          <w:ilvl w:val="0"/>
          <w:numId w:val="18"/>
        </w:numPr>
        <w:shd w:val="clear" w:color="auto" w:fill="FFFFFF"/>
        <w:spacing w:before="100" w:beforeAutospacing="1" w:after="100" w:afterAutospacing="1" w:line="240" w:lineRule="auto"/>
        <w:rPr>
          <w:rFonts w:cstheme="minorHAnsi"/>
          <w:color w:val="0D0D0D" w:themeColor="text1" w:themeTint="F2"/>
        </w:rPr>
      </w:pPr>
      <w:bookmarkStart w:name="_Toc525734233" w:id="77"/>
      <w:r w:rsidRPr="004F3B57">
        <w:rPr>
          <w:rFonts w:cstheme="minorHAnsi"/>
          <w:color w:val="0D0D0D" w:themeColor="text1" w:themeTint="F2"/>
        </w:rPr>
        <w:t>Download and install OpenSSL </w:t>
      </w:r>
      <w:hyperlink w:tgtFrame="_blank" w:history="1" r:id="rId27">
        <w:r w:rsidRPr="004F3B57">
          <w:rPr>
            <w:rStyle w:val="Hyperlink"/>
            <w:rFonts w:cstheme="minorHAnsi"/>
            <w:color w:val="0D0D0D" w:themeColor="text1" w:themeTint="F2"/>
          </w:rPr>
          <w:t>https://slproweb.com/products/Win32OpenSSL.html</w:t>
        </w:r>
      </w:hyperlink>
      <w:r w:rsidRPr="004F3B57">
        <w:rPr>
          <w:rFonts w:cstheme="minorHAnsi"/>
          <w:color w:val="0D0D0D" w:themeColor="text1" w:themeTint="F2"/>
        </w:rPr>
        <w:t>.</w:t>
      </w:r>
    </w:p>
    <w:p w:rsidRPr="004F3B57" w:rsidR="00E978FB" w:rsidP="00E978FB" w:rsidRDefault="00E978FB" w14:paraId="37D959E9" w14:textId="77777777">
      <w:pPr>
        <w:numPr>
          <w:ilvl w:val="0"/>
          <w:numId w:val="18"/>
        </w:numPr>
        <w:shd w:val="clear" w:color="auto" w:fill="FFFFFF"/>
        <w:spacing w:before="100" w:beforeAutospacing="1" w:after="100" w:afterAutospacing="1" w:line="240" w:lineRule="auto"/>
        <w:rPr>
          <w:rFonts w:cstheme="minorHAnsi"/>
          <w:color w:val="0D0D0D" w:themeColor="text1" w:themeTint="F2"/>
        </w:rPr>
      </w:pPr>
      <w:r w:rsidRPr="004F3B57">
        <w:rPr>
          <w:rFonts w:cstheme="minorHAnsi"/>
          <w:color w:val="0D0D0D" w:themeColor="text1" w:themeTint="F2"/>
        </w:rPr>
        <w:t>Open the keystore xxxx.xml in a text editor.</w:t>
      </w:r>
    </w:p>
    <w:p w:rsidRPr="004F3B57" w:rsidR="00E978FB" w:rsidP="00E978FB" w:rsidRDefault="00E978FB" w14:paraId="285B046E" w14:textId="77777777">
      <w:pPr>
        <w:numPr>
          <w:ilvl w:val="0"/>
          <w:numId w:val="18"/>
        </w:numPr>
        <w:shd w:val="clear" w:color="auto" w:fill="FFFFFF"/>
        <w:spacing w:before="100" w:beforeAutospacing="1" w:after="100" w:afterAutospacing="1" w:line="240" w:lineRule="auto"/>
        <w:rPr>
          <w:rFonts w:cstheme="minorHAnsi"/>
          <w:color w:val="0D0D0D" w:themeColor="text1" w:themeTint="F2"/>
        </w:rPr>
      </w:pPr>
      <w:r w:rsidRPr="004F3B57">
        <w:rPr>
          <w:rFonts w:cstheme="minorHAnsi"/>
          <w:color w:val="0D0D0D" w:themeColor="text1" w:themeTint="F2"/>
        </w:rPr>
        <w:t>Copy the public x.509 certificate and convert into xxx.cer by</w:t>
      </w:r>
    </w:p>
    <w:p w:rsidRPr="004F3B57" w:rsidR="00E978FB" w:rsidP="00E978FB" w:rsidRDefault="00E978FB" w14:paraId="46C5C00F" w14:textId="77777777">
      <w:pPr>
        <w:numPr>
          <w:ilvl w:val="1"/>
          <w:numId w:val="18"/>
        </w:numPr>
        <w:shd w:val="clear" w:color="auto" w:fill="FFFFFF"/>
        <w:spacing w:before="100" w:beforeAutospacing="1" w:after="100" w:afterAutospacing="1" w:line="240" w:lineRule="auto"/>
        <w:rPr>
          <w:rFonts w:cstheme="minorHAnsi"/>
          <w:color w:val="0D0D0D" w:themeColor="text1" w:themeTint="F2"/>
        </w:rPr>
      </w:pPr>
      <w:r w:rsidRPr="004F3B57">
        <w:rPr>
          <w:rFonts w:cstheme="minorHAnsi"/>
          <w:color w:val="0D0D0D" w:themeColor="text1" w:themeTint="F2"/>
        </w:rPr>
        <w:t xml:space="preserve">copying </w:t>
      </w:r>
      <w:r w:rsidRPr="004F3B57">
        <w:rPr>
          <w:rFonts w:cstheme="minorHAnsi"/>
          <w:b/>
          <w:color w:val="0D0D0D" w:themeColor="text1" w:themeTint="F2"/>
        </w:rPr>
        <w:t>&lt;publicCertificate&gt;</w:t>
      </w:r>
      <w:r w:rsidRPr="004F3B57">
        <w:rPr>
          <w:rFonts w:cstheme="minorHAnsi"/>
          <w:color w:val="0D0D0D" w:themeColor="text1" w:themeTint="F2"/>
        </w:rPr>
        <w:t xml:space="preserve"> base 64 encoded content into a new text editor</w:t>
      </w:r>
    </w:p>
    <w:p w:rsidRPr="004F3B57" w:rsidR="00E978FB" w:rsidP="00E978FB" w:rsidRDefault="00E978FB" w14:paraId="2B65DFF5" w14:textId="77777777">
      <w:pPr>
        <w:numPr>
          <w:ilvl w:val="1"/>
          <w:numId w:val="18"/>
        </w:numPr>
        <w:shd w:val="clear" w:color="auto" w:fill="FFFFFF"/>
        <w:spacing w:before="100" w:beforeAutospacing="1" w:after="100" w:afterAutospacing="1" w:line="240" w:lineRule="auto"/>
        <w:rPr>
          <w:rFonts w:cstheme="minorHAnsi"/>
          <w:color w:val="0D0D0D" w:themeColor="text1" w:themeTint="F2"/>
        </w:rPr>
      </w:pPr>
      <w:r w:rsidRPr="004F3B57">
        <w:rPr>
          <w:rFonts w:cstheme="minorHAnsi"/>
          <w:color w:val="0D0D0D" w:themeColor="text1" w:themeTint="F2"/>
        </w:rPr>
        <w:t>adding a line -----BEGIN CERTIFICATE----- to the top</w:t>
      </w:r>
    </w:p>
    <w:p w:rsidRPr="004F3B57" w:rsidR="00E978FB" w:rsidP="00E978FB" w:rsidRDefault="00E978FB" w14:paraId="7E4D920B" w14:textId="77777777">
      <w:pPr>
        <w:numPr>
          <w:ilvl w:val="1"/>
          <w:numId w:val="18"/>
        </w:numPr>
        <w:shd w:val="clear" w:color="auto" w:fill="FFFFFF"/>
        <w:spacing w:before="100" w:beforeAutospacing="1" w:after="100" w:afterAutospacing="1" w:line="240" w:lineRule="auto"/>
        <w:rPr>
          <w:rFonts w:cstheme="minorHAnsi"/>
          <w:color w:val="0D0D0D" w:themeColor="text1" w:themeTint="F2"/>
        </w:rPr>
      </w:pPr>
      <w:r w:rsidRPr="004F3B57">
        <w:rPr>
          <w:rFonts w:cstheme="minorHAnsi"/>
          <w:color w:val="0D0D0D" w:themeColor="text1" w:themeTint="F2"/>
        </w:rPr>
        <w:t>adding a line -----END CERTIFICATE----- to the end</w:t>
      </w:r>
    </w:p>
    <w:p w:rsidRPr="004F3B57" w:rsidR="00E978FB" w:rsidP="00E978FB" w:rsidRDefault="00E978FB" w14:paraId="00E89A40" w14:textId="77777777">
      <w:pPr>
        <w:numPr>
          <w:ilvl w:val="1"/>
          <w:numId w:val="18"/>
        </w:numPr>
        <w:shd w:val="clear" w:color="auto" w:fill="FFFFFF"/>
        <w:spacing w:before="100" w:beforeAutospacing="1" w:after="100" w:afterAutospacing="1" w:line="240" w:lineRule="auto"/>
        <w:rPr>
          <w:rFonts w:cstheme="minorHAnsi"/>
          <w:color w:val="0D0D0D" w:themeColor="text1" w:themeTint="F2"/>
        </w:rPr>
      </w:pPr>
      <w:r w:rsidRPr="004F3B57">
        <w:rPr>
          <w:rFonts w:cstheme="minorHAnsi"/>
          <w:color w:val="0D0D0D" w:themeColor="text1" w:themeTint="F2"/>
        </w:rPr>
        <w:t>saving the file as xxx.p7b</w:t>
      </w:r>
    </w:p>
    <w:p w:rsidRPr="004F3B57" w:rsidR="00E978FB" w:rsidP="00E978FB" w:rsidRDefault="00E978FB" w14:paraId="76722C3D" w14:textId="77777777">
      <w:pPr>
        <w:numPr>
          <w:ilvl w:val="1"/>
          <w:numId w:val="18"/>
        </w:numPr>
        <w:shd w:val="clear" w:color="auto" w:fill="FFFFFF"/>
        <w:spacing w:before="100" w:beforeAutospacing="1" w:after="100" w:afterAutospacing="1" w:line="240" w:lineRule="auto"/>
        <w:rPr>
          <w:rFonts w:cstheme="minorHAnsi"/>
          <w:color w:val="0D0D0D" w:themeColor="text1" w:themeTint="F2"/>
        </w:rPr>
      </w:pPr>
      <w:r w:rsidRPr="004F3B57">
        <w:rPr>
          <w:rFonts w:cstheme="minorHAnsi"/>
          <w:color w:val="0D0D0D" w:themeColor="text1" w:themeTint="F2"/>
        </w:rPr>
        <w:t>opening the command prompt and *cd to the directory</w:t>
      </w:r>
    </w:p>
    <w:p w:rsidRPr="004F3B57" w:rsidR="00E978FB" w:rsidP="00E978FB" w:rsidRDefault="00E978FB" w14:paraId="151819B3" w14:textId="77777777">
      <w:pPr>
        <w:numPr>
          <w:ilvl w:val="1"/>
          <w:numId w:val="18"/>
        </w:numPr>
        <w:shd w:val="clear" w:color="auto" w:fill="FFFFFF"/>
        <w:spacing w:before="100" w:beforeAutospacing="1" w:after="100" w:afterAutospacing="1" w:line="240" w:lineRule="auto"/>
        <w:rPr>
          <w:rFonts w:cstheme="minorHAnsi"/>
          <w:color w:val="0D0D0D" w:themeColor="text1" w:themeTint="F2"/>
        </w:rPr>
      </w:pPr>
      <w:r w:rsidRPr="004F3B57">
        <w:rPr>
          <w:rFonts w:cstheme="minorHAnsi"/>
          <w:color w:val="0D0D0D" w:themeColor="text1" w:themeTint="F2"/>
        </w:rPr>
        <w:t>running the command: openssl pkcs7 -print_certs -in xxx.p7b -out xxx.cer</w:t>
      </w:r>
    </w:p>
    <w:p w:rsidRPr="004F3B57" w:rsidR="00E978FB" w:rsidP="00E978FB" w:rsidRDefault="00E978FB" w14:paraId="589E9881" w14:textId="77777777">
      <w:pPr>
        <w:numPr>
          <w:ilvl w:val="1"/>
          <w:numId w:val="18"/>
        </w:numPr>
        <w:shd w:val="clear" w:color="auto" w:fill="FFFFFF"/>
        <w:spacing w:before="100" w:beforeAutospacing="1" w:after="100" w:afterAutospacing="1" w:line="240" w:lineRule="auto"/>
        <w:rPr>
          <w:rFonts w:cstheme="minorHAnsi"/>
          <w:color w:val="0D0D0D" w:themeColor="text1" w:themeTint="F2"/>
        </w:rPr>
      </w:pPr>
      <w:r w:rsidRPr="004F3B57">
        <w:rPr>
          <w:rFonts w:cstheme="minorHAnsi"/>
          <w:color w:val="0D0D0D" w:themeColor="text1" w:themeTint="F2"/>
        </w:rPr>
        <w:t>opening the xxx.cer file using a text editor to view the public x.509 certificate (the first certificate in the list).</w:t>
      </w:r>
    </w:p>
    <w:p w:rsidRPr="004F3B57" w:rsidR="007C6F1A" w:rsidP="007C6F1A" w:rsidRDefault="007C6F1A" w14:paraId="7E9159C9" w14:textId="77777777">
      <w:pPr>
        <w:pStyle w:val="Heading5"/>
        <w:shd w:val="clear" w:color="auto" w:fill="FFFFFF"/>
        <w:spacing w:before="0"/>
        <w:rPr>
          <w:rFonts w:asciiTheme="minorHAnsi" w:hAnsiTheme="minorHAnsi" w:cstheme="minorHAnsi"/>
          <w:color w:val="0D0D0D" w:themeColor="text1" w:themeTint="F2"/>
        </w:rPr>
      </w:pPr>
      <w:r w:rsidRPr="004F3B57">
        <w:rPr>
          <w:rFonts w:asciiTheme="minorHAnsi" w:hAnsiTheme="minorHAnsi" w:cstheme="minorHAnsi"/>
          <w:color w:val="0D0D0D" w:themeColor="text1" w:themeTint="F2"/>
        </w:rPr>
        <w:t>Extracting the private key</w:t>
      </w:r>
    </w:p>
    <w:p w:rsidRPr="004F3B57" w:rsidR="007C6F1A" w:rsidP="007C6F1A" w:rsidRDefault="007C6F1A" w14:paraId="292E71E7" w14:textId="77777777">
      <w:pPr>
        <w:numPr>
          <w:ilvl w:val="0"/>
          <w:numId w:val="19"/>
        </w:numPr>
        <w:shd w:val="clear" w:color="auto" w:fill="FFFFFF"/>
        <w:spacing w:before="100" w:beforeAutospacing="1" w:after="100" w:afterAutospacing="1" w:line="240" w:lineRule="auto"/>
        <w:rPr>
          <w:rFonts w:cstheme="minorHAnsi"/>
          <w:color w:val="0D0D0D" w:themeColor="text1" w:themeTint="F2"/>
        </w:rPr>
      </w:pPr>
      <w:r w:rsidRPr="004F3B57">
        <w:rPr>
          <w:rFonts w:cstheme="minorHAnsi"/>
          <w:color w:val="0D0D0D" w:themeColor="text1" w:themeTint="F2"/>
        </w:rPr>
        <w:t>Copy the private key into an encrypted PKCS8 file xxx.key by</w:t>
      </w:r>
    </w:p>
    <w:p w:rsidRPr="004F3B57" w:rsidR="007C6F1A" w:rsidP="007C6F1A" w:rsidRDefault="007C6F1A" w14:paraId="75D46463" w14:textId="77777777">
      <w:pPr>
        <w:numPr>
          <w:ilvl w:val="1"/>
          <w:numId w:val="19"/>
        </w:numPr>
        <w:shd w:val="clear" w:color="auto" w:fill="FFFFFF"/>
        <w:spacing w:before="100" w:beforeAutospacing="1" w:after="100" w:afterAutospacing="1" w:line="240" w:lineRule="auto"/>
        <w:rPr>
          <w:rFonts w:cstheme="minorHAnsi"/>
          <w:color w:val="0D0D0D" w:themeColor="text1" w:themeTint="F2"/>
        </w:rPr>
      </w:pPr>
      <w:r w:rsidRPr="004F3B57">
        <w:rPr>
          <w:rFonts w:cstheme="minorHAnsi"/>
          <w:color w:val="0D0D0D" w:themeColor="text1" w:themeTint="F2"/>
        </w:rPr>
        <w:t>copying the</w:t>
      </w:r>
      <w:r w:rsidRPr="004F3B57">
        <w:rPr>
          <w:rFonts w:cstheme="minorHAnsi"/>
          <w:b/>
          <w:color w:val="0D0D0D" w:themeColor="text1" w:themeTint="F2"/>
        </w:rPr>
        <w:t xml:space="preserve"> &lt;protectedPrivateKey&gt;</w:t>
      </w:r>
      <w:r w:rsidRPr="004F3B57">
        <w:rPr>
          <w:rFonts w:cstheme="minorHAnsi"/>
          <w:color w:val="0D0D0D" w:themeColor="text1" w:themeTint="F2"/>
        </w:rPr>
        <w:t xml:space="preserve"> base 64 encoded content into a text editor</w:t>
      </w:r>
    </w:p>
    <w:p w:rsidRPr="004F3B57" w:rsidR="007C6F1A" w:rsidP="007C6F1A" w:rsidRDefault="007C6F1A" w14:paraId="701C1004" w14:textId="77777777">
      <w:pPr>
        <w:numPr>
          <w:ilvl w:val="1"/>
          <w:numId w:val="19"/>
        </w:numPr>
        <w:shd w:val="clear" w:color="auto" w:fill="FFFFFF"/>
        <w:spacing w:before="100" w:beforeAutospacing="1" w:after="100" w:afterAutospacing="1" w:line="240" w:lineRule="auto"/>
        <w:rPr>
          <w:rFonts w:cstheme="minorHAnsi"/>
          <w:color w:val="0D0D0D" w:themeColor="text1" w:themeTint="F2"/>
        </w:rPr>
      </w:pPr>
      <w:r w:rsidRPr="004F3B57">
        <w:rPr>
          <w:rFonts w:cstheme="minorHAnsi"/>
          <w:color w:val="0D0D0D" w:themeColor="text1" w:themeTint="F2"/>
        </w:rPr>
        <w:t>adding the line -----BEGIN ENCRYPTED PRIVATE KEY----- to the top</w:t>
      </w:r>
    </w:p>
    <w:p w:rsidRPr="004F3B57" w:rsidR="007C6F1A" w:rsidP="007C6F1A" w:rsidRDefault="007C6F1A" w14:paraId="7F9F5293" w14:textId="77777777">
      <w:pPr>
        <w:numPr>
          <w:ilvl w:val="1"/>
          <w:numId w:val="19"/>
        </w:numPr>
        <w:shd w:val="clear" w:color="auto" w:fill="FFFFFF"/>
        <w:spacing w:before="100" w:beforeAutospacing="1" w:after="100" w:afterAutospacing="1" w:line="240" w:lineRule="auto"/>
        <w:rPr>
          <w:rFonts w:cstheme="minorHAnsi"/>
          <w:color w:val="0D0D0D" w:themeColor="text1" w:themeTint="F2"/>
        </w:rPr>
      </w:pPr>
      <w:r w:rsidRPr="004F3B57">
        <w:rPr>
          <w:rFonts w:cstheme="minorHAnsi"/>
          <w:color w:val="0D0D0D" w:themeColor="text1" w:themeTint="F2"/>
        </w:rPr>
        <w:t>adding the line -----END ENCRYPTED PRIVATE KEY----- to the end</w:t>
      </w:r>
    </w:p>
    <w:p w:rsidRPr="004F3B57" w:rsidR="007C6F1A" w:rsidP="007C6F1A" w:rsidRDefault="007C6F1A" w14:paraId="1E2FCB9D" w14:textId="77777777">
      <w:pPr>
        <w:numPr>
          <w:ilvl w:val="1"/>
          <w:numId w:val="19"/>
        </w:numPr>
        <w:shd w:val="clear" w:color="auto" w:fill="FFFFFF"/>
        <w:spacing w:before="100" w:beforeAutospacing="1" w:after="100" w:afterAutospacing="1" w:line="240" w:lineRule="auto"/>
        <w:rPr>
          <w:rFonts w:cstheme="minorHAnsi"/>
          <w:color w:val="0D0D0D" w:themeColor="text1" w:themeTint="F2"/>
        </w:rPr>
      </w:pPr>
      <w:r w:rsidRPr="004F3B57">
        <w:rPr>
          <w:rFonts w:cstheme="minorHAnsi"/>
          <w:color w:val="0D0D0D" w:themeColor="text1" w:themeTint="F2"/>
        </w:rPr>
        <w:t>saving the file as xxx.key.</w:t>
      </w:r>
    </w:p>
    <w:p w:rsidRPr="004F3B57" w:rsidR="007C6F1A" w:rsidP="007C6F1A" w:rsidRDefault="007C6F1A" w14:paraId="2AA30367" w14:textId="77777777">
      <w:pPr>
        <w:numPr>
          <w:ilvl w:val="0"/>
          <w:numId w:val="19"/>
        </w:numPr>
        <w:shd w:val="clear" w:color="auto" w:fill="FFFFFF"/>
        <w:spacing w:before="100" w:beforeAutospacing="1" w:after="100" w:afterAutospacing="1" w:line="240" w:lineRule="auto"/>
        <w:rPr>
          <w:rFonts w:cstheme="minorHAnsi"/>
          <w:color w:val="0D0D0D" w:themeColor="text1" w:themeTint="F2"/>
        </w:rPr>
      </w:pPr>
      <w:r w:rsidRPr="004F3B57">
        <w:rPr>
          <w:rFonts w:cstheme="minorHAnsi"/>
          <w:color w:val="0D0D0D" w:themeColor="text1" w:themeTint="F2"/>
        </w:rPr>
        <w:t>Convert xxx.cer and xxx.key into PKCS12 by</w:t>
      </w:r>
    </w:p>
    <w:p w:rsidRPr="004F3B57" w:rsidR="007C6F1A" w:rsidP="007C6F1A" w:rsidRDefault="007C6F1A" w14:paraId="4AC65731" w14:textId="77777777">
      <w:pPr>
        <w:numPr>
          <w:ilvl w:val="1"/>
          <w:numId w:val="19"/>
        </w:numPr>
        <w:shd w:val="clear" w:color="auto" w:fill="FFFFFF"/>
        <w:spacing w:before="100" w:beforeAutospacing="1" w:after="100" w:afterAutospacing="1" w:line="240" w:lineRule="auto"/>
        <w:rPr>
          <w:rFonts w:cstheme="minorHAnsi"/>
          <w:color w:val="0D0D0D" w:themeColor="text1" w:themeTint="F2"/>
        </w:rPr>
      </w:pPr>
      <w:r w:rsidRPr="004F3B57">
        <w:rPr>
          <w:rFonts w:cstheme="minorHAnsi"/>
          <w:color w:val="0D0D0D" w:themeColor="text1" w:themeTint="F2"/>
        </w:rPr>
        <w:t>opening the command prompt and *cd to the directory</w:t>
      </w:r>
    </w:p>
    <w:p w:rsidRPr="004F3B57" w:rsidR="007C6F1A" w:rsidP="007C6F1A" w:rsidRDefault="007C6F1A" w14:paraId="360BC54C" w14:textId="77777777">
      <w:pPr>
        <w:numPr>
          <w:ilvl w:val="1"/>
          <w:numId w:val="19"/>
        </w:numPr>
        <w:shd w:val="clear" w:color="auto" w:fill="FFFFFF"/>
        <w:spacing w:before="100" w:beforeAutospacing="1" w:after="100" w:afterAutospacing="1" w:line="240" w:lineRule="auto"/>
        <w:rPr>
          <w:rFonts w:cstheme="minorHAnsi"/>
          <w:color w:val="0D0D0D" w:themeColor="text1" w:themeTint="F2"/>
        </w:rPr>
      </w:pPr>
      <w:r w:rsidRPr="004F3B57">
        <w:rPr>
          <w:rFonts w:cstheme="minorHAnsi"/>
          <w:color w:val="0D0D0D" w:themeColor="text1" w:themeTint="F2"/>
        </w:rPr>
        <w:t>running the command openssl pkcs12 -export -in xxx.cer -inkey xxx.key -out xxx.p12 -passin pass:&lt;password&gt; -passout pass:&lt;password&gt;.</w:t>
      </w:r>
    </w:p>
    <w:p w:rsidRPr="004F3B57" w:rsidR="007C6F1A" w:rsidP="007C6F1A" w:rsidRDefault="007C6F1A" w14:paraId="7C9CCDEC" w14:textId="77777777">
      <w:pPr>
        <w:numPr>
          <w:ilvl w:val="0"/>
          <w:numId w:val="19"/>
        </w:numPr>
        <w:shd w:val="clear" w:color="auto" w:fill="FFFFFF"/>
        <w:spacing w:before="100" w:beforeAutospacing="1" w:after="100" w:afterAutospacing="1" w:line="240" w:lineRule="auto"/>
        <w:rPr>
          <w:rFonts w:cstheme="minorHAnsi"/>
          <w:color w:val="0D0D0D" w:themeColor="text1" w:themeTint="F2"/>
        </w:rPr>
      </w:pPr>
      <w:r w:rsidRPr="004F3B57">
        <w:rPr>
          <w:rFonts w:cstheme="minorHAnsi"/>
          <w:color w:val="0D0D0D" w:themeColor="text1" w:themeTint="F2"/>
        </w:rPr>
        <w:t>Extract the private key from the PPKCS12 file xxx.p12 by</w:t>
      </w:r>
    </w:p>
    <w:p w:rsidRPr="004F3B57" w:rsidR="007C6F1A" w:rsidP="007C6F1A" w:rsidRDefault="007C6F1A" w14:paraId="2694C45B" w14:textId="77777777">
      <w:pPr>
        <w:numPr>
          <w:ilvl w:val="1"/>
          <w:numId w:val="19"/>
        </w:numPr>
        <w:shd w:val="clear" w:color="auto" w:fill="FFFFFF"/>
        <w:spacing w:before="100" w:beforeAutospacing="1" w:after="100" w:afterAutospacing="1" w:line="240" w:lineRule="auto"/>
        <w:rPr>
          <w:rFonts w:cstheme="minorHAnsi"/>
          <w:color w:val="0D0D0D" w:themeColor="text1" w:themeTint="F2"/>
        </w:rPr>
      </w:pPr>
      <w:r w:rsidRPr="004F3B57">
        <w:rPr>
          <w:rFonts w:cstheme="minorHAnsi"/>
          <w:color w:val="0D0D0D" w:themeColor="text1" w:themeTint="F2"/>
        </w:rPr>
        <w:t>running the command openssl pkcs12 -info -in xxx.p12 -nodes -nocerts</w:t>
      </w:r>
    </w:p>
    <w:p w:rsidRPr="004F3B57" w:rsidR="007C6F1A" w:rsidP="007C6F1A" w:rsidRDefault="007C6F1A" w14:paraId="343DA702" w14:textId="77777777">
      <w:pPr>
        <w:numPr>
          <w:ilvl w:val="1"/>
          <w:numId w:val="19"/>
        </w:numPr>
        <w:shd w:val="clear" w:color="auto" w:fill="FFFFFF"/>
        <w:spacing w:before="100" w:beforeAutospacing="1" w:after="100" w:afterAutospacing="1" w:line="240" w:lineRule="auto"/>
        <w:rPr>
          <w:rFonts w:cstheme="minorHAnsi"/>
          <w:color w:val="0D0D0D" w:themeColor="text1" w:themeTint="F2"/>
        </w:rPr>
      </w:pPr>
      <w:r w:rsidRPr="004F3B57">
        <w:rPr>
          <w:rFonts w:cstheme="minorHAnsi"/>
          <w:color w:val="0D0D0D" w:themeColor="text1" w:themeTint="F2"/>
        </w:rPr>
        <w:t>entering the keystore password</w:t>
      </w:r>
    </w:p>
    <w:p w:rsidRPr="004F3B57" w:rsidR="007C6F1A" w:rsidP="007C6F1A" w:rsidRDefault="007C6F1A" w14:paraId="3C3CCA4C" w14:textId="77777777">
      <w:pPr>
        <w:numPr>
          <w:ilvl w:val="1"/>
          <w:numId w:val="19"/>
        </w:numPr>
        <w:shd w:val="clear" w:color="auto" w:fill="FFFFFF"/>
        <w:spacing w:before="100" w:beforeAutospacing="1" w:after="100" w:afterAutospacing="1" w:line="240" w:lineRule="auto"/>
        <w:rPr>
          <w:rFonts w:cstheme="minorHAnsi"/>
          <w:color w:val="0D0D0D" w:themeColor="text1" w:themeTint="F2"/>
        </w:rPr>
      </w:pPr>
      <w:r w:rsidRPr="004F3B57">
        <w:rPr>
          <w:rFonts w:cstheme="minorHAnsi"/>
          <w:color w:val="0D0D0D" w:themeColor="text1" w:themeTint="F2"/>
        </w:rPr>
        <w:t>viewing the private key, which will be shown between 'begin private key' and 'end private key'.</w:t>
      </w:r>
    </w:p>
    <w:bookmarkEnd w:id="77"/>
    <w:p w:rsidRPr="0062566F" w:rsidR="00082D6C" w:rsidP="00082D6C" w:rsidRDefault="00082D6C" w14:paraId="5960D9A5" w14:textId="3514D80B">
      <w:pPr>
        <w:pStyle w:val="Heading2"/>
      </w:pPr>
    </w:p>
    <w:p w:rsidR="00543380" w:rsidRDefault="00543380" w14:paraId="5C3B05A8" w14:textId="77777777">
      <w:pPr>
        <w:rPr>
          <w:rFonts w:ascii="Calibri" w:hAnsi="Calibri" w:eastAsiaTheme="majorEastAsia" w:cstheme="majorBidi"/>
          <w:b/>
          <w:bCs/>
          <w:color w:val="1E3D6B"/>
          <w:sz w:val="28"/>
          <w:szCs w:val="26"/>
        </w:rPr>
      </w:pPr>
      <w:r>
        <w:br w:type="page"/>
      </w:r>
    </w:p>
    <w:p w:rsidR="00221F69" w:rsidP="00FB40A9" w:rsidRDefault="00543380" w14:paraId="3C17CF67" w14:textId="62EDC3A2">
      <w:pPr>
        <w:pStyle w:val="Heading2"/>
      </w:pPr>
      <w:bookmarkStart w:name="_Toc1452790332" w:id="11111404"/>
      <w:r w:rsidR="00543380">
        <w:rPr/>
        <w:t>A.</w:t>
      </w:r>
      <w:r w:rsidR="6972791D">
        <w:rPr/>
        <w:t>3</w:t>
      </w:r>
      <w:r w:rsidR="00543380">
        <w:rPr/>
        <w:t xml:space="preserve"> </w:t>
      </w:r>
      <w:r w:rsidR="00155DCD">
        <w:rPr/>
        <w:t>-</w:t>
      </w:r>
      <w:r w:rsidR="00543380">
        <w:rPr/>
        <w:t xml:space="preserve"> Using Microsoft's </w:t>
      </w:r>
      <w:r w:rsidR="005E1DE1">
        <w:rPr/>
        <w:t>powershell</w:t>
      </w:r>
      <w:r w:rsidR="005E1DE1">
        <w:rPr/>
        <w:t xml:space="preserve"> commands</w:t>
      </w:r>
      <w:r w:rsidR="00543380">
        <w:rPr/>
        <w:t xml:space="preserve"> to create</w:t>
      </w:r>
      <w:r w:rsidR="00CF73D7">
        <w:rPr/>
        <w:t xml:space="preserve"> and </w:t>
      </w:r>
      <w:r w:rsidR="00FB40A9">
        <w:rPr/>
        <w:t>export</w:t>
      </w:r>
      <w:r w:rsidR="00543380">
        <w:rPr/>
        <w:t xml:space="preserve"> a self-signed certificate</w:t>
      </w:r>
      <w:bookmarkEnd w:id="11111404"/>
    </w:p>
    <w:p w:rsidRPr="009625B3" w:rsidR="00543380" w:rsidP="00543380" w:rsidRDefault="00543380" w14:paraId="4292E019" w14:textId="10B01705">
      <w:pPr>
        <w:rPr>
          <w:color w:val="1F497D"/>
          <w:sz w:val="20"/>
          <w:szCs w:val="20"/>
        </w:rPr>
      </w:pPr>
      <w:r>
        <w:t>Microsoft</w:t>
      </w:r>
      <w:r w:rsidR="005E1DE1">
        <w:t>’s powershell commands</w:t>
      </w:r>
      <w:r>
        <w:t xml:space="preserve"> </w:t>
      </w:r>
      <w:r w:rsidR="005E1DE1">
        <w:t>can be used</w:t>
      </w:r>
      <w:r>
        <w:t xml:space="preserve"> for creating</w:t>
      </w:r>
      <w:r w:rsidR="00CF73D7">
        <w:t xml:space="preserve"> and </w:t>
      </w:r>
      <w:r w:rsidR="00FB40A9">
        <w:t>exporting</w:t>
      </w:r>
      <w:r>
        <w:t xml:space="preserve"> a self-signed certificate. </w:t>
      </w:r>
    </w:p>
    <w:p w:rsidR="00A53486" w:rsidP="00543380" w:rsidRDefault="00543380" w14:paraId="70A33429" w14:textId="696857C9">
      <w:r>
        <w:t>Provided below is a</w:t>
      </w:r>
      <w:r w:rsidR="005E1DE1">
        <w:t>n</w:t>
      </w:r>
      <w:r>
        <w:t xml:space="preserve"> </w:t>
      </w:r>
      <w:r w:rsidR="005E1DE1">
        <w:t>example</w:t>
      </w:r>
      <w:r>
        <w:t xml:space="preserve"> </w:t>
      </w:r>
      <w:r w:rsidR="005E1DE1">
        <w:t>powershell</w:t>
      </w:r>
      <w:r>
        <w:t xml:space="preserve"> command to create a </w:t>
      </w:r>
      <w:r w:rsidR="005E1DE1">
        <w:t xml:space="preserve">new self-signed </w:t>
      </w:r>
      <w:r>
        <w:t xml:space="preserve">certificate </w:t>
      </w:r>
      <w:r w:rsidR="005E1DE1">
        <w:t>and</w:t>
      </w:r>
      <w:r>
        <w:t xml:space="preserve"> </w:t>
      </w:r>
      <w:r w:rsidR="005E1DE1">
        <w:t>extend the end date by 5 years</w:t>
      </w:r>
      <w:r w:rsidR="00221F69">
        <w:t>:</w:t>
      </w:r>
    </w:p>
    <w:p w:rsidR="00A53486" w:rsidP="00A53486" w:rsidRDefault="00A53486" w14:paraId="730E9760" w14:textId="6E96F827">
      <w:pPr>
        <w:pStyle w:val="Caption"/>
        <w:keepNext/>
      </w:pPr>
      <w:r>
        <w:t xml:space="preserve">Table </w:t>
      </w:r>
      <w:r w:rsidR="3312E8B7">
        <w:t>6</w:t>
      </w:r>
      <w:r>
        <w:t xml:space="preserve"> - </w:t>
      </w:r>
      <w:r w:rsidR="005E1DE1">
        <w:t>Powershell</w:t>
      </w:r>
      <w:r>
        <w:t xml:space="preserve"> command</w:t>
      </w:r>
      <w:r w:rsidR="005E1DE1">
        <w:t xml:space="preserve"> </w:t>
      </w:r>
      <w:r>
        <w:t>example</w:t>
      </w:r>
      <w:r w:rsidR="005E1DE1">
        <w:t xml:space="preserve"> - New-SelfSigned</w:t>
      </w:r>
      <w:r w:rsidR="00164941">
        <w:t>C</w:t>
      </w:r>
      <w:r w:rsidR="005E1DE1">
        <w:t>ertificate</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2F2F2" w:themeFill="background1" w:themeFillShade="F2"/>
        <w:tblLook w:val="04A0" w:firstRow="1" w:lastRow="0" w:firstColumn="1" w:lastColumn="0" w:noHBand="0" w:noVBand="1"/>
      </w:tblPr>
      <w:tblGrid>
        <w:gridCol w:w="10336"/>
      </w:tblGrid>
      <w:tr w:rsidR="00A53486" w:rsidTr="00A53486" w14:paraId="4B5623F4" w14:textId="77777777">
        <w:tc>
          <w:tcPr>
            <w:tcW w:w="10336" w:type="dxa"/>
            <w:shd w:val="clear" w:color="auto" w:fill="F2F2F2" w:themeFill="background1" w:themeFillShade="F2"/>
          </w:tcPr>
          <w:p w:rsidR="00A53486" w:rsidP="00543380" w:rsidRDefault="005E1DE1" w14:paraId="05B351CF" w14:textId="439EF6EF">
            <w:r w:rsidRPr="005E1DE1">
              <w:rPr>
                <w:color w:val="1F497D"/>
                <w:sz w:val="20"/>
                <w:szCs w:val="20"/>
              </w:rPr>
              <w:t>New-SelfSignedCertificate -DnsName "sample.cer" -CertStoreLocation "cert:\LocalMachine\My"</w:t>
            </w:r>
            <w:r w:rsidR="00FB40A9">
              <w:rPr>
                <w:color w:val="1F497D"/>
                <w:sz w:val="20"/>
                <w:szCs w:val="20"/>
              </w:rPr>
              <w:t xml:space="preserve"> -NotAfter (Get-Date).AddYears(5)</w:t>
            </w:r>
          </w:p>
        </w:tc>
      </w:tr>
    </w:tbl>
    <w:p w:rsidR="00A53486" w:rsidP="00543380" w:rsidRDefault="00A53486" w14:paraId="5BEA5C05" w14:textId="77777777"/>
    <w:p w:rsidR="00543380" w:rsidP="00543380" w:rsidRDefault="00B65AFD" w14:paraId="031E1035" w14:textId="074FEA47">
      <w:r>
        <w:t xml:space="preserve">The following table </w:t>
      </w:r>
      <w:r w:rsidR="00221F69">
        <w:t xml:space="preserve">contains the </w:t>
      </w:r>
      <w:r w:rsidR="00164941">
        <w:t>export certificate cmdlet to export a certificate store to a file</w:t>
      </w:r>
      <w:r>
        <w:t>:</w:t>
      </w:r>
    </w:p>
    <w:p w:rsidR="00164941" w:rsidP="00164941" w:rsidRDefault="00B65AFD" w14:paraId="3E701EE4" w14:textId="0FAD4396">
      <w:pPr>
        <w:pStyle w:val="Caption"/>
        <w:keepNext/>
      </w:pPr>
      <w:r>
        <w:t xml:space="preserve">Table </w:t>
      </w:r>
      <w:r w:rsidR="3376F754">
        <w:t>7</w:t>
      </w:r>
      <w:r>
        <w:t xml:space="preserve"> - </w:t>
      </w:r>
      <w:r w:rsidR="00164941">
        <w:t>Powershell cmdlet example - Export-Certificate</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2F2F2" w:themeFill="background1" w:themeFillShade="F2"/>
        <w:tblLook w:val="04A0" w:firstRow="1" w:lastRow="0" w:firstColumn="1" w:lastColumn="0" w:noHBand="0" w:noVBand="1"/>
      </w:tblPr>
      <w:tblGrid>
        <w:gridCol w:w="10336"/>
      </w:tblGrid>
      <w:tr w:rsidR="00164941" w:rsidTr="003569F9" w14:paraId="22B5E2AB" w14:textId="77777777">
        <w:tc>
          <w:tcPr>
            <w:tcW w:w="10336" w:type="dxa"/>
            <w:shd w:val="clear" w:color="auto" w:fill="F2F2F2" w:themeFill="background1" w:themeFillShade="F2"/>
          </w:tcPr>
          <w:p w:rsidR="00164941" w:rsidP="003569F9" w:rsidRDefault="00164941" w14:paraId="59A451C6" w14:textId="4D61A761">
            <w:pPr>
              <w:rPr>
                <w:color w:val="1F497D"/>
                <w:sz w:val="20"/>
                <w:szCs w:val="20"/>
              </w:rPr>
            </w:pPr>
            <w:r w:rsidRPr="00164941">
              <w:rPr>
                <w:color w:val="1F497D"/>
                <w:sz w:val="20"/>
                <w:szCs w:val="20"/>
              </w:rPr>
              <w:t>$cert = Get-ChildItem -Path cert:\LocalMachine\My\</w:t>
            </w:r>
            <w:r w:rsidRPr="00A54804" w:rsidR="00A54804">
              <w:rPr>
                <w:color w:val="1F497D"/>
                <w:sz w:val="20"/>
                <w:szCs w:val="20"/>
              </w:rPr>
              <w:t>66581D94A90360884028B84208369D0B943D0C3D</w:t>
            </w:r>
          </w:p>
          <w:p w:rsidR="00164941" w:rsidP="003569F9" w:rsidRDefault="00164941" w14:paraId="6E5DE20C" w14:textId="553DC6D6">
            <w:r>
              <w:rPr>
                <w:color w:val="1F497D"/>
                <w:sz w:val="20"/>
                <w:szCs w:val="20"/>
              </w:rPr>
              <w:t>Export-</w:t>
            </w:r>
            <w:r w:rsidRPr="005E1DE1">
              <w:rPr>
                <w:color w:val="1F497D"/>
                <w:sz w:val="20"/>
                <w:szCs w:val="20"/>
              </w:rPr>
              <w:t>Certificate -</w:t>
            </w:r>
            <w:r>
              <w:rPr>
                <w:color w:val="1F497D"/>
                <w:sz w:val="20"/>
                <w:szCs w:val="20"/>
              </w:rPr>
              <w:t xml:space="preserve">Cert $cert </w:t>
            </w:r>
            <w:r w:rsidR="00643C61">
              <w:rPr>
                <w:color w:val="1F497D"/>
                <w:sz w:val="20"/>
                <w:szCs w:val="20"/>
              </w:rPr>
              <w:t xml:space="preserve">-FilePath </w:t>
            </w:r>
            <w:r w:rsidRPr="005E1DE1">
              <w:rPr>
                <w:color w:val="1F497D"/>
                <w:sz w:val="20"/>
                <w:szCs w:val="20"/>
              </w:rPr>
              <w:t>sample.cer</w:t>
            </w:r>
          </w:p>
        </w:tc>
      </w:tr>
    </w:tbl>
    <w:p w:rsidR="00164941" w:rsidP="00164941" w:rsidRDefault="00164941" w14:paraId="36C57AC9" w14:textId="58E3109D"/>
    <w:p w:rsidR="00164941" w:rsidP="00164941" w:rsidRDefault="00164941" w14:paraId="3EF666FA" w14:textId="2C50F66D">
      <w:r>
        <w:t xml:space="preserve">The private key is not included in the export. If more than one certificate is being exported, then the default file format is SST. Otherwise, the default format is CERT. </w:t>
      </w:r>
      <w:r w:rsidRPr="00164941">
        <w:rPr>
          <w:rFonts w:cstheme="minorHAnsi"/>
        </w:rPr>
        <w:t>Use the </w:t>
      </w:r>
      <w:r w:rsidRPr="00164941">
        <w:rPr>
          <w:rFonts w:cstheme="minorHAnsi"/>
          <w:color w:val="171717"/>
          <w:shd w:val="clear" w:color="auto" w:fill="FFFFFF"/>
        </w:rPr>
        <w:t>Type</w:t>
      </w:r>
      <w:r w:rsidRPr="00164941">
        <w:rPr>
          <w:rFonts w:cstheme="minorHAnsi"/>
        </w:rPr>
        <w:t> parameter to change the file format</w:t>
      </w:r>
      <w:r>
        <w:t>.</w:t>
      </w:r>
    </w:p>
    <w:p w:rsidR="00543380" w:rsidP="00643C61" w:rsidRDefault="00643C61" w14:paraId="6181DD83" w14:textId="33115BA7">
      <w:pPr>
        <w:pStyle w:val="NormalWeb"/>
        <w:spacing w:before="0" w:beforeAutospacing="0" w:after="0" w:afterAutospacing="0"/>
      </w:pPr>
      <w:r>
        <w:t>This example exports a certificate to the file system as a DER-</w:t>
      </w:r>
      <w:r w:rsidRPr="00911724">
        <w:rPr>
          <w:rFonts w:cstheme="minorHAnsi"/>
        </w:rPr>
        <w:t>encoded </w:t>
      </w:r>
      <w:r w:rsidRPr="00911724">
        <w:rPr>
          <w:rFonts w:cstheme="minorHAnsi"/>
          <w:color w:val="171717"/>
        </w:rPr>
        <w:t>.cer</w:t>
      </w:r>
      <w:r w:rsidRPr="00911724">
        <w:t> file</w:t>
      </w:r>
      <w:r>
        <w:t xml:space="preserve"> without its private key.</w:t>
      </w:r>
    </w:p>
    <w:p w:rsidR="00462406" w:rsidP="00643C61" w:rsidRDefault="00462406" w14:paraId="3BF5E445" w14:textId="6342F34C">
      <w:pPr>
        <w:pStyle w:val="NormalWeb"/>
        <w:spacing w:before="0" w:beforeAutospacing="0" w:after="0" w:afterAutospacing="0"/>
      </w:pPr>
    </w:p>
    <w:p w:rsidR="00462406" w:rsidP="00462406" w:rsidRDefault="00462406" w14:paraId="36877ABA" w14:textId="77777777">
      <w:r>
        <w:t>The following table contains the certutil command to convert the certificate to Base 64 format:</w:t>
      </w:r>
    </w:p>
    <w:p w:rsidR="00462406" w:rsidP="00462406" w:rsidRDefault="00462406" w14:paraId="067BF47C" w14:textId="2A3DAE74">
      <w:pPr>
        <w:pStyle w:val="Caption"/>
        <w:keepNext/>
      </w:pPr>
      <w:r>
        <w:t xml:space="preserve">Table </w:t>
      </w:r>
      <w:r w:rsidR="4B8E7183">
        <w:t>8</w:t>
      </w:r>
      <w:r>
        <w:t xml:space="preserve"> - Powershell command example - certutil</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2F2F2" w:themeFill="background1" w:themeFillShade="F2"/>
        <w:tblLook w:val="04A0" w:firstRow="1" w:lastRow="0" w:firstColumn="1" w:lastColumn="0" w:noHBand="0" w:noVBand="1"/>
      </w:tblPr>
      <w:tblGrid>
        <w:gridCol w:w="10336"/>
      </w:tblGrid>
      <w:tr w:rsidR="00462406" w:rsidTr="003569F9" w14:paraId="41D274C6" w14:textId="77777777">
        <w:tc>
          <w:tcPr>
            <w:tcW w:w="10336" w:type="dxa"/>
            <w:shd w:val="clear" w:color="auto" w:fill="F2F2F2" w:themeFill="background1" w:themeFillShade="F2"/>
          </w:tcPr>
          <w:p w:rsidR="00462406" w:rsidP="003569F9" w:rsidRDefault="00462406" w14:paraId="5C5EF464" w14:textId="48ECE25E">
            <w:r w:rsidRPr="00462406">
              <w:rPr>
                <w:color w:val="1F497D"/>
                <w:sz w:val="20"/>
                <w:szCs w:val="20"/>
              </w:rPr>
              <w:t>certutil -encode sample.cer base64cer.cer</w:t>
            </w:r>
          </w:p>
        </w:tc>
      </w:tr>
    </w:tbl>
    <w:p w:rsidR="00AC0A53" w:rsidP="00643C61" w:rsidRDefault="00AC0A53" w14:paraId="0825A421" w14:textId="13B0D570">
      <w:pPr>
        <w:pStyle w:val="NormalWeb"/>
        <w:spacing w:before="0" w:beforeAutospacing="0" w:after="0" w:afterAutospacing="0"/>
      </w:pPr>
    </w:p>
    <w:p w:rsidR="000A3503" w:rsidP="00643C61" w:rsidRDefault="000A3503" w14:paraId="025F4215" w14:textId="2424BD90">
      <w:pPr>
        <w:pStyle w:val="NormalWeb"/>
        <w:spacing w:before="0" w:beforeAutospacing="0" w:after="0" w:afterAutospacing="0"/>
      </w:pPr>
      <w:r>
        <w:t>See screenshot below:</w:t>
      </w:r>
    </w:p>
    <w:p w:rsidR="000A3503" w:rsidP="00643C61" w:rsidRDefault="000A3503" w14:paraId="30890B8A" w14:textId="148C78E3">
      <w:pPr>
        <w:pStyle w:val="NormalWeb"/>
        <w:spacing w:before="0" w:beforeAutospacing="0" w:after="0" w:afterAutospacing="0"/>
      </w:pPr>
    </w:p>
    <w:p w:rsidR="00695AFA" w:rsidP="0B05065B" w:rsidRDefault="00A54804" w14:paraId="5A24ABD7" w14:textId="067AA65D">
      <w:pPr>
        <w:pStyle w:val="NormalWeb"/>
        <w:spacing w:before="0" w:beforeAutospacing="0" w:after="0" w:afterAutospacing="0"/>
      </w:pPr>
      <w:bookmarkStart w:name="_Ref525737622" w:id="79"/>
      <w:bookmarkStart w:name="_Ref525737663" w:id="80"/>
      <w:r>
        <w:rPr>
          <w:noProof/>
        </w:rPr>
        <w:drawing>
          <wp:inline distT="0" distB="0" distL="0" distR="0" wp14:anchorId="24473C7A" wp14:editId="75D21E09">
            <wp:extent cx="6569708" cy="2753360"/>
            <wp:effectExtent l="0" t="0" r="254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28">
                      <a:extLst>
                        <a:ext uri="{28A0092B-C50C-407E-A947-70E740481C1C}">
                          <a14:useLocalDpi xmlns:a14="http://schemas.microsoft.com/office/drawing/2010/main" val="0"/>
                        </a:ext>
                      </a:extLst>
                    </a:blip>
                    <a:stretch>
                      <a:fillRect/>
                    </a:stretch>
                  </pic:blipFill>
                  <pic:spPr>
                    <a:xfrm>
                      <a:off x="0" y="0"/>
                      <a:ext cx="6569708" cy="2753360"/>
                    </a:xfrm>
                    <a:prstGeom prst="rect">
                      <a:avLst/>
                    </a:prstGeom>
                  </pic:spPr>
                </pic:pic>
              </a:graphicData>
            </a:graphic>
          </wp:inline>
        </w:drawing>
      </w:r>
    </w:p>
    <w:p w:rsidR="0B05065B" w:rsidRDefault="0B05065B" w14:paraId="3F3017F2" w14:textId="52BE2710"/>
    <w:tbl>
      <w:tblPr>
        <w:tblStyle w:val="TableGrid"/>
        <w:tblW w:w="0" w:type="auto"/>
        <w:tblLook w:val="04A0" w:firstRow="1" w:lastRow="0" w:firstColumn="1" w:lastColumn="0" w:noHBand="0" w:noVBand="1"/>
      </w:tblPr>
      <w:tblGrid>
        <w:gridCol w:w="10336"/>
      </w:tblGrid>
      <w:tr w:rsidR="002137CF" w:rsidTr="48F44B8E" w14:paraId="421E7976" w14:textId="77777777">
        <w:tc>
          <w:tcPr>
            <w:tcW w:w="13992" w:type="dxa"/>
          </w:tcPr>
          <w:p w:rsidR="002137CF" w:rsidP="00DE31FD" w:rsidRDefault="002137CF" w14:paraId="58901749" w14:textId="77777777">
            <w:pPr>
              <w:autoSpaceDE w:val="0"/>
              <w:autoSpaceDN w:val="0"/>
              <w:spacing w:after="0"/>
              <w:rPr>
                <w:rFonts w:ascii="Cascadia Mono" w:hAnsi="Cascadia Mono"/>
                <w:color w:val="000000"/>
                <w:sz w:val="19"/>
                <w:szCs w:val="19"/>
                <w:lang w:eastAsia="en-AU"/>
              </w:rPr>
            </w:pPr>
            <w:r>
              <w:rPr>
                <w:rFonts w:ascii="Cascadia Mono" w:hAnsi="Cascadia Mono"/>
                <w:color w:val="0000FF"/>
                <w:sz w:val="19"/>
                <w:szCs w:val="19"/>
                <w:lang w:eastAsia="en-AU"/>
              </w:rPr>
              <w:t>using</w:t>
            </w:r>
            <w:r>
              <w:rPr>
                <w:rFonts w:ascii="Cascadia Mono" w:hAnsi="Cascadia Mono"/>
                <w:color w:val="000000"/>
                <w:sz w:val="19"/>
                <w:szCs w:val="19"/>
                <w:lang w:eastAsia="en-AU"/>
              </w:rPr>
              <w:t xml:space="preserve"> Microsoft.Identity.Client;</w:t>
            </w:r>
          </w:p>
          <w:p w:rsidR="002137CF" w:rsidP="00DE31FD" w:rsidRDefault="002137CF" w14:paraId="2ADA250F" w14:textId="77777777">
            <w:pPr>
              <w:autoSpaceDE w:val="0"/>
              <w:autoSpaceDN w:val="0"/>
              <w:spacing w:after="0"/>
              <w:rPr>
                <w:rFonts w:ascii="Cascadia Mono" w:hAnsi="Cascadia Mono"/>
                <w:color w:val="000000"/>
                <w:sz w:val="19"/>
                <w:szCs w:val="19"/>
                <w:lang w:eastAsia="en-AU"/>
              </w:rPr>
            </w:pPr>
            <w:r>
              <w:rPr>
                <w:rFonts w:ascii="Cascadia Mono" w:hAnsi="Cascadia Mono"/>
                <w:color w:val="0000FF"/>
                <w:sz w:val="19"/>
                <w:szCs w:val="19"/>
                <w:lang w:eastAsia="en-AU"/>
              </w:rPr>
              <w:t>using</w:t>
            </w:r>
            <w:r>
              <w:rPr>
                <w:rFonts w:ascii="Cascadia Mono" w:hAnsi="Cascadia Mono"/>
                <w:color w:val="000000"/>
                <w:sz w:val="19"/>
                <w:szCs w:val="19"/>
                <w:lang w:eastAsia="en-AU"/>
              </w:rPr>
              <w:t xml:space="preserve"> Microsoft.Identity.Client;</w:t>
            </w:r>
          </w:p>
          <w:p w:rsidR="002137CF" w:rsidP="00DE31FD" w:rsidRDefault="002137CF" w14:paraId="0DCC8C9D" w14:textId="77777777">
            <w:pPr>
              <w:autoSpaceDE w:val="0"/>
              <w:autoSpaceDN w:val="0"/>
              <w:spacing w:after="0"/>
              <w:rPr>
                <w:rFonts w:ascii="Cascadia Mono" w:hAnsi="Cascadia Mono"/>
                <w:color w:val="000000"/>
                <w:sz w:val="19"/>
                <w:szCs w:val="19"/>
                <w:lang w:eastAsia="en-AU"/>
              </w:rPr>
            </w:pPr>
            <w:r>
              <w:rPr>
                <w:rFonts w:ascii="Cascadia Mono" w:hAnsi="Cascadia Mono"/>
                <w:color w:val="0000FF"/>
                <w:sz w:val="19"/>
                <w:szCs w:val="19"/>
                <w:lang w:eastAsia="en-AU"/>
              </w:rPr>
              <w:t>using</w:t>
            </w:r>
            <w:r>
              <w:rPr>
                <w:rFonts w:ascii="Cascadia Mono" w:hAnsi="Cascadia Mono"/>
                <w:color w:val="000000"/>
                <w:sz w:val="19"/>
                <w:szCs w:val="19"/>
                <w:lang w:eastAsia="en-AU"/>
              </w:rPr>
              <w:t xml:space="preserve"> Microsoft.IdentityModel.Logging;</w:t>
            </w:r>
          </w:p>
          <w:p w:rsidR="002137CF" w:rsidP="00DE31FD" w:rsidRDefault="002137CF" w14:paraId="7B3B268B" w14:textId="77777777">
            <w:pPr>
              <w:autoSpaceDE w:val="0"/>
              <w:autoSpaceDN w:val="0"/>
              <w:spacing w:after="0"/>
              <w:rPr>
                <w:rFonts w:ascii="Cascadia Mono" w:hAnsi="Cascadia Mono"/>
                <w:color w:val="000000"/>
                <w:sz w:val="19"/>
                <w:szCs w:val="19"/>
                <w:lang w:eastAsia="en-AU"/>
              </w:rPr>
            </w:pPr>
          </w:p>
          <w:p w:rsidR="002137CF" w:rsidP="00DE31FD" w:rsidRDefault="002137CF" w14:paraId="27429596" w14:textId="77777777">
            <w:pPr>
              <w:autoSpaceDE w:val="0"/>
              <w:autoSpaceDN w:val="0"/>
              <w:spacing w:after="0"/>
              <w:rPr>
                <w:rFonts w:ascii="Cascadia Mono" w:hAnsi="Cascadia Mono"/>
                <w:color w:val="000000"/>
                <w:sz w:val="19"/>
                <w:szCs w:val="19"/>
                <w:lang w:eastAsia="en-AU"/>
              </w:rPr>
            </w:pPr>
            <w:r>
              <w:rPr>
                <w:rFonts w:ascii="Cascadia Mono" w:hAnsi="Cascadia Mono"/>
                <w:color w:val="0000FF"/>
                <w:sz w:val="19"/>
                <w:szCs w:val="19"/>
                <w:lang w:eastAsia="en-AU"/>
              </w:rPr>
              <w:t>using</w:t>
            </w:r>
            <w:r>
              <w:rPr>
                <w:rFonts w:ascii="Cascadia Mono" w:hAnsi="Cascadia Mono"/>
                <w:color w:val="000000"/>
                <w:sz w:val="19"/>
                <w:szCs w:val="19"/>
                <w:lang w:eastAsia="en-AU"/>
              </w:rPr>
              <w:t xml:space="preserve"> System.Security.Cryptography.X509Certificates;</w:t>
            </w:r>
          </w:p>
          <w:p w:rsidR="002137CF" w:rsidP="00DE31FD" w:rsidRDefault="002137CF" w14:paraId="40717555" w14:textId="77777777">
            <w:pPr>
              <w:autoSpaceDE w:val="0"/>
              <w:autoSpaceDN w:val="0"/>
              <w:spacing w:after="0"/>
              <w:rPr>
                <w:rFonts w:ascii="Cascadia Mono" w:hAnsi="Cascadia Mono"/>
                <w:color w:val="000000"/>
                <w:sz w:val="19"/>
                <w:szCs w:val="19"/>
                <w:lang w:eastAsia="en-AU"/>
              </w:rPr>
            </w:pPr>
            <w:r>
              <w:rPr>
                <w:rFonts w:ascii="Cascadia Mono" w:hAnsi="Cascadia Mono"/>
                <w:color w:val="0000FF"/>
                <w:sz w:val="19"/>
                <w:szCs w:val="19"/>
                <w:lang w:eastAsia="en-AU"/>
              </w:rPr>
              <w:t>using</w:t>
            </w:r>
            <w:r>
              <w:rPr>
                <w:rFonts w:ascii="Cascadia Mono" w:hAnsi="Cascadia Mono"/>
                <w:color w:val="000000"/>
                <w:sz w:val="19"/>
                <w:szCs w:val="19"/>
                <w:lang w:eastAsia="en-AU"/>
              </w:rPr>
              <w:t xml:space="preserve"> System.Text.Json;</w:t>
            </w:r>
          </w:p>
          <w:p w:rsidR="002137CF" w:rsidP="00DE31FD" w:rsidRDefault="002137CF" w14:paraId="5BAF0F8D" w14:textId="77777777">
            <w:pPr>
              <w:autoSpaceDE w:val="0"/>
              <w:autoSpaceDN w:val="0"/>
              <w:spacing w:after="0"/>
              <w:rPr>
                <w:rFonts w:ascii="Cascadia Mono" w:hAnsi="Cascadia Mono"/>
                <w:color w:val="000000"/>
                <w:sz w:val="19"/>
                <w:szCs w:val="19"/>
                <w:lang w:eastAsia="en-AU"/>
              </w:rPr>
            </w:pPr>
            <w:r>
              <w:rPr>
                <w:rFonts w:ascii="Cascadia Mono" w:hAnsi="Cascadia Mono"/>
                <w:color w:val="0000FF"/>
                <w:sz w:val="19"/>
                <w:szCs w:val="19"/>
                <w:lang w:eastAsia="en-AU"/>
              </w:rPr>
              <w:t>using</w:t>
            </w:r>
            <w:r>
              <w:rPr>
                <w:rFonts w:ascii="Cascadia Mono" w:hAnsi="Cascadia Mono"/>
                <w:color w:val="000000"/>
                <w:sz w:val="19"/>
                <w:szCs w:val="19"/>
                <w:lang w:eastAsia="en-AU"/>
              </w:rPr>
              <w:t xml:space="preserve"> System.Text;</w:t>
            </w:r>
          </w:p>
          <w:p w:rsidR="002137CF" w:rsidP="00DE31FD" w:rsidRDefault="002137CF" w14:paraId="65F46D9C" w14:textId="77777777">
            <w:pPr>
              <w:autoSpaceDE w:val="0"/>
              <w:autoSpaceDN w:val="0"/>
              <w:spacing w:after="0"/>
              <w:rPr>
                <w:rFonts w:ascii="Cascadia Mono" w:hAnsi="Cascadia Mono"/>
                <w:color w:val="000000"/>
                <w:sz w:val="19"/>
                <w:szCs w:val="19"/>
                <w:lang w:eastAsia="en-AU"/>
              </w:rPr>
            </w:pPr>
            <w:r>
              <w:rPr>
                <w:rFonts w:ascii="Cascadia Mono" w:hAnsi="Cascadia Mono"/>
                <w:color w:val="0000FF"/>
                <w:sz w:val="19"/>
                <w:szCs w:val="19"/>
                <w:lang w:eastAsia="en-AU"/>
              </w:rPr>
              <w:t>using</w:t>
            </w:r>
            <w:r>
              <w:rPr>
                <w:rFonts w:ascii="Cascadia Mono" w:hAnsi="Cascadia Mono"/>
                <w:color w:val="000000"/>
                <w:sz w:val="19"/>
                <w:szCs w:val="19"/>
                <w:lang w:eastAsia="en-AU"/>
              </w:rPr>
              <w:t xml:space="preserve"> </w:t>
            </w:r>
            <w:r>
              <w:rPr>
                <w:rFonts w:ascii="Cascadia Mono" w:hAnsi="Cascadia Mono"/>
                <w:color w:val="0000FF"/>
                <w:sz w:val="19"/>
                <w:szCs w:val="19"/>
                <w:lang w:eastAsia="en-AU"/>
              </w:rPr>
              <w:t>static</w:t>
            </w:r>
            <w:r>
              <w:rPr>
                <w:rFonts w:ascii="Cascadia Mono" w:hAnsi="Cascadia Mono"/>
                <w:color w:val="000000"/>
                <w:sz w:val="19"/>
                <w:szCs w:val="19"/>
                <w:lang w:eastAsia="en-AU"/>
              </w:rPr>
              <w:t xml:space="preserve"> System.Formats.Asn1.AsnWriter;</w:t>
            </w:r>
          </w:p>
          <w:p w:rsidR="002137CF" w:rsidP="00DE31FD" w:rsidRDefault="002137CF" w14:paraId="6D1DEE42" w14:textId="77777777">
            <w:pPr>
              <w:autoSpaceDE w:val="0"/>
              <w:autoSpaceDN w:val="0"/>
              <w:spacing w:after="0"/>
              <w:rPr>
                <w:rFonts w:ascii="Cascadia Mono" w:hAnsi="Cascadia Mono"/>
                <w:color w:val="000000"/>
                <w:sz w:val="19"/>
                <w:szCs w:val="19"/>
                <w:lang w:eastAsia="en-AU"/>
              </w:rPr>
            </w:pPr>
            <w:r>
              <w:rPr>
                <w:rFonts w:ascii="Cascadia Mono" w:hAnsi="Cascadia Mono"/>
                <w:color w:val="0000FF"/>
                <w:sz w:val="19"/>
                <w:szCs w:val="19"/>
                <w:lang w:eastAsia="en-AU"/>
              </w:rPr>
              <w:t>using</w:t>
            </w:r>
            <w:r>
              <w:rPr>
                <w:rFonts w:ascii="Cascadia Mono" w:hAnsi="Cascadia Mono"/>
                <w:color w:val="000000"/>
                <w:sz w:val="19"/>
                <w:szCs w:val="19"/>
                <w:lang w:eastAsia="en-AU"/>
              </w:rPr>
              <w:t xml:space="preserve"> System.Runtime.ConstrainedExecution;</w:t>
            </w:r>
          </w:p>
          <w:p w:rsidR="002137CF" w:rsidP="00DE31FD" w:rsidRDefault="002137CF" w14:paraId="304A4C18" w14:textId="77777777">
            <w:pPr>
              <w:autoSpaceDE w:val="0"/>
              <w:autoSpaceDN w:val="0"/>
              <w:spacing w:after="0"/>
              <w:rPr>
                <w:rFonts w:ascii="Cascadia Mono" w:hAnsi="Cascadia Mono"/>
                <w:color w:val="000000"/>
                <w:sz w:val="19"/>
                <w:szCs w:val="19"/>
                <w:lang w:eastAsia="en-AU"/>
              </w:rPr>
            </w:pPr>
            <w:r>
              <w:rPr>
                <w:rFonts w:ascii="Cascadia Mono" w:hAnsi="Cascadia Mono"/>
                <w:color w:val="0000FF"/>
                <w:sz w:val="19"/>
                <w:szCs w:val="19"/>
                <w:lang w:eastAsia="en-AU"/>
              </w:rPr>
              <w:t>using</w:t>
            </w:r>
            <w:r>
              <w:rPr>
                <w:rFonts w:ascii="Cascadia Mono" w:hAnsi="Cascadia Mono"/>
                <w:color w:val="000000"/>
                <w:sz w:val="19"/>
                <w:szCs w:val="19"/>
                <w:lang w:eastAsia="en-AU"/>
              </w:rPr>
              <w:t xml:space="preserve"> System.Collections.Generic;</w:t>
            </w:r>
          </w:p>
          <w:p w:rsidR="002137CF" w:rsidP="00DE31FD" w:rsidRDefault="002137CF" w14:paraId="2D5600C6" w14:textId="77777777">
            <w:pPr>
              <w:autoSpaceDE w:val="0"/>
              <w:autoSpaceDN w:val="0"/>
              <w:spacing w:after="0"/>
              <w:rPr>
                <w:rFonts w:ascii="Cascadia Mono" w:hAnsi="Cascadia Mono"/>
                <w:color w:val="000000"/>
                <w:sz w:val="19"/>
                <w:szCs w:val="19"/>
                <w:lang w:eastAsia="en-AU"/>
              </w:rPr>
            </w:pPr>
            <w:r>
              <w:rPr>
                <w:rFonts w:ascii="Cascadia Mono" w:hAnsi="Cascadia Mono"/>
                <w:color w:val="0000FF"/>
                <w:sz w:val="19"/>
                <w:szCs w:val="19"/>
                <w:lang w:eastAsia="en-AU"/>
              </w:rPr>
              <w:t>using</w:t>
            </w:r>
            <w:r>
              <w:rPr>
                <w:rFonts w:ascii="Cascadia Mono" w:hAnsi="Cascadia Mono"/>
                <w:color w:val="000000"/>
                <w:sz w:val="19"/>
                <w:szCs w:val="19"/>
                <w:lang w:eastAsia="en-AU"/>
              </w:rPr>
              <w:t xml:space="preserve"> System.Collections.Generic;</w:t>
            </w:r>
          </w:p>
          <w:p w:rsidR="002137CF" w:rsidP="00DE31FD" w:rsidRDefault="002137CF" w14:paraId="57686D6A" w14:textId="77777777">
            <w:pPr>
              <w:autoSpaceDE w:val="0"/>
              <w:autoSpaceDN w:val="0"/>
              <w:spacing w:after="0"/>
              <w:rPr>
                <w:rFonts w:ascii="Cascadia Mono" w:hAnsi="Cascadia Mono"/>
                <w:color w:val="000000"/>
                <w:sz w:val="19"/>
                <w:szCs w:val="19"/>
                <w:lang w:eastAsia="en-AU"/>
              </w:rPr>
            </w:pPr>
            <w:r>
              <w:rPr>
                <w:rFonts w:ascii="Cascadia Mono" w:hAnsi="Cascadia Mono"/>
                <w:color w:val="0000FF"/>
                <w:sz w:val="19"/>
                <w:szCs w:val="19"/>
                <w:lang w:eastAsia="en-AU"/>
              </w:rPr>
              <w:t>using</w:t>
            </w:r>
            <w:r>
              <w:rPr>
                <w:rFonts w:ascii="Cascadia Mono" w:hAnsi="Cascadia Mono"/>
                <w:color w:val="000000"/>
                <w:sz w:val="19"/>
                <w:szCs w:val="19"/>
                <w:lang w:eastAsia="en-AU"/>
              </w:rPr>
              <w:t xml:space="preserve"> System.Security.Cryptography;</w:t>
            </w:r>
          </w:p>
          <w:p w:rsidR="002137CF" w:rsidP="00DE31FD" w:rsidRDefault="002137CF" w14:paraId="5C3A7245" w14:textId="77777777">
            <w:pPr>
              <w:autoSpaceDE w:val="0"/>
              <w:autoSpaceDN w:val="0"/>
              <w:spacing w:after="0"/>
              <w:rPr>
                <w:rFonts w:ascii="Cascadia Mono" w:hAnsi="Cascadia Mono"/>
                <w:color w:val="000000"/>
                <w:sz w:val="19"/>
                <w:szCs w:val="19"/>
                <w:lang w:eastAsia="en-AU"/>
              </w:rPr>
            </w:pPr>
            <w:r>
              <w:rPr>
                <w:rFonts w:ascii="Cascadia Mono" w:hAnsi="Cascadia Mono"/>
                <w:color w:val="0000FF"/>
                <w:sz w:val="19"/>
                <w:szCs w:val="19"/>
                <w:lang w:eastAsia="en-AU"/>
              </w:rPr>
              <w:t>using</w:t>
            </w:r>
            <w:r>
              <w:rPr>
                <w:rFonts w:ascii="Cascadia Mono" w:hAnsi="Cascadia Mono"/>
                <w:color w:val="000000"/>
                <w:sz w:val="19"/>
                <w:szCs w:val="19"/>
                <w:lang w:eastAsia="en-AU"/>
              </w:rPr>
              <w:t xml:space="preserve"> System.Net.Http.Headers;</w:t>
            </w:r>
          </w:p>
          <w:p w:rsidR="002137CF" w:rsidP="00DE31FD" w:rsidRDefault="002137CF" w14:paraId="493E9715" w14:textId="77777777">
            <w:pPr>
              <w:autoSpaceDE w:val="0"/>
              <w:autoSpaceDN w:val="0"/>
              <w:spacing w:after="0"/>
              <w:rPr>
                <w:rFonts w:ascii="Cascadia Mono" w:hAnsi="Cascadia Mono"/>
                <w:color w:val="000000"/>
                <w:sz w:val="19"/>
                <w:szCs w:val="19"/>
                <w:lang w:eastAsia="en-AU"/>
              </w:rPr>
            </w:pPr>
            <w:r>
              <w:rPr>
                <w:rFonts w:ascii="Cascadia Mono" w:hAnsi="Cascadia Mono"/>
                <w:color w:val="0000FF"/>
                <w:sz w:val="19"/>
                <w:szCs w:val="19"/>
                <w:lang w:eastAsia="en-AU"/>
              </w:rPr>
              <w:t>using</w:t>
            </w:r>
            <w:r>
              <w:rPr>
                <w:rFonts w:ascii="Cascadia Mono" w:hAnsi="Cascadia Mono"/>
                <w:color w:val="000000"/>
                <w:sz w:val="19"/>
                <w:szCs w:val="19"/>
                <w:lang w:eastAsia="en-AU"/>
              </w:rPr>
              <w:t xml:space="preserve"> System.Text.Json.Serialization;</w:t>
            </w:r>
          </w:p>
          <w:p w:rsidR="002137CF" w:rsidP="00DE31FD" w:rsidRDefault="002137CF" w14:paraId="0136EE8E" w14:textId="77777777">
            <w:pPr>
              <w:autoSpaceDE w:val="0"/>
              <w:autoSpaceDN w:val="0"/>
              <w:spacing w:after="0"/>
              <w:rPr>
                <w:rFonts w:ascii="Cascadia Mono" w:hAnsi="Cascadia Mono"/>
                <w:color w:val="000000"/>
                <w:sz w:val="19"/>
                <w:szCs w:val="19"/>
                <w:lang w:eastAsia="en-AU"/>
              </w:rPr>
            </w:pPr>
            <w:r>
              <w:rPr>
                <w:rFonts w:ascii="Cascadia Mono" w:hAnsi="Cascadia Mono"/>
                <w:color w:val="0000FF"/>
                <w:sz w:val="19"/>
                <w:szCs w:val="19"/>
                <w:lang w:eastAsia="en-AU"/>
              </w:rPr>
              <w:t>using</w:t>
            </w:r>
            <w:r>
              <w:rPr>
                <w:rFonts w:ascii="Cascadia Mono" w:hAnsi="Cascadia Mono"/>
                <w:color w:val="000000"/>
                <w:sz w:val="19"/>
                <w:szCs w:val="19"/>
                <w:lang w:eastAsia="en-AU"/>
              </w:rPr>
              <w:t xml:space="preserve"> Newtonsoft.Json;</w:t>
            </w:r>
          </w:p>
          <w:p w:rsidR="002137CF" w:rsidP="00DE31FD" w:rsidRDefault="002137CF" w14:paraId="336A5C9B" w14:textId="77777777">
            <w:pPr>
              <w:autoSpaceDE w:val="0"/>
              <w:autoSpaceDN w:val="0"/>
              <w:spacing w:after="0"/>
              <w:rPr>
                <w:rFonts w:ascii="Cascadia Mono" w:hAnsi="Cascadia Mono"/>
                <w:color w:val="000000"/>
                <w:sz w:val="19"/>
                <w:szCs w:val="19"/>
                <w:lang w:eastAsia="en-AU"/>
              </w:rPr>
            </w:pPr>
            <w:r>
              <w:rPr>
                <w:rFonts w:ascii="Cascadia Mono" w:hAnsi="Cascadia Mono"/>
                <w:color w:val="0000FF"/>
                <w:sz w:val="19"/>
                <w:szCs w:val="19"/>
                <w:lang w:eastAsia="en-AU"/>
              </w:rPr>
              <w:t>using</w:t>
            </w:r>
            <w:r>
              <w:rPr>
                <w:rFonts w:ascii="Cascadia Mono" w:hAnsi="Cascadia Mono"/>
                <w:color w:val="000000"/>
                <w:sz w:val="19"/>
                <w:szCs w:val="19"/>
                <w:lang w:eastAsia="en-AU"/>
              </w:rPr>
              <w:t xml:space="preserve"> JsonSerializer = System.Text.Json.JsonSerializer;</w:t>
            </w:r>
          </w:p>
          <w:p w:rsidR="002137CF" w:rsidP="00DE31FD" w:rsidRDefault="002137CF" w14:paraId="126F87CB" w14:textId="77777777">
            <w:pPr>
              <w:autoSpaceDE w:val="0"/>
              <w:autoSpaceDN w:val="0"/>
              <w:spacing w:after="0"/>
              <w:rPr>
                <w:rFonts w:ascii="Cascadia Mono" w:hAnsi="Cascadia Mono"/>
                <w:color w:val="000000"/>
                <w:sz w:val="19"/>
                <w:szCs w:val="19"/>
                <w:lang w:eastAsia="en-AU"/>
              </w:rPr>
            </w:pPr>
            <w:r>
              <w:rPr>
                <w:rFonts w:ascii="Cascadia Mono" w:hAnsi="Cascadia Mono"/>
                <w:color w:val="0000FF"/>
                <w:sz w:val="19"/>
                <w:szCs w:val="19"/>
                <w:lang w:eastAsia="en-AU"/>
              </w:rPr>
              <w:t>using</w:t>
            </w:r>
            <w:r>
              <w:rPr>
                <w:rFonts w:ascii="Cascadia Mono" w:hAnsi="Cascadia Mono"/>
                <w:color w:val="000000"/>
                <w:sz w:val="19"/>
                <w:szCs w:val="19"/>
                <w:lang w:eastAsia="en-AU"/>
              </w:rPr>
              <w:t xml:space="preserve"> System.Net;</w:t>
            </w:r>
          </w:p>
          <w:p w:rsidR="002137CF" w:rsidP="00DE31FD" w:rsidRDefault="002137CF" w14:paraId="5BB941C9" w14:textId="77777777">
            <w:pPr>
              <w:autoSpaceDE w:val="0"/>
              <w:autoSpaceDN w:val="0"/>
              <w:spacing w:after="0"/>
              <w:rPr>
                <w:rFonts w:ascii="Cascadia Mono" w:hAnsi="Cascadia Mono"/>
                <w:color w:val="000000"/>
                <w:sz w:val="19"/>
                <w:szCs w:val="19"/>
                <w:lang w:eastAsia="en-AU"/>
              </w:rPr>
            </w:pPr>
            <w:r>
              <w:rPr>
                <w:rFonts w:ascii="Cascadia Mono" w:hAnsi="Cascadia Mono"/>
                <w:color w:val="0000FF"/>
                <w:sz w:val="19"/>
                <w:szCs w:val="19"/>
                <w:lang w:eastAsia="en-AU"/>
              </w:rPr>
              <w:t>using</w:t>
            </w:r>
            <w:r>
              <w:rPr>
                <w:rFonts w:ascii="Cascadia Mono" w:hAnsi="Cascadia Mono"/>
                <w:color w:val="000000"/>
                <w:sz w:val="19"/>
                <w:szCs w:val="19"/>
                <w:lang w:eastAsia="en-AU"/>
              </w:rPr>
              <w:t xml:space="preserve"> System.Text.Json.Nodes;</w:t>
            </w:r>
          </w:p>
          <w:p w:rsidR="002137CF" w:rsidP="00DE31FD" w:rsidRDefault="002137CF" w14:paraId="6D1DA5B4" w14:textId="77777777">
            <w:pPr>
              <w:autoSpaceDE w:val="0"/>
              <w:autoSpaceDN w:val="0"/>
              <w:spacing w:after="0"/>
              <w:rPr>
                <w:rFonts w:ascii="Cascadia Mono" w:hAnsi="Cascadia Mono"/>
                <w:color w:val="000000"/>
                <w:sz w:val="19"/>
                <w:szCs w:val="19"/>
                <w:lang w:eastAsia="en-AU"/>
              </w:rPr>
            </w:pPr>
            <w:r>
              <w:rPr>
                <w:rFonts w:ascii="Cascadia Mono" w:hAnsi="Cascadia Mono"/>
                <w:color w:val="008000"/>
                <w:sz w:val="19"/>
                <w:szCs w:val="19"/>
                <w:lang w:eastAsia="en-AU"/>
              </w:rPr>
              <w:t>//https://entra.microsoft.com/#@edugovaudev.onmicrosoft.com</w:t>
            </w:r>
          </w:p>
          <w:p w:rsidR="002137CF" w:rsidP="00DE31FD" w:rsidRDefault="002137CF" w14:paraId="256ADF48" w14:textId="77777777">
            <w:pPr>
              <w:autoSpaceDE w:val="0"/>
              <w:autoSpaceDN w:val="0"/>
              <w:spacing w:after="0"/>
              <w:rPr>
                <w:rFonts w:ascii="Cascadia Mono" w:hAnsi="Cascadia Mono"/>
                <w:color w:val="000000"/>
                <w:sz w:val="19"/>
                <w:szCs w:val="19"/>
                <w:lang w:eastAsia="en-AU"/>
              </w:rPr>
            </w:pPr>
            <w:r>
              <w:rPr>
                <w:rFonts w:ascii="Cascadia Mono" w:hAnsi="Cascadia Mono"/>
                <w:color w:val="0000FF"/>
                <w:sz w:val="19"/>
                <w:szCs w:val="19"/>
                <w:lang w:eastAsia="en-AU"/>
              </w:rPr>
              <w:t>namespace</w:t>
            </w:r>
            <w:r>
              <w:rPr>
                <w:rFonts w:ascii="Cascadia Mono" w:hAnsi="Cascadia Mono"/>
                <w:color w:val="000000"/>
                <w:sz w:val="19"/>
                <w:szCs w:val="19"/>
                <w:lang w:eastAsia="en-AU"/>
              </w:rPr>
              <w:t xml:space="preserve"> m2m_client_assertion</w:t>
            </w:r>
          </w:p>
          <w:p w:rsidR="002137CF" w:rsidP="00DE31FD" w:rsidRDefault="002137CF" w14:paraId="10048E6C" w14:textId="77777777">
            <w:pPr>
              <w:autoSpaceDE w:val="0"/>
              <w:autoSpaceDN w:val="0"/>
              <w:spacing w:after="0"/>
              <w:rPr>
                <w:rFonts w:ascii="Cascadia Mono" w:hAnsi="Cascadia Mono"/>
                <w:color w:val="000000"/>
                <w:sz w:val="19"/>
                <w:szCs w:val="19"/>
                <w:lang w:eastAsia="en-AU"/>
              </w:rPr>
            </w:pPr>
            <w:r>
              <w:rPr>
                <w:rFonts w:ascii="Cascadia Mono" w:hAnsi="Cascadia Mono"/>
                <w:color w:val="000000"/>
                <w:sz w:val="19"/>
                <w:szCs w:val="19"/>
                <w:lang w:eastAsia="en-AU"/>
              </w:rPr>
              <w:t>{</w:t>
            </w:r>
          </w:p>
          <w:p w:rsidR="002137CF" w:rsidP="00DE31FD" w:rsidRDefault="002137CF" w14:paraId="19D880BB" w14:textId="77777777">
            <w:pPr>
              <w:autoSpaceDE w:val="0"/>
              <w:autoSpaceDN w:val="0"/>
              <w:spacing w:after="0"/>
              <w:rPr>
                <w:rFonts w:ascii="Cascadia Mono" w:hAnsi="Cascadia Mono"/>
                <w:color w:val="000000"/>
                <w:sz w:val="19"/>
                <w:szCs w:val="19"/>
                <w:lang w:eastAsia="en-AU"/>
              </w:rPr>
            </w:pPr>
            <w:r>
              <w:rPr>
                <w:rFonts w:ascii="Cascadia Mono" w:hAnsi="Cascadia Mono"/>
                <w:color w:val="000000"/>
                <w:sz w:val="19"/>
                <w:szCs w:val="19"/>
                <w:lang w:eastAsia="en-AU"/>
              </w:rPr>
              <w:t xml:space="preserve">    </w:t>
            </w:r>
            <w:r>
              <w:rPr>
                <w:rFonts w:ascii="Cascadia Mono" w:hAnsi="Cascadia Mono"/>
                <w:color w:val="0000FF"/>
                <w:sz w:val="19"/>
                <w:szCs w:val="19"/>
                <w:lang w:eastAsia="en-AU"/>
              </w:rPr>
              <w:t>internal</w:t>
            </w:r>
            <w:r>
              <w:rPr>
                <w:rFonts w:ascii="Cascadia Mono" w:hAnsi="Cascadia Mono"/>
                <w:color w:val="000000"/>
                <w:sz w:val="19"/>
                <w:szCs w:val="19"/>
                <w:lang w:eastAsia="en-AU"/>
              </w:rPr>
              <w:t xml:space="preserve"> </w:t>
            </w:r>
            <w:r>
              <w:rPr>
                <w:rFonts w:ascii="Cascadia Mono" w:hAnsi="Cascadia Mono"/>
                <w:color w:val="0000FF"/>
                <w:sz w:val="19"/>
                <w:szCs w:val="19"/>
                <w:lang w:eastAsia="en-AU"/>
              </w:rPr>
              <w:t>class</w:t>
            </w:r>
            <w:r>
              <w:rPr>
                <w:rFonts w:ascii="Cascadia Mono" w:hAnsi="Cascadia Mono"/>
                <w:color w:val="000000"/>
                <w:sz w:val="19"/>
                <w:szCs w:val="19"/>
                <w:lang w:eastAsia="en-AU"/>
              </w:rPr>
              <w:t xml:space="preserve"> </w:t>
            </w:r>
            <w:r>
              <w:rPr>
                <w:rFonts w:ascii="Cascadia Mono" w:hAnsi="Cascadia Mono"/>
                <w:color w:val="2B91AF"/>
                <w:sz w:val="19"/>
                <w:szCs w:val="19"/>
                <w:lang w:eastAsia="en-AU"/>
              </w:rPr>
              <w:t>Program</w:t>
            </w:r>
          </w:p>
          <w:p w:rsidR="002137CF" w:rsidP="00DE31FD" w:rsidRDefault="002137CF" w14:paraId="21CF41F4" w14:textId="77777777">
            <w:pPr>
              <w:autoSpaceDE w:val="0"/>
              <w:autoSpaceDN w:val="0"/>
              <w:spacing w:after="0"/>
              <w:rPr>
                <w:rFonts w:ascii="Cascadia Mono" w:hAnsi="Cascadia Mono"/>
                <w:color w:val="000000"/>
                <w:sz w:val="19"/>
                <w:szCs w:val="19"/>
                <w:lang w:eastAsia="en-AU"/>
              </w:rPr>
            </w:pPr>
            <w:r>
              <w:rPr>
                <w:rFonts w:ascii="Cascadia Mono" w:hAnsi="Cascadia Mono"/>
                <w:color w:val="000000"/>
                <w:sz w:val="19"/>
                <w:szCs w:val="19"/>
                <w:lang w:eastAsia="en-AU"/>
              </w:rPr>
              <w:t>    {</w:t>
            </w:r>
          </w:p>
          <w:p w:rsidR="002137CF" w:rsidP="00DE31FD" w:rsidRDefault="002137CF" w14:paraId="2721F413" w14:textId="77777777">
            <w:pPr>
              <w:autoSpaceDE w:val="0"/>
              <w:autoSpaceDN w:val="0"/>
              <w:spacing w:after="0"/>
              <w:rPr>
                <w:rFonts w:ascii="Cascadia Mono" w:hAnsi="Cascadia Mono"/>
                <w:color w:val="000000"/>
                <w:sz w:val="19"/>
                <w:szCs w:val="19"/>
                <w:lang w:eastAsia="en-AU"/>
              </w:rPr>
            </w:pPr>
            <w:r>
              <w:rPr>
                <w:rFonts w:ascii="Cascadia Mono" w:hAnsi="Cascadia Mono"/>
                <w:color w:val="000000"/>
                <w:sz w:val="19"/>
                <w:szCs w:val="19"/>
                <w:lang w:eastAsia="en-AU"/>
              </w:rPr>
              <w:t xml:space="preserve">        </w:t>
            </w:r>
            <w:r>
              <w:rPr>
                <w:rFonts w:ascii="Cascadia Mono" w:hAnsi="Cascadia Mono"/>
                <w:color w:val="0000FF"/>
                <w:sz w:val="19"/>
                <w:szCs w:val="19"/>
                <w:lang w:eastAsia="en-AU"/>
              </w:rPr>
              <w:t>static</w:t>
            </w:r>
            <w:r>
              <w:rPr>
                <w:rFonts w:ascii="Cascadia Mono" w:hAnsi="Cascadia Mono"/>
                <w:color w:val="000000"/>
                <w:sz w:val="19"/>
                <w:szCs w:val="19"/>
                <w:lang w:eastAsia="en-AU"/>
              </w:rPr>
              <w:t xml:space="preserve"> </w:t>
            </w:r>
            <w:r>
              <w:rPr>
                <w:rFonts w:ascii="Cascadia Mono" w:hAnsi="Cascadia Mono"/>
                <w:color w:val="0000FF"/>
                <w:sz w:val="19"/>
                <w:szCs w:val="19"/>
                <w:lang w:eastAsia="en-AU"/>
              </w:rPr>
              <w:t>string</w:t>
            </w:r>
            <w:r>
              <w:rPr>
                <w:rFonts w:ascii="Cascadia Mono" w:hAnsi="Cascadia Mono"/>
                <w:color w:val="000000"/>
                <w:sz w:val="19"/>
                <w:szCs w:val="19"/>
                <w:lang w:eastAsia="en-AU"/>
              </w:rPr>
              <w:t xml:space="preserve"> client_id = </w:t>
            </w:r>
            <w:r>
              <w:rPr>
                <w:rFonts w:ascii="Cascadia Mono" w:hAnsi="Cascadia Mono"/>
                <w:color w:val="A31515"/>
                <w:sz w:val="19"/>
                <w:szCs w:val="19"/>
                <w:lang w:eastAsia="en-AU"/>
              </w:rPr>
              <w:t>"8a765603-f96f-4fc7-b7ba-1104fadaba01"</w:t>
            </w:r>
            <w:r>
              <w:rPr>
                <w:rFonts w:ascii="Cascadia Mono" w:hAnsi="Cascadia Mono"/>
                <w:color w:val="000000"/>
                <w:sz w:val="19"/>
                <w:szCs w:val="19"/>
                <w:lang w:eastAsia="en-AU"/>
              </w:rPr>
              <w:t xml:space="preserve">; </w:t>
            </w:r>
          </w:p>
          <w:p w:rsidR="002137CF" w:rsidP="00DE31FD" w:rsidRDefault="002137CF" w14:paraId="5C9D4CD9" w14:textId="77777777">
            <w:pPr>
              <w:autoSpaceDE w:val="0"/>
              <w:autoSpaceDN w:val="0"/>
              <w:spacing w:after="0"/>
              <w:rPr>
                <w:rFonts w:ascii="Cascadia Mono" w:hAnsi="Cascadia Mono"/>
                <w:color w:val="000000"/>
                <w:sz w:val="19"/>
                <w:szCs w:val="19"/>
                <w:lang w:eastAsia="en-AU"/>
              </w:rPr>
            </w:pPr>
            <w:r>
              <w:rPr>
                <w:rFonts w:ascii="Cascadia Mono" w:hAnsi="Cascadia Mono"/>
                <w:color w:val="000000"/>
                <w:sz w:val="19"/>
                <w:szCs w:val="19"/>
                <w:lang w:eastAsia="en-AU"/>
              </w:rPr>
              <w:t>        </w:t>
            </w:r>
            <w:r>
              <w:rPr>
                <w:rFonts w:ascii="Cascadia Mono" w:hAnsi="Cascadia Mono"/>
                <w:color w:val="0000FF"/>
                <w:sz w:val="19"/>
                <w:szCs w:val="19"/>
                <w:lang w:eastAsia="en-AU"/>
              </w:rPr>
              <w:t>static</w:t>
            </w:r>
            <w:r>
              <w:rPr>
                <w:rFonts w:ascii="Cascadia Mono" w:hAnsi="Cascadia Mono"/>
                <w:color w:val="000000"/>
                <w:sz w:val="19"/>
                <w:szCs w:val="19"/>
                <w:lang w:eastAsia="en-AU"/>
              </w:rPr>
              <w:t xml:space="preserve"> </w:t>
            </w:r>
            <w:r>
              <w:rPr>
                <w:rFonts w:ascii="Cascadia Mono" w:hAnsi="Cascadia Mono"/>
                <w:color w:val="0000FF"/>
                <w:sz w:val="19"/>
                <w:szCs w:val="19"/>
                <w:lang w:eastAsia="en-AU"/>
              </w:rPr>
              <w:t>string</w:t>
            </w:r>
            <w:r>
              <w:rPr>
                <w:rFonts w:ascii="Cascadia Mono" w:hAnsi="Cascadia Mono"/>
                <w:color w:val="000000"/>
                <w:sz w:val="19"/>
                <w:szCs w:val="19"/>
                <w:lang w:eastAsia="en-AU"/>
              </w:rPr>
              <w:t xml:space="preserve"> tenantId = </w:t>
            </w:r>
            <w:r>
              <w:rPr>
                <w:rFonts w:ascii="Cascadia Mono" w:hAnsi="Cascadia Mono"/>
                <w:color w:val="A31515"/>
                <w:sz w:val="19"/>
                <w:szCs w:val="19"/>
                <w:lang w:eastAsia="en-AU"/>
              </w:rPr>
              <w:t>"edugovaudev.onmicrosoft.com"</w:t>
            </w:r>
            <w:r>
              <w:rPr>
                <w:rFonts w:ascii="Cascadia Mono" w:hAnsi="Cascadia Mono"/>
                <w:color w:val="000000"/>
                <w:sz w:val="19"/>
                <w:szCs w:val="19"/>
                <w:lang w:eastAsia="en-AU"/>
              </w:rPr>
              <w:t>;</w:t>
            </w:r>
          </w:p>
          <w:p w:rsidR="002137CF" w:rsidP="00DE31FD" w:rsidRDefault="002137CF" w14:paraId="199A19C5" w14:textId="77777777">
            <w:pPr>
              <w:autoSpaceDE w:val="0"/>
              <w:autoSpaceDN w:val="0"/>
              <w:spacing w:after="0"/>
              <w:rPr>
                <w:rFonts w:ascii="Cascadia Mono" w:hAnsi="Cascadia Mono"/>
                <w:color w:val="000000"/>
                <w:sz w:val="19"/>
                <w:szCs w:val="19"/>
                <w:lang w:eastAsia="en-AU"/>
              </w:rPr>
            </w:pPr>
            <w:r>
              <w:rPr>
                <w:rFonts w:ascii="Cascadia Mono" w:hAnsi="Cascadia Mono"/>
                <w:color w:val="000000"/>
                <w:sz w:val="19"/>
                <w:szCs w:val="19"/>
                <w:lang w:eastAsia="en-AU"/>
              </w:rPr>
              <w:t xml:space="preserve">        </w:t>
            </w:r>
            <w:r>
              <w:rPr>
                <w:rFonts w:ascii="Cascadia Mono" w:hAnsi="Cascadia Mono"/>
                <w:color w:val="0000FF"/>
                <w:sz w:val="19"/>
                <w:szCs w:val="19"/>
                <w:lang w:eastAsia="en-AU"/>
              </w:rPr>
              <w:t>static</w:t>
            </w:r>
            <w:r>
              <w:rPr>
                <w:rFonts w:ascii="Cascadia Mono" w:hAnsi="Cascadia Mono"/>
                <w:color w:val="000000"/>
                <w:sz w:val="19"/>
                <w:szCs w:val="19"/>
                <w:lang w:eastAsia="en-AU"/>
              </w:rPr>
              <w:t xml:space="preserve"> </w:t>
            </w:r>
            <w:r>
              <w:rPr>
                <w:rFonts w:ascii="Cascadia Mono" w:hAnsi="Cascadia Mono"/>
                <w:color w:val="0000FF"/>
                <w:sz w:val="19"/>
                <w:szCs w:val="19"/>
                <w:lang w:eastAsia="en-AU"/>
              </w:rPr>
              <w:t>string</w:t>
            </w:r>
            <w:r>
              <w:rPr>
                <w:rFonts w:ascii="Cascadia Mono" w:hAnsi="Cascadia Mono"/>
                <w:color w:val="000000"/>
                <w:sz w:val="19"/>
                <w:szCs w:val="19"/>
                <w:lang w:eastAsia="en-AU"/>
              </w:rPr>
              <w:t xml:space="preserve"> requested_scope = </w:t>
            </w:r>
            <w:hyperlink w:history="1" r:id="rId29">
              <w:r>
                <w:rPr>
                  <w:rStyle w:val="Hyperlink"/>
                  <w:rFonts w:ascii="Cascadia Mono" w:hAnsi="Cascadia Mono"/>
                  <w:sz w:val="19"/>
                  <w:szCs w:val="19"/>
                  <w:lang w:eastAsia="en-AU"/>
                </w:rPr>
                <w:t>https://edugovaudev.onmicrosoft.com/prisms/.default</w:t>
              </w:r>
            </w:hyperlink>
            <w:r>
              <w:rPr>
                <w:rFonts w:ascii="Cascadia Mono" w:hAnsi="Cascadia Mono"/>
                <w:color w:val="000000"/>
                <w:sz w:val="19"/>
                <w:szCs w:val="19"/>
                <w:lang w:eastAsia="en-AU"/>
              </w:rPr>
              <w:t>;</w:t>
            </w:r>
          </w:p>
          <w:p w:rsidR="002137CF" w:rsidP="00DE31FD" w:rsidRDefault="002137CF" w14:paraId="47DB547C" w14:textId="77777777">
            <w:pPr>
              <w:autoSpaceDE w:val="0"/>
              <w:autoSpaceDN w:val="0"/>
              <w:spacing w:after="0"/>
              <w:rPr>
                <w:rFonts w:ascii="Cascadia Mono" w:hAnsi="Cascadia Mono"/>
                <w:color w:val="000000"/>
                <w:sz w:val="19"/>
                <w:szCs w:val="19"/>
                <w:lang w:eastAsia="en-AU"/>
              </w:rPr>
            </w:pPr>
          </w:p>
          <w:p w:rsidR="002137CF" w:rsidP="00DE31FD" w:rsidRDefault="002137CF" w14:paraId="4445028C" w14:textId="77777777">
            <w:pPr>
              <w:autoSpaceDE w:val="0"/>
              <w:autoSpaceDN w:val="0"/>
              <w:spacing w:after="0"/>
              <w:rPr>
                <w:rFonts w:ascii="Cascadia Mono" w:hAnsi="Cascadia Mono"/>
                <w:color w:val="000000"/>
                <w:sz w:val="19"/>
                <w:szCs w:val="19"/>
                <w:lang w:eastAsia="en-AU"/>
              </w:rPr>
            </w:pPr>
            <w:r>
              <w:rPr>
                <w:rFonts w:ascii="Cascadia Mono" w:hAnsi="Cascadia Mono"/>
                <w:color w:val="000000"/>
                <w:sz w:val="19"/>
                <w:szCs w:val="19"/>
                <w:lang w:eastAsia="en-AU"/>
              </w:rPr>
              <w:t xml:space="preserve">        </w:t>
            </w:r>
            <w:r>
              <w:rPr>
                <w:rFonts w:ascii="Cascadia Mono" w:hAnsi="Cascadia Mono"/>
                <w:color w:val="0000FF"/>
                <w:sz w:val="19"/>
                <w:szCs w:val="19"/>
                <w:lang w:eastAsia="en-AU"/>
              </w:rPr>
              <w:t>static</w:t>
            </w:r>
            <w:r>
              <w:rPr>
                <w:rFonts w:ascii="Cascadia Mono" w:hAnsi="Cascadia Mono"/>
                <w:color w:val="000000"/>
                <w:sz w:val="19"/>
                <w:szCs w:val="19"/>
                <w:lang w:eastAsia="en-AU"/>
              </w:rPr>
              <w:t xml:space="preserve"> </w:t>
            </w:r>
            <w:r>
              <w:rPr>
                <w:rFonts w:ascii="Cascadia Mono" w:hAnsi="Cascadia Mono"/>
                <w:color w:val="0000FF"/>
                <w:sz w:val="19"/>
                <w:szCs w:val="19"/>
                <w:lang w:eastAsia="en-AU"/>
              </w:rPr>
              <w:t>async</w:t>
            </w:r>
            <w:r>
              <w:rPr>
                <w:rFonts w:ascii="Cascadia Mono" w:hAnsi="Cascadia Mono"/>
                <w:color w:val="000000"/>
                <w:sz w:val="19"/>
                <w:szCs w:val="19"/>
                <w:lang w:eastAsia="en-AU"/>
              </w:rPr>
              <w:t xml:space="preserve"> Task Main(</w:t>
            </w:r>
            <w:r>
              <w:rPr>
                <w:rFonts w:ascii="Cascadia Mono" w:hAnsi="Cascadia Mono"/>
                <w:color w:val="0000FF"/>
                <w:sz w:val="19"/>
                <w:szCs w:val="19"/>
                <w:lang w:eastAsia="en-AU"/>
              </w:rPr>
              <w:t>string</w:t>
            </w:r>
            <w:r>
              <w:rPr>
                <w:rFonts w:ascii="Cascadia Mono" w:hAnsi="Cascadia Mono"/>
                <w:color w:val="000000"/>
                <w:sz w:val="19"/>
                <w:szCs w:val="19"/>
                <w:lang w:eastAsia="en-AU"/>
              </w:rPr>
              <w:t>[] args)</w:t>
            </w:r>
          </w:p>
          <w:p w:rsidR="002137CF" w:rsidP="00DE31FD" w:rsidRDefault="002137CF" w14:paraId="267F851C" w14:textId="77777777">
            <w:pPr>
              <w:autoSpaceDE w:val="0"/>
              <w:autoSpaceDN w:val="0"/>
              <w:spacing w:after="0"/>
              <w:rPr>
                <w:rFonts w:ascii="Cascadia Mono" w:hAnsi="Cascadia Mono"/>
                <w:color w:val="000000"/>
                <w:sz w:val="19"/>
                <w:szCs w:val="19"/>
                <w:lang w:eastAsia="en-AU"/>
              </w:rPr>
            </w:pPr>
            <w:r>
              <w:rPr>
                <w:rFonts w:ascii="Cascadia Mono" w:hAnsi="Cascadia Mono"/>
                <w:color w:val="000000"/>
                <w:sz w:val="19"/>
                <w:szCs w:val="19"/>
                <w:lang w:eastAsia="en-AU"/>
              </w:rPr>
              <w:t>        {</w:t>
            </w:r>
          </w:p>
          <w:p w:rsidR="002137CF" w:rsidP="00DE31FD" w:rsidRDefault="002137CF" w14:paraId="05224B42" w14:textId="77777777">
            <w:pPr>
              <w:autoSpaceDE w:val="0"/>
              <w:autoSpaceDN w:val="0"/>
              <w:spacing w:after="0"/>
              <w:rPr>
                <w:rFonts w:ascii="Cascadia Mono" w:hAnsi="Cascadia Mono"/>
                <w:color w:val="000000"/>
                <w:sz w:val="19"/>
                <w:szCs w:val="19"/>
                <w:lang w:eastAsia="en-AU"/>
              </w:rPr>
            </w:pPr>
            <w:r>
              <w:rPr>
                <w:rFonts w:ascii="Cascadia Mono" w:hAnsi="Cascadia Mono"/>
                <w:color w:val="000000"/>
                <w:sz w:val="19"/>
                <w:szCs w:val="19"/>
                <w:lang w:eastAsia="en-AU"/>
              </w:rPr>
              <w:t xml:space="preserve">            </w:t>
            </w:r>
            <w:r>
              <w:rPr>
                <w:rFonts w:ascii="Cascadia Mono" w:hAnsi="Cascadia Mono"/>
                <w:color w:val="0000FF"/>
                <w:sz w:val="19"/>
                <w:szCs w:val="19"/>
                <w:lang w:eastAsia="en-AU"/>
              </w:rPr>
              <w:t>var</w:t>
            </w:r>
            <w:r>
              <w:rPr>
                <w:rFonts w:ascii="Cascadia Mono" w:hAnsi="Cascadia Mono"/>
                <w:color w:val="000000"/>
                <w:sz w:val="19"/>
                <w:szCs w:val="19"/>
                <w:lang w:eastAsia="en-AU"/>
              </w:rPr>
              <w:t xml:space="preserve"> now = DateTime.UtcNow;</w:t>
            </w:r>
          </w:p>
          <w:p w:rsidR="002137CF" w:rsidP="00DE31FD" w:rsidRDefault="002137CF" w14:paraId="0FADCC6A" w14:textId="77777777">
            <w:pPr>
              <w:autoSpaceDE w:val="0"/>
              <w:autoSpaceDN w:val="0"/>
              <w:spacing w:after="0"/>
              <w:rPr>
                <w:rFonts w:ascii="Cascadia Mono" w:hAnsi="Cascadia Mono"/>
                <w:color w:val="000000"/>
                <w:sz w:val="19"/>
                <w:szCs w:val="19"/>
                <w:lang w:eastAsia="en-AU"/>
              </w:rPr>
            </w:pPr>
            <w:r>
              <w:rPr>
                <w:rFonts w:ascii="Cascadia Mono" w:hAnsi="Cascadia Mono"/>
                <w:color w:val="000000"/>
                <w:sz w:val="19"/>
                <w:szCs w:val="19"/>
                <w:lang w:eastAsia="en-AU"/>
              </w:rPr>
              <w:t xml:space="preserve">            </w:t>
            </w:r>
            <w:r>
              <w:rPr>
                <w:rFonts w:ascii="Cascadia Mono" w:hAnsi="Cascadia Mono"/>
                <w:color w:val="0000FF"/>
                <w:sz w:val="19"/>
                <w:szCs w:val="19"/>
                <w:lang w:eastAsia="en-AU"/>
              </w:rPr>
              <w:t>var</w:t>
            </w:r>
            <w:r>
              <w:rPr>
                <w:rFonts w:ascii="Cascadia Mono" w:hAnsi="Cascadia Mono"/>
                <w:color w:val="000000"/>
                <w:sz w:val="19"/>
                <w:szCs w:val="19"/>
                <w:lang w:eastAsia="en-AU"/>
              </w:rPr>
              <w:t xml:space="preserve"> accessToken = GetAccessToken();</w:t>
            </w:r>
          </w:p>
          <w:p w:rsidR="002137CF" w:rsidP="00DE31FD" w:rsidRDefault="002137CF" w14:paraId="1987C325" w14:textId="77777777">
            <w:pPr>
              <w:autoSpaceDE w:val="0"/>
              <w:autoSpaceDN w:val="0"/>
              <w:spacing w:after="0"/>
              <w:rPr>
                <w:rFonts w:ascii="Cascadia Mono" w:hAnsi="Cascadia Mono"/>
                <w:color w:val="000000"/>
                <w:sz w:val="19"/>
                <w:szCs w:val="19"/>
                <w:lang w:eastAsia="en-AU"/>
              </w:rPr>
            </w:pPr>
            <w:r>
              <w:rPr>
                <w:rFonts w:ascii="Cascadia Mono" w:hAnsi="Cascadia Mono"/>
                <w:color w:val="000000"/>
                <w:sz w:val="19"/>
                <w:szCs w:val="19"/>
                <w:lang w:eastAsia="en-AU"/>
              </w:rPr>
              <w:t>            System.Console.WriteLine(accessToken);</w:t>
            </w:r>
          </w:p>
          <w:p w:rsidR="002137CF" w:rsidP="00DE31FD" w:rsidRDefault="002137CF" w14:paraId="0856249B" w14:textId="77777777">
            <w:pPr>
              <w:autoSpaceDE w:val="0"/>
              <w:autoSpaceDN w:val="0"/>
              <w:spacing w:after="0"/>
              <w:rPr>
                <w:rFonts w:ascii="Cascadia Mono" w:hAnsi="Cascadia Mono"/>
                <w:color w:val="000000"/>
                <w:sz w:val="19"/>
                <w:szCs w:val="19"/>
                <w:lang w:eastAsia="en-AU"/>
              </w:rPr>
            </w:pPr>
          </w:p>
          <w:p w:rsidR="002137CF" w:rsidP="00DE31FD" w:rsidRDefault="002137CF" w14:paraId="6BC710B1" w14:textId="77777777">
            <w:pPr>
              <w:autoSpaceDE w:val="0"/>
              <w:autoSpaceDN w:val="0"/>
              <w:spacing w:after="0"/>
              <w:rPr>
                <w:rFonts w:ascii="Cascadia Mono" w:hAnsi="Cascadia Mono"/>
                <w:color w:val="000000"/>
                <w:sz w:val="19"/>
                <w:szCs w:val="19"/>
                <w:lang w:eastAsia="en-AU"/>
              </w:rPr>
            </w:pPr>
            <w:r>
              <w:rPr>
                <w:rFonts w:ascii="Cascadia Mono" w:hAnsi="Cascadia Mono"/>
                <w:color w:val="000000"/>
                <w:sz w:val="19"/>
                <w:szCs w:val="19"/>
                <w:lang w:eastAsia="en-AU"/>
              </w:rPr>
              <w:t xml:space="preserve">            </w:t>
            </w:r>
            <w:r>
              <w:rPr>
                <w:rFonts w:ascii="Cascadia Mono" w:hAnsi="Cascadia Mono"/>
                <w:color w:val="008000"/>
                <w:sz w:val="19"/>
                <w:szCs w:val="19"/>
                <w:lang w:eastAsia="en-AU"/>
              </w:rPr>
              <w:t xml:space="preserve">//Use the access token to consume ResT API. </w:t>
            </w:r>
          </w:p>
          <w:p w:rsidR="002137CF" w:rsidP="00DE31FD" w:rsidRDefault="002137CF" w14:paraId="4ED853F4" w14:textId="77777777">
            <w:pPr>
              <w:autoSpaceDE w:val="0"/>
              <w:autoSpaceDN w:val="0"/>
              <w:spacing w:after="0"/>
              <w:rPr>
                <w:rFonts w:ascii="Cascadia Mono" w:hAnsi="Cascadia Mono"/>
                <w:color w:val="000000"/>
                <w:sz w:val="19"/>
                <w:szCs w:val="19"/>
                <w:lang w:eastAsia="en-AU"/>
              </w:rPr>
            </w:pPr>
            <w:r>
              <w:rPr>
                <w:rFonts w:ascii="Cascadia Mono" w:hAnsi="Cascadia Mono"/>
                <w:color w:val="000000"/>
                <w:sz w:val="19"/>
                <w:szCs w:val="19"/>
                <w:lang w:eastAsia="en-AU"/>
              </w:rPr>
              <w:t>            </w:t>
            </w:r>
          </w:p>
          <w:p w:rsidR="002137CF" w:rsidP="00DE31FD" w:rsidRDefault="002137CF" w14:paraId="5C19A901" w14:textId="77777777">
            <w:pPr>
              <w:autoSpaceDE w:val="0"/>
              <w:autoSpaceDN w:val="0"/>
              <w:spacing w:after="0"/>
              <w:rPr>
                <w:rFonts w:ascii="Cascadia Mono" w:hAnsi="Cascadia Mono"/>
                <w:color w:val="000000"/>
                <w:sz w:val="19"/>
                <w:szCs w:val="19"/>
                <w:lang w:eastAsia="en-AU"/>
              </w:rPr>
            </w:pPr>
            <w:r>
              <w:rPr>
                <w:rFonts w:ascii="Cascadia Mono" w:hAnsi="Cascadia Mono"/>
                <w:color w:val="000000"/>
                <w:sz w:val="19"/>
                <w:szCs w:val="19"/>
                <w:lang w:eastAsia="en-AU"/>
              </w:rPr>
              <w:t>            </w:t>
            </w:r>
            <w:r>
              <w:rPr>
                <w:rFonts w:ascii="Cascadia Mono" w:hAnsi="Cascadia Mono"/>
                <w:color w:val="0000FF"/>
                <w:sz w:val="19"/>
                <w:szCs w:val="19"/>
                <w:lang w:eastAsia="en-AU"/>
              </w:rPr>
              <w:t>var</w:t>
            </w:r>
            <w:r>
              <w:rPr>
                <w:rFonts w:ascii="Cascadia Mono" w:hAnsi="Cascadia Mono"/>
                <w:color w:val="000000"/>
                <w:sz w:val="19"/>
                <w:szCs w:val="19"/>
                <w:lang w:eastAsia="en-AU"/>
              </w:rPr>
              <w:t xml:space="preserve"> apiClient = </w:t>
            </w:r>
            <w:r>
              <w:rPr>
                <w:rFonts w:ascii="Cascadia Mono" w:hAnsi="Cascadia Mono"/>
                <w:color w:val="0000FF"/>
                <w:sz w:val="19"/>
                <w:szCs w:val="19"/>
                <w:lang w:eastAsia="en-AU"/>
              </w:rPr>
              <w:t>new</w:t>
            </w:r>
            <w:r>
              <w:rPr>
                <w:rFonts w:ascii="Cascadia Mono" w:hAnsi="Cascadia Mono"/>
                <w:color w:val="000000"/>
                <w:sz w:val="19"/>
                <w:szCs w:val="19"/>
                <w:lang w:eastAsia="en-AU"/>
              </w:rPr>
              <w:t xml:space="preserve"> HttpClient();</w:t>
            </w:r>
          </w:p>
          <w:p w:rsidR="002137CF" w:rsidP="00DE31FD" w:rsidRDefault="002137CF" w14:paraId="5F7584BF" w14:textId="77777777">
            <w:pPr>
              <w:autoSpaceDE w:val="0"/>
              <w:autoSpaceDN w:val="0"/>
              <w:spacing w:after="0"/>
              <w:rPr>
                <w:rFonts w:ascii="Cascadia Mono" w:hAnsi="Cascadia Mono"/>
                <w:color w:val="000000"/>
                <w:sz w:val="19"/>
                <w:szCs w:val="19"/>
                <w:lang w:eastAsia="en-AU"/>
              </w:rPr>
            </w:pPr>
          </w:p>
          <w:p w:rsidR="002137CF" w:rsidP="00DE31FD" w:rsidRDefault="002137CF" w14:paraId="3A72771E" w14:textId="77777777">
            <w:pPr>
              <w:autoSpaceDE w:val="0"/>
              <w:autoSpaceDN w:val="0"/>
              <w:spacing w:after="0"/>
              <w:rPr>
                <w:rFonts w:ascii="Cascadia Mono" w:hAnsi="Cascadia Mono"/>
                <w:color w:val="000000"/>
                <w:sz w:val="19"/>
                <w:szCs w:val="19"/>
                <w:lang w:eastAsia="en-AU"/>
              </w:rPr>
            </w:pPr>
            <w:r>
              <w:rPr>
                <w:rFonts w:ascii="Cascadia Mono" w:hAnsi="Cascadia Mono"/>
                <w:color w:val="000000"/>
                <w:sz w:val="19"/>
                <w:szCs w:val="19"/>
                <w:lang w:eastAsia="en-AU"/>
              </w:rPr>
              <w:t xml:space="preserve">            </w:t>
            </w:r>
            <w:r>
              <w:rPr>
                <w:rFonts w:ascii="Cascadia Mono" w:hAnsi="Cascadia Mono"/>
                <w:color w:val="0000FF"/>
                <w:sz w:val="19"/>
                <w:szCs w:val="19"/>
                <w:lang w:eastAsia="en-AU"/>
              </w:rPr>
              <w:t>if</w:t>
            </w:r>
            <w:r>
              <w:rPr>
                <w:rFonts w:ascii="Cascadia Mono" w:hAnsi="Cascadia Mono"/>
                <w:color w:val="000000"/>
                <w:sz w:val="19"/>
                <w:szCs w:val="19"/>
                <w:lang w:eastAsia="en-AU"/>
              </w:rPr>
              <w:t xml:space="preserve"> (!</w:t>
            </w:r>
            <w:r>
              <w:rPr>
                <w:rFonts w:ascii="Cascadia Mono" w:hAnsi="Cascadia Mono"/>
                <w:color w:val="0000FF"/>
                <w:sz w:val="19"/>
                <w:szCs w:val="19"/>
                <w:lang w:eastAsia="en-AU"/>
              </w:rPr>
              <w:t>string</w:t>
            </w:r>
            <w:r>
              <w:rPr>
                <w:rFonts w:ascii="Cascadia Mono" w:hAnsi="Cascadia Mono"/>
                <w:color w:val="000000"/>
                <w:sz w:val="19"/>
                <w:szCs w:val="19"/>
                <w:lang w:eastAsia="en-AU"/>
              </w:rPr>
              <w:t>.IsNullOrEmpty(accessToken))</w:t>
            </w:r>
          </w:p>
          <w:p w:rsidR="002137CF" w:rsidP="00DE31FD" w:rsidRDefault="002137CF" w14:paraId="54508AAC" w14:textId="77777777">
            <w:pPr>
              <w:autoSpaceDE w:val="0"/>
              <w:autoSpaceDN w:val="0"/>
              <w:spacing w:after="0"/>
              <w:rPr>
                <w:rFonts w:ascii="Cascadia Mono" w:hAnsi="Cascadia Mono"/>
                <w:color w:val="000000"/>
                <w:sz w:val="19"/>
                <w:szCs w:val="19"/>
                <w:lang w:eastAsia="en-AU"/>
              </w:rPr>
            </w:pPr>
            <w:r>
              <w:rPr>
                <w:rFonts w:ascii="Cascadia Mono" w:hAnsi="Cascadia Mono"/>
                <w:color w:val="000000"/>
                <w:sz w:val="19"/>
                <w:szCs w:val="19"/>
                <w:lang w:eastAsia="en-AU"/>
              </w:rPr>
              <w:t>            {</w:t>
            </w:r>
          </w:p>
          <w:p w:rsidR="002137CF" w:rsidP="00DE31FD" w:rsidRDefault="002137CF" w14:paraId="30E4BAFB" w14:textId="77777777">
            <w:pPr>
              <w:autoSpaceDE w:val="0"/>
              <w:autoSpaceDN w:val="0"/>
              <w:spacing w:after="0"/>
              <w:rPr>
                <w:rFonts w:ascii="Cascadia Mono" w:hAnsi="Cascadia Mono"/>
                <w:color w:val="000000"/>
                <w:sz w:val="19"/>
                <w:szCs w:val="19"/>
                <w:lang w:eastAsia="en-AU"/>
              </w:rPr>
            </w:pPr>
            <w:r>
              <w:rPr>
                <w:rFonts w:ascii="Cascadia Mono" w:hAnsi="Cascadia Mono"/>
                <w:color w:val="000000"/>
                <w:sz w:val="19"/>
                <w:szCs w:val="19"/>
                <w:lang w:eastAsia="en-AU"/>
              </w:rPr>
              <w:t xml:space="preserve">                </w:t>
            </w:r>
            <w:r>
              <w:rPr>
                <w:rFonts w:ascii="Cascadia Mono" w:hAnsi="Cascadia Mono"/>
                <w:color w:val="0000FF"/>
                <w:sz w:val="19"/>
                <w:szCs w:val="19"/>
                <w:lang w:eastAsia="en-AU"/>
              </w:rPr>
              <w:t>var</w:t>
            </w:r>
            <w:r>
              <w:rPr>
                <w:rFonts w:ascii="Cascadia Mono" w:hAnsi="Cascadia Mono"/>
                <w:color w:val="000000"/>
                <w:sz w:val="19"/>
                <w:szCs w:val="19"/>
                <w:lang w:eastAsia="en-AU"/>
              </w:rPr>
              <w:t xml:space="preserve"> defaultRequestHeaders = apiClient.DefaultRequestHeaders;</w:t>
            </w:r>
          </w:p>
          <w:p w:rsidR="002137CF" w:rsidP="00DE31FD" w:rsidRDefault="002137CF" w14:paraId="51E6087F" w14:textId="77777777">
            <w:pPr>
              <w:autoSpaceDE w:val="0"/>
              <w:autoSpaceDN w:val="0"/>
              <w:spacing w:after="0"/>
              <w:rPr>
                <w:rFonts w:ascii="Cascadia Mono" w:hAnsi="Cascadia Mono"/>
                <w:color w:val="000000"/>
                <w:sz w:val="19"/>
                <w:szCs w:val="19"/>
                <w:lang w:eastAsia="en-AU"/>
              </w:rPr>
            </w:pPr>
            <w:r>
              <w:rPr>
                <w:rFonts w:ascii="Cascadia Mono" w:hAnsi="Cascadia Mono"/>
                <w:color w:val="000000"/>
                <w:sz w:val="19"/>
                <w:szCs w:val="19"/>
                <w:lang w:eastAsia="en-AU"/>
              </w:rPr>
              <w:t xml:space="preserve">                </w:t>
            </w:r>
            <w:r>
              <w:rPr>
                <w:rFonts w:ascii="Cascadia Mono" w:hAnsi="Cascadia Mono"/>
                <w:color w:val="0000FF"/>
                <w:sz w:val="19"/>
                <w:szCs w:val="19"/>
                <w:lang w:eastAsia="en-AU"/>
              </w:rPr>
              <w:t>if</w:t>
            </w:r>
            <w:r>
              <w:rPr>
                <w:rFonts w:ascii="Cascadia Mono" w:hAnsi="Cascadia Mono"/>
                <w:color w:val="000000"/>
                <w:sz w:val="19"/>
                <w:szCs w:val="19"/>
                <w:lang w:eastAsia="en-AU"/>
              </w:rPr>
              <w:t xml:space="preserve"> (defaultRequestHeaders.Accept == </w:t>
            </w:r>
            <w:r>
              <w:rPr>
                <w:rFonts w:ascii="Cascadia Mono" w:hAnsi="Cascadia Mono"/>
                <w:color w:val="0000FF"/>
                <w:sz w:val="19"/>
                <w:szCs w:val="19"/>
                <w:lang w:eastAsia="en-AU"/>
              </w:rPr>
              <w:t>null</w:t>
            </w:r>
            <w:r>
              <w:rPr>
                <w:rFonts w:ascii="Cascadia Mono" w:hAnsi="Cascadia Mono"/>
                <w:color w:val="000000"/>
                <w:sz w:val="19"/>
                <w:szCs w:val="19"/>
                <w:lang w:eastAsia="en-AU"/>
              </w:rPr>
              <w:t xml:space="preserve"> || !defaultRequestHeaders.Accept.Any(m =&gt; m.MediaType == </w:t>
            </w:r>
            <w:r>
              <w:rPr>
                <w:rFonts w:ascii="Cascadia Mono" w:hAnsi="Cascadia Mono"/>
                <w:color w:val="A31515"/>
                <w:sz w:val="19"/>
                <w:szCs w:val="19"/>
                <w:lang w:eastAsia="en-AU"/>
              </w:rPr>
              <w:t>"application/json"</w:t>
            </w:r>
            <w:r>
              <w:rPr>
                <w:rFonts w:ascii="Cascadia Mono" w:hAnsi="Cascadia Mono"/>
                <w:color w:val="000000"/>
                <w:sz w:val="19"/>
                <w:szCs w:val="19"/>
                <w:lang w:eastAsia="en-AU"/>
              </w:rPr>
              <w:t>))</w:t>
            </w:r>
          </w:p>
          <w:p w:rsidR="002137CF" w:rsidP="00DE31FD" w:rsidRDefault="002137CF" w14:paraId="00E0DDC3" w14:textId="77777777">
            <w:pPr>
              <w:autoSpaceDE w:val="0"/>
              <w:autoSpaceDN w:val="0"/>
              <w:spacing w:after="0"/>
              <w:rPr>
                <w:rFonts w:ascii="Cascadia Mono" w:hAnsi="Cascadia Mono"/>
                <w:color w:val="000000"/>
                <w:sz w:val="19"/>
                <w:szCs w:val="19"/>
                <w:lang w:eastAsia="en-AU"/>
              </w:rPr>
            </w:pPr>
            <w:r>
              <w:rPr>
                <w:rFonts w:ascii="Cascadia Mono" w:hAnsi="Cascadia Mono"/>
                <w:color w:val="000000"/>
                <w:sz w:val="19"/>
                <w:szCs w:val="19"/>
                <w:lang w:eastAsia="en-AU"/>
              </w:rPr>
              <w:t>                {</w:t>
            </w:r>
          </w:p>
          <w:p w:rsidR="002137CF" w:rsidP="00DE31FD" w:rsidRDefault="002137CF" w14:paraId="4DA82B5A" w14:textId="77777777">
            <w:pPr>
              <w:autoSpaceDE w:val="0"/>
              <w:autoSpaceDN w:val="0"/>
              <w:spacing w:after="0"/>
              <w:rPr>
                <w:rFonts w:ascii="Cascadia Mono" w:hAnsi="Cascadia Mono"/>
                <w:color w:val="000000"/>
                <w:sz w:val="19"/>
                <w:szCs w:val="19"/>
                <w:lang w:eastAsia="en-AU"/>
              </w:rPr>
            </w:pPr>
            <w:r>
              <w:rPr>
                <w:rFonts w:ascii="Cascadia Mono" w:hAnsi="Cascadia Mono"/>
                <w:color w:val="000000"/>
                <w:sz w:val="19"/>
                <w:szCs w:val="19"/>
                <w:lang w:eastAsia="en-AU"/>
              </w:rPr>
              <w:t>                    apiClient.DefaultRequestHeaders.Accept.Add(</w:t>
            </w:r>
            <w:r>
              <w:rPr>
                <w:rFonts w:ascii="Cascadia Mono" w:hAnsi="Cascadia Mono"/>
                <w:color w:val="0000FF"/>
                <w:sz w:val="19"/>
                <w:szCs w:val="19"/>
                <w:lang w:eastAsia="en-AU"/>
              </w:rPr>
              <w:t>new</w:t>
            </w:r>
            <w:r>
              <w:rPr>
                <w:rFonts w:ascii="Cascadia Mono" w:hAnsi="Cascadia Mono"/>
                <w:color w:val="000000"/>
                <w:sz w:val="19"/>
                <w:szCs w:val="19"/>
                <w:lang w:eastAsia="en-AU"/>
              </w:rPr>
              <w:t xml:space="preserve"> MediaTypeWithQualityHeaderValue(</w:t>
            </w:r>
            <w:r>
              <w:rPr>
                <w:rFonts w:ascii="Cascadia Mono" w:hAnsi="Cascadia Mono"/>
                <w:color w:val="A31515"/>
                <w:sz w:val="19"/>
                <w:szCs w:val="19"/>
                <w:lang w:eastAsia="en-AU"/>
              </w:rPr>
              <w:t>"application/json"</w:t>
            </w:r>
            <w:r>
              <w:rPr>
                <w:rFonts w:ascii="Cascadia Mono" w:hAnsi="Cascadia Mono"/>
                <w:color w:val="000000"/>
                <w:sz w:val="19"/>
                <w:szCs w:val="19"/>
                <w:lang w:eastAsia="en-AU"/>
              </w:rPr>
              <w:t>));</w:t>
            </w:r>
          </w:p>
          <w:p w:rsidR="002137CF" w:rsidP="00DE31FD" w:rsidRDefault="002137CF" w14:paraId="4793E74D" w14:textId="77777777">
            <w:pPr>
              <w:autoSpaceDE w:val="0"/>
              <w:autoSpaceDN w:val="0"/>
              <w:spacing w:after="0"/>
              <w:rPr>
                <w:rFonts w:ascii="Cascadia Mono" w:hAnsi="Cascadia Mono"/>
                <w:color w:val="000000"/>
                <w:sz w:val="19"/>
                <w:szCs w:val="19"/>
                <w:lang w:eastAsia="en-AU"/>
              </w:rPr>
            </w:pPr>
            <w:r>
              <w:rPr>
                <w:rFonts w:ascii="Cascadia Mono" w:hAnsi="Cascadia Mono"/>
                <w:color w:val="000000"/>
                <w:sz w:val="19"/>
                <w:szCs w:val="19"/>
                <w:lang w:eastAsia="en-AU"/>
              </w:rPr>
              <w:t>                }</w:t>
            </w:r>
          </w:p>
          <w:p w:rsidR="002137CF" w:rsidP="00DE31FD" w:rsidRDefault="002137CF" w14:paraId="101D3E7B" w14:textId="77777777">
            <w:pPr>
              <w:autoSpaceDE w:val="0"/>
              <w:autoSpaceDN w:val="0"/>
              <w:spacing w:after="0"/>
              <w:rPr>
                <w:rFonts w:ascii="Cascadia Mono" w:hAnsi="Cascadia Mono"/>
                <w:color w:val="000000"/>
                <w:sz w:val="19"/>
                <w:szCs w:val="19"/>
                <w:lang w:eastAsia="en-AU"/>
              </w:rPr>
            </w:pPr>
            <w:r>
              <w:rPr>
                <w:rFonts w:ascii="Cascadia Mono" w:hAnsi="Cascadia Mono"/>
                <w:color w:val="000000"/>
                <w:sz w:val="19"/>
                <w:szCs w:val="19"/>
                <w:lang w:eastAsia="en-AU"/>
              </w:rPr>
              <w:t xml:space="preserve">                defaultRequestHeaders.Authorization = </w:t>
            </w:r>
            <w:r>
              <w:rPr>
                <w:rFonts w:ascii="Cascadia Mono" w:hAnsi="Cascadia Mono"/>
                <w:color w:val="0000FF"/>
                <w:sz w:val="19"/>
                <w:szCs w:val="19"/>
                <w:lang w:eastAsia="en-AU"/>
              </w:rPr>
              <w:t>new</w:t>
            </w:r>
            <w:r>
              <w:rPr>
                <w:rFonts w:ascii="Cascadia Mono" w:hAnsi="Cascadia Mono"/>
                <w:color w:val="000000"/>
                <w:sz w:val="19"/>
                <w:szCs w:val="19"/>
                <w:lang w:eastAsia="en-AU"/>
              </w:rPr>
              <w:t xml:space="preserve"> AuthenticationHeaderValue(</w:t>
            </w:r>
            <w:r>
              <w:rPr>
                <w:rFonts w:ascii="Cascadia Mono" w:hAnsi="Cascadia Mono"/>
                <w:color w:val="A31515"/>
                <w:sz w:val="19"/>
                <w:szCs w:val="19"/>
                <w:lang w:eastAsia="en-AU"/>
              </w:rPr>
              <w:t>"Bearer"</w:t>
            </w:r>
            <w:r>
              <w:rPr>
                <w:rFonts w:ascii="Cascadia Mono" w:hAnsi="Cascadia Mono"/>
                <w:color w:val="000000"/>
                <w:sz w:val="19"/>
                <w:szCs w:val="19"/>
                <w:lang w:eastAsia="en-AU"/>
              </w:rPr>
              <w:t>, accessToken);</w:t>
            </w:r>
          </w:p>
          <w:p w:rsidR="002137CF" w:rsidP="00DE31FD" w:rsidRDefault="002137CF" w14:paraId="4CF2AF6D" w14:textId="77777777">
            <w:pPr>
              <w:autoSpaceDE w:val="0"/>
              <w:autoSpaceDN w:val="0"/>
              <w:spacing w:after="0"/>
              <w:rPr>
                <w:rFonts w:ascii="Cascadia Mono" w:hAnsi="Cascadia Mono"/>
                <w:color w:val="000000"/>
                <w:sz w:val="19"/>
                <w:szCs w:val="19"/>
                <w:lang w:eastAsia="en-AU"/>
              </w:rPr>
            </w:pPr>
          </w:p>
          <w:p w:rsidR="002137CF" w:rsidP="00DE31FD" w:rsidRDefault="002137CF" w14:paraId="1540D206" w14:textId="77777777">
            <w:pPr>
              <w:autoSpaceDE w:val="0"/>
              <w:autoSpaceDN w:val="0"/>
              <w:spacing w:after="0"/>
              <w:rPr>
                <w:rFonts w:ascii="Cascadia Mono" w:hAnsi="Cascadia Mono"/>
                <w:color w:val="000000"/>
                <w:sz w:val="19"/>
                <w:szCs w:val="19"/>
                <w:lang w:eastAsia="en-AU"/>
              </w:rPr>
            </w:pPr>
            <w:r>
              <w:rPr>
                <w:rFonts w:ascii="Cascadia Mono" w:hAnsi="Cascadia Mono"/>
                <w:color w:val="000000"/>
                <w:sz w:val="19"/>
                <w:szCs w:val="19"/>
                <w:lang w:eastAsia="en-AU"/>
              </w:rPr>
              <w:t xml:space="preserve">                HttpResponseMessage response = </w:t>
            </w:r>
            <w:r>
              <w:rPr>
                <w:rFonts w:ascii="Cascadia Mono" w:hAnsi="Cascadia Mono"/>
                <w:color w:val="0000FF"/>
                <w:sz w:val="19"/>
                <w:szCs w:val="19"/>
                <w:lang w:eastAsia="en-AU"/>
              </w:rPr>
              <w:t>await</w:t>
            </w:r>
            <w:r>
              <w:rPr>
                <w:rFonts w:ascii="Cascadia Mono" w:hAnsi="Cascadia Mono"/>
                <w:color w:val="000000"/>
                <w:sz w:val="19"/>
                <w:szCs w:val="19"/>
                <w:lang w:eastAsia="en-AU"/>
              </w:rPr>
              <w:t xml:space="preserve"> apiClient.GetAsync(</w:t>
            </w:r>
            <w:hyperlink w:history="1" r:id="rId30">
              <w:r>
                <w:rPr>
                  <w:rStyle w:val="Hyperlink"/>
                  <w:rFonts w:ascii="Cascadia Mono" w:hAnsi="Cascadia Mono"/>
                  <w:sz w:val="19"/>
                  <w:szCs w:val="19"/>
                  <w:lang w:eastAsia="en-AU"/>
                </w:rPr>
                <w:t>https://localhost:44372/api/whoami</w:t>
              </w:r>
            </w:hyperlink>
            <w:r>
              <w:rPr>
                <w:rFonts w:ascii="Cascadia Mono" w:hAnsi="Cascadia Mono"/>
                <w:color w:val="000000"/>
                <w:sz w:val="19"/>
                <w:szCs w:val="19"/>
                <w:lang w:eastAsia="en-AU"/>
              </w:rPr>
              <w:t>);</w:t>
            </w:r>
          </w:p>
          <w:p w:rsidR="002137CF" w:rsidP="00DE31FD" w:rsidRDefault="002137CF" w14:paraId="72C5F975" w14:textId="77777777">
            <w:pPr>
              <w:autoSpaceDE w:val="0"/>
              <w:autoSpaceDN w:val="0"/>
              <w:spacing w:after="0"/>
              <w:rPr>
                <w:rFonts w:ascii="Cascadia Mono" w:hAnsi="Cascadia Mono"/>
                <w:color w:val="000000"/>
                <w:sz w:val="19"/>
                <w:szCs w:val="19"/>
                <w:lang w:eastAsia="en-AU"/>
              </w:rPr>
            </w:pPr>
            <w:r>
              <w:rPr>
                <w:rFonts w:ascii="Cascadia Mono" w:hAnsi="Cascadia Mono"/>
                <w:color w:val="000000"/>
                <w:sz w:val="19"/>
                <w:szCs w:val="19"/>
                <w:lang w:eastAsia="en-AU"/>
              </w:rPr>
              <w:t xml:space="preserve">                </w:t>
            </w:r>
            <w:r>
              <w:rPr>
                <w:rFonts w:ascii="Cascadia Mono" w:hAnsi="Cascadia Mono"/>
                <w:color w:val="0000FF"/>
                <w:sz w:val="19"/>
                <w:szCs w:val="19"/>
                <w:lang w:eastAsia="en-AU"/>
              </w:rPr>
              <w:t>if</w:t>
            </w:r>
            <w:r>
              <w:rPr>
                <w:rFonts w:ascii="Cascadia Mono" w:hAnsi="Cascadia Mono"/>
                <w:color w:val="000000"/>
                <w:sz w:val="19"/>
                <w:szCs w:val="19"/>
                <w:lang w:eastAsia="en-AU"/>
              </w:rPr>
              <w:t xml:space="preserve"> (response.IsSuccessStatusCode)</w:t>
            </w:r>
          </w:p>
          <w:p w:rsidR="002137CF" w:rsidP="00DE31FD" w:rsidRDefault="002137CF" w14:paraId="2FFFF012" w14:textId="77777777">
            <w:pPr>
              <w:autoSpaceDE w:val="0"/>
              <w:autoSpaceDN w:val="0"/>
              <w:spacing w:after="0"/>
              <w:rPr>
                <w:rFonts w:ascii="Cascadia Mono" w:hAnsi="Cascadia Mono"/>
                <w:color w:val="000000"/>
                <w:sz w:val="19"/>
                <w:szCs w:val="19"/>
                <w:lang w:eastAsia="en-AU"/>
              </w:rPr>
            </w:pPr>
            <w:r>
              <w:rPr>
                <w:rFonts w:ascii="Cascadia Mono" w:hAnsi="Cascadia Mono"/>
                <w:color w:val="000000"/>
                <w:sz w:val="19"/>
                <w:szCs w:val="19"/>
                <w:lang w:eastAsia="en-AU"/>
              </w:rPr>
              <w:t>                {</w:t>
            </w:r>
          </w:p>
          <w:p w:rsidR="002137CF" w:rsidP="00DE31FD" w:rsidRDefault="002137CF" w14:paraId="08A9B20B" w14:textId="77777777">
            <w:pPr>
              <w:autoSpaceDE w:val="0"/>
              <w:autoSpaceDN w:val="0"/>
              <w:spacing w:after="0"/>
              <w:rPr>
                <w:rFonts w:ascii="Cascadia Mono" w:hAnsi="Cascadia Mono"/>
                <w:color w:val="000000"/>
                <w:sz w:val="19"/>
                <w:szCs w:val="19"/>
                <w:lang w:eastAsia="en-AU"/>
              </w:rPr>
            </w:pPr>
            <w:r>
              <w:rPr>
                <w:rFonts w:ascii="Cascadia Mono" w:hAnsi="Cascadia Mono"/>
                <w:color w:val="000000"/>
                <w:sz w:val="19"/>
                <w:szCs w:val="19"/>
                <w:lang w:eastAsia="en-AU"/>
              </w:rPr>
              <w:t xml:space="preserve">                    </w:t>
            </w:r>
            <w:r>
              <w:rPr>
                <w:rFonts w:ascii="Cascadia Mono" w:hAnsi="Cascadia Mono"/>
                <w:color w:val="0000FF"/>
                <w:sz w:val="19"/>
                <w:szCs w:val="19"/>
                <w:lang w:eastAsia="en-AU"/>
              </w:rPr>
              <w:t>string</w:t>
            </w:r>
            <w:r>
              <w:rPr>
                <w:rFonts w:ascii="Cascadia Mono" w:hAnsi="Cascadia Mono"/>
                <w:color w:val="000000"/>
                <w:sz w:val="19"/>
                <w:szCs w:val="19"/>
                <w:lang w:eastAsia="en-AU"/>
              </w:rPr>
              <w:t xml:space="preserve"> json = </w:t>
            </w:r>
            <w:r>
              <w:rPr>
                <w:rFonts w:ascii="Cascadia Mono" w:hAnsi="Cascadia Mono"/>
                <w:color w:val="0000FF"/>
                <w:sz w:val="19"/>
                <w:szCs w:val="19"/>
                <w:lang w:eastAsia="en-AU"/>
              </w:rPr>
              <w:t>await</w:t>
            </w:r>
            <w:r>
              <w:rPr>
                <w:rFonts w:ascii="Cascadia Mono" w:hAnsi="Cascadia Mono"/>
                <w:color w:val="000000"/>
                <w:sz w:val="19"/>
                <w:szCs w:val="19"/>
                <w:lang w:eastAsia="en-AU"/>
              </w:rPr>
              <w:t xml:space="preserve"> response.Content.ReadAsStringAsync();</w:t>
            </w:r>
          </w:p>
          <w:p w:rsidR="002137CF" w:rsidP="00DE31FD" w:rsidRDefault="002137CF" w14:paraId="711FF8C1" w14:textId="77777777">
            <w:pPr>
              <w:autoSpaceDE w:val="0"/>
              <w:autoSpaceDN w:val="0"/>
              <w:spacing w:after="0"/>
              <w:rPr>
                <w:rFonts w:ascii="Cascadia Mono" w:hAnsi="Cascadia Mono"/>
                <w:color w:val="000000"/>
                <w:sz w:val="19"/>
                <w:szCs w:val="19"/>
                <w:lang w:eastAsia="en-AU"/>
              </w:rPr>
            </w:pPr>
            <w:r>
              <w:rPr>
                <w:rFonts w:ascii="Cascadia Mono" w:hAnsi="Cascadia Mono"/>
                <w:color w:val="000000"/>
                <w:sz w:val="19"/>
                <w:szCs w:val="19"/>
                <w:lang w:eastAsia="en-AU"/>
              </w:rPr>
              <w:t>                    JsonNode result = JsonNode.Parse(json);</w:t>
            </w:r>
          </w:p>
          <w:p w:rsidR="002137CF" w:rsidP="00DE31FD" w:rsidRDefault="002137CF" w14:paraId="7296FD1F" w14:textId="77777777">
            <w:pPr>
              <w:autoSpaceDE w:val="0"/>
              <w:autoSpaceDN w:val="0"/>
              <w:spacing w:after="0"/>
              <w:rPr>
                <w:rFonts w:ascii="Cascadia Mono" w:hAnsi="Cascadia Mono"/>
                <w:color w:val="000000"/>
                <w:sz w:val="19"/>
                <w:szCs w:val="19"/>
                <w:lang w:eastAsia="en-AU"/>
              </w:rPr>
            </w:pPr>
            <w:r>
              <w:rPr>
                <w:rFonts w:ascii="Cascadia Mono" w:hAnsi="Cascadia Mono"/>
                <w:color w:val="000000"/>
                <w:sz w:val="19"/>
                <w:szCs w:val="19"/>
                <w:lang w:eastAsia="en-AU"/>
              </w:rPr>
              <w:t>                    Console.ForegroundColor = ConsoleColor.Yellow;</w:t>
            </w:r>
          </w:p>
          <w:p w:rsidR="002137CF" w:rsidP="00DE31FD" w:rsidRDefault="002137CF" w14:paraId="25797597" w14:textId="77777777">
            <w:pPr>
              <w:autoSpaceDE w:val="0"/>
              <w:autoSpaceDN w:val="0"/>
              <w:spacing w:after="0"/>
              <w:rPr>
                <w:rFonts w:ascii="Cascadia Mono" w:hAnsi="Cascadia Mono"/>
                <w:color w:val="000000"/>
                <w:sz w:val="19"/>
                <w:szCs w:val="19"/>
                <w:lang w:eastAsia="en-AU"/>
              </w:rPr>
            </w:pPr>
            <w:r>
              <w:rPr>
                <w:rFonts w:ascii="Cascadia Mono" w:hAnsi="Cascadia Mono"/>
                <w:color w:val="000000"/>
                <w:sz w:val="19"/>
                <w:szCs w:val="19"/>
                <w:lang w:eastAsia="en-AU"/>
              </w:rPr>
              <w:t>                    Console.WriteLine(</w:t>
            </w:r>
            <w:r>
              <w:rPr>
                <w:rFonts w:ascii="Cascadia Mono" w:hAnsi="Cascadia Mono"/>
                <w:color w:val="A31515"/>
                <w:sz w:val="19"/>
                <w:szCs w:val="19"/>
                <w:lang w:eastAsia="en-AU"/>
              </w:rPr>
              <w:t>"WhoAmI result: \n"</w:t>
            </w:r>
            <w:r>
              <w:rPr>
                <w:rFonts w:ascii="Cascadia Mono" w:hAnsi="Cascadia Mono"/>
                <w:color w:val="000000"/>
                <w:sz w:val="19"/>
                <w:szCs w:val="19"/>
                <w:lang w:eastAsia="en-AU"/>
              </w:rPr>
              <w:t>);</w:t>
            </w:r>
          </w:p>
          <w:p w:rsidR="002137CF" w:rsidP="00DE31FD" w:rsidRDefault="002137CF" w14:paraId="3FA0E7EA" w14:textId="77777777">
            <w:pPr>
              <w:autoSpaceDE w:val="0"/>
              <w:autoSpaceDN w:val="0"/>
              <w:spacing w:after="0"/>
              <w:rPr>
                <w:rFonts w:ascii="Cascadia Mono" w:hAnsi="Cascadia Mono"/>
                <w:color w:val="000000"/>
                <w:sz w:val="19"/>
                <w:szCs w:val="19"/>
                <w:lang w:eastAsia="en-AU"/>
              </w:rPr>
            </w:pPr>
            <w:r>
              <w:rPr>
                <w:rFonts w:ascii="Cascadia Mono" w:hAnsi="Cascadia Mono"/>
                <w:color w:val="000000"/>
                <w:sz w:val="19"/>
                <w:szCs w:val="19"/>
                <w:lang w:eastAsia="en-AU"/>
              </w:rPr>
              <w:t>                    Console.WriteLine(result);</w:t>
            </w:r>
          </w:p>
          <w:p w:rsidR="002137CF" w:rsidP="00DE31FD" w:rsidRDefault="002137CF" w14:paraId="1AEDCF7B" w14:textId="77777777">
            <w:pPr>
              <w:autoSpaceDE w:val="0"/>
              <w:autoSpaceDN w:val="0"/>
              <w:spacing w:after="0"/>
              <w:rPr>
                <w:rFonts w:ascii="Cascadia Mono" w:hAnsi="Cascadia Mono"/>
                <w:color w:val="000000"/>
                <w:sz w:val="19"/>
                <w:szCs w:val="19"/>
                <w:lang w:eastAsia="en-AU"/>
              </w:rPr>
            </w:pPr>
            <w:r>
              <w:rPr>
                <w:rFonts w:ascii="Cascadia Mono" w:hAnsi="Cascadia Mono"/>
                <w:color w:val="000000"/>
                <w:sz w:val="19"/>
                <w:szCs w:val="19"/>
                <w:lang w:eastAsia="en-AU"/>
              </w:rPr>
              <w:t>                    Console.ForegroundColor = ConsoleColor.White;</w:t>
            </w:r>
          </w:p>
          <w:p w:rsidR="002137CF" w:rsidP="00DE31FD" w:rsidRDefault="002137CF" w14:paraId="303D627F" w14:textId="77777777">
            <w:pPr>
              <w:autoSpaceDE w:val="0"/>
              <w:autoSpaceDN w:val="0"/>
              <w:spacing w:after="0"/>
              <w:rPr>
                <w:rFonts w:ascii="Cascadia Mono" w:hAnsi="Cascadia Mono"/>
                <w:color w:val="000000"/>
                <w:sz w:val="19"/>
                <w:szCs w:val="19"/>
                <w:lang w:eastAsia="en-AU"/>
              </w:rPr>
            </w:pPr>
            <w:r>
              <w:rPr>
                <w:rFonts w:ascii="Cascadia Mono" w:hAnsi="Cascadia Mono"/>
                <w:color w:val="000000"/>
                <w:sz w:val="19"/>
                <w:szCs w:val="19"/>
                <w:lang w:eastAsia="en-AU"/>
              </w:rPr>
              <w:t>                }</w:t>
            </w:r>
          </w:p>
          <w:p w:rsidR="002137CF" w:rsidP="00DE31FD" w:rsidRDefault="002137CF" w14:paraId="3DF8808C" w14:textId="77777777">
            <w:pPr>
              <w:autoSpaceDE w:val="0"/>
              <w:autoSpaceDN w:val="0"/>
              <w:spacing w:after="0"/>
              <w:rPr>
                <w:rFonts w:ascii="Cascadia Mono" w:hAnsi="Cascadia Mono"/>
                <w:color w:val="000000"/>
                <w:sz w:val="19"/>
                <w:szCs w:val="19"/>
                <w:lang w:eastAsia="en-AU"/>
              </w:rPr>
            </w:pPr>
            <w:r>
              <w:rPr>
                <w:rFonts w:ascii="Cascadia Mono" w:hAnsi="Cascadia Mono"/>
                <w:color w:val="000000"/>
                <w:sz w:val="19"/>
                <w:szCs w:val="19"/>
                <w:lang w:eastAsia="en-AU"/>
              </w:rPr>
              <w:t xml:space="preserve">                </w:t>
            </w:r>
            <w:r>
              <w:rPr>
                <w:rFonts w:ascii="Cascadia Mono" w:hAnsi="Cascadia Mono"/>
                <w:color w:val="0000FF"/>
                <w:sz w:val="19"/>
                <w:szCs w:val="19"/>
                <w:lang w:eastAsia="en-AU"/>
              </w:rPr>
              <w:t>else</w:t>
            </w:r>
          </w:p>
          <w:p w:rsidR="002137CF" w:rsidP="00DE31FD" w:rsidRDefault="002137CF" w14:paraId="01684F9B" w14:textId="77777777">
            <w:pPr>
              <w:autoSpaceDE w:val="0"/>
              <w:autoSpaceDN w:val="0"/>
              <w:spacing w:after="0"/>
              <w:rPr>
                <w:rFonts w:ascii="Cascadia Mono" w:hAnsi="Cascadia Mono"/>
                <w:color w:val="000000"/>
                <w:sz w:val="19"/>
                <w:szCs w:val="19"/>
                <w:lang w:eastAsia="en-AU"/>
              </w:rPr>
            </w:pPr>
            <w:r>
              <w:rPr>
                <w:rFonts w:ascii="Cascadia Mono" w:hAnsi="Cascadia Mono"/>
                <w:color w:val="000000"/>
                <w:sz w:val="19"/>
                <w:szCs w:val="19"/>
                <w:lang w:eastAsia="en-AU"/>
              </w:rPr>
              <w:t>                {</w:t>
            </w:r>
          </w:p>
          <w:p w:rsidR="002137CF" w:rsidP="00DE31FD" w:rsidRDefault="002137CF" w14:paraId="19C2B17F" w14:textId="77777777">
            <w:pPr>
              <w:autoSpaceDE w:val="0"/>
              <w:autoSpaceDN w:val="0"/>
              <w:spacing w:after="0"/>
              <w:rPr>
                <w:rFonts w:ascii="Cascadia Mono" w:hAnsi="Cascadia Mono"/>
                <w:color w:val="000000"/>
                <w:sz w:val="19"/>
                <w:szCs w:val="19"/>
                <w:lang w:eastAsia="en-AU"/>
              </w:rPr>
            </w:pPr>
            <w:r>
              <w:rPr>
                <w:rFonts w:ascii="Cascadia Mono" w:hAnsi="Cascadia Mono"/>
                <w:color w:val="000000"/>
                <w:sz w:val="19"/>
                <w:szCs w:val="19"/>
                <w:lang w:eastAsia="en-AU"/>
              </w:rPr>
              <w:t>                    Console.ForegroundColor = ConsoleColor.Red;</w:t>
            </w:r>
          </w:p>
          <w:p w:rsidR="002137CF" w:rsidP="00DE31FD" w:rsidRDefault="002137CF" w14:paraId="5D2013DA" w14:textId="77777777">
            <w:pPr>
              <w:autoSpaceDE w:val="0"/>
              <w:autoSpaceDN w:val="0"/>
              <w:spacing w:after="0"/>
              <w:rPr>
                <w:rFonts w:ascii="Cascadia Mono" w:hAnsi="Cascadia Mono"/>
                <w:color w:val="000000"/>
                <w:sz w:val="19"/>
                <w:szCs w:val="19"/>
                <w:lang w:eastAsia="en-AU"/>
              </w:rPr>
            </w:pPr>
            <w:r>
              <w:rPr>
                <w:rFonts w:ascii="Cascadia Mono" w:hAnsi="Cascadia Mono"/>
                <w:color w:val="000000"/>
                <w:sz w:val="19"/>
                <w:szCs w:val="19"/>
                <w:lang w:eastAsia="en-AU"/>
              </w:rPr>
              <w:t>                    Console.WriteLine(</w:t>
            </w:r>
            <w:r>
              <w:rPr>
                <w:rFonts w:ascii="Cascadia Mono" w:hAnsi="Cascadia Mono"/>
                <w:color w:val="A31515"/>
                <w:sz w:val="19"/>
                <w:szCs w:val="19"/>
                <w:lang w:eastAsia="en-AU"/>
              </w:rPr>
              <w:t xml:space="preserve">$"Failed to call the web API: </w:t>
            </w:r>
            <w:r>
              <w:rPr>
                <w:rFonts w:ascii="Cascadia Mono" w:hAnsi="Cascadia Mono"/>
                <w:color w:val="000000"/>
                <w:sz w:val="19"/>
                <w:szCs w:val="19"/>
                <w:lang w:eastAsia="en-AU"/>
              </w:rPr>
              <w:t>{response.StatusCode}</w:t>
            </w:r>
            <w:r>
              <w:rPr>
                <w:rFonts w:ascii="Cascadia Mono" w:hAnsi="Cascadia Mono"/>
                <w:color w:val="A31515"/>
                <w:sz w:val="19"/>
                <w:szCs w:val="19"/>
                <w:lang w:eastAsia="en-AU"/>
              </w:rPr>
              <w:t>"</w:t>
            </w:r>
            <w:r>
              <w:rPr>
                <w:rFonts w:ascii="Cascadia Mono" w:hAnsi="Cascadia Mono"/>
                <w:color w:val="000000"/>
                <w:sz w:val="19"/>
                <w:szCs w:val="19"/>
                <w:lang w:eastAsia="en-AU"/>
              </w:rPr>
              <w:t>);</w:t>
            </w:r>
          </w:p>
          <w:p w:rsidR="002137CF" w:rsidP="00DE31FD" w:rsidRDefault="002137CF" w14:paraId="32A678D0" w14:textId="77777777">
            <w:pPr>
              <w:autoSpaceDE w:val="0"/>
              <w:autoSpaceDN w:val="0"/>
              <w:spacing w:after="0"/>
              <w:rPr>
                <w:rFonts w:ascii="Cascadia Mono" w:hAnsi="Cascadia Mono"/>
                <w:color w:val="000000"/>
                <w:sz w:val="19"/>
                <w:szCs w:val="19"/>
                <w:lang w:eastAsia="en-AU"/>
              </w:rPr>
            </w:pPr>
            <w:r>
              <w:rPr>
                <w:rFonts w:ascii="Cascadia Mono" w:hAnsi="Cascadia Mono"/>
                <w:color w:val="000000"/>
                <w:sz w:val="19"/>
                <w:szCs w:val="19"/>
                <w:lang w:eastAsia="en-AU"/>
              </w:rPr>
              <w:t xml:space="preserve">                    </w:t>
            </w:r>
            <w:r>
              <w:rPr>
                <w:rFonts w:ascii="Cascadia Mono" w:hAnsi="Cascadia Mono"/>
                <w:color w:val="0000FF"/>
                <w:sz w:val="19"/>
                <w:szCs w:val="19"/>
                <w:lang w:eastAsia="en-AU"/>
              </w:rPr>
              <w:t>string</w:t>
            </w:r>
            <w:r>
              <w:rPr>
                <w:rFonts w:ascii="Cascadia Mono" w:hAnsi="Cascadia Mono"/>
                <w:color w:val="000000"/>
                <w:sz w:val="19"/>
                <w:szCs w:val="19"/>
                <w:lang w:eastAsia="en-AU"/>
              </w:rPr>
              <w:t xml:space="preserve"> content = </w:t>
            </w:r>
            <w:r>
              <w:rPr>
                <w:rFonts w:ascii="Cascadia Mono" w:hAnsi="Cascadia Mono"/>
                <w:color w:val="0000FF"/>
                <w:sz w:val="19"/>
                <w:szCs w:val="19"/>
                <w:lang w:eastAsia="en-AU"/>
              </w:rPr>
              <w:t>await</w:t>
            </w:r>
            <w:r>
              <w:rPr>
                <w:rFonts w:ascii="Cascadia Mono" w:hAnsi="Cascadia Mono"/>
                <w:color w:val="000000"/>
                <w:sz w:val="19"/>
                <w:szCs w:val="19"/>
                <w:lang w:eastAsia="en-AU"/>
              </w:rPr>
              <w:t xml:space="preserve"> response.Content.ReadAsStringAsync();</w:t>
            </w:r>
          </w:p>
          <w:p w:rsidR="002137CF" w:rsidP="00DE31FD" w:rsidRDefault="002137CF" w14:paraId="377580DB" w14:textId="77777777">
            <w:pPr>
              <w:autoSpaceDE w:val="0"/>
              <w:autoSpaceDN w:val="0"/>
              <w:spacing w:after="0"/>
              <w:rPr>
                <w:rFonts w:ascii="Cascadia Mono" w:hAnsi="Cascadia Mono"/>
                <w:color w:val="000000"/>
                <w:sz w:val="19"/>
                <w:szCs w:val="19"/>
                <w:lang w:eastAsia="en-AU"/>
              </w:rPr>
            </w:pPr>
          </w:p>
          <w:p w:rsidR="002137CF" w:rsidP="00DE31FD" w:rsidRDefault="002137CF" w14:paraId="31DD1B5D" w14:textId="77777777">
            <w:pPr>
              <w:autoSpaceDE w:val="0"/>
              <w:autoSpaceDN w:val="0"/>
              <w:spacing w:after="0"/>
              <w:rPr>
                <w:rFonts w:ascii="Cascadia Mono" w:hAnsi="Cascadia Mono"/>
                <w:color w:val="000000"/>
                <w:sz w:val="19"/>
                <w:szCs w:val="19"/>
                <w:lang w:eastAsia="en-AU"/>
              </w:rPr>
            </w:pPr>
            <w:r>
              <w:rPr>
                <w:rFonts w:ascii="Cascadia Mono" w:hAnsi="Cascadia Mono"/>
                <w:color w:val="000000"/>
                <w:sz w:val="19"/>
                <w:szCs w:val="19"/>
                <w:lang w:eastAsia="en-AU"/>
              </w:rPr>
              <w:t xml:space="preserve">                    </w:t>
            </w:r>
            <w:r>
              <w:rPr>
                <w:rFonts w:ascii="Cascadia Mono" w:hAnsi="Cascadia Mono"/>
                <w:color w:val="008000"/>
                <w:sz w:val="19"/>
                <w:szCs w:val="19"/>
                <w:lang w:eastAsia="en-AU"/>
              </w:rPr>
              <w:t>// Note that if you got reponse.Code == 403 and reponse.content.code == "Authorization_RequestDenied"</w:t>
            </w:r>
          </w:p>
          <w:p w:rsidR="002137CF" w:rsidP="00DE31FD" w:rsidRDefault="002137CF" w14:paraId="0A6F9568" w14:textId="77777777">
            <w:pPr>
              <w:autoSpaceDE w:val="0"/>
              <w:autoSpaceDN w:val="0"/>
              <w:spacing w:after="0"/>
              <w:rPr>
                <w:rFonts w:ascii="Cascadia Mono" w:hAnsi="Cascadia Mono"/>
                <w:color w:val="000000"/>
                <w:sz w:val="19"/>
                <w:szCs w:val="19"/>
                <w:lang w:eastAsia="en-AU"/>
              </w:rPr>
            </w:pPr>
            <w:r>
              <w:rPr>
                <w:rFonts w:ascii="Cascadia Mono" w:hAnsi="Cascadia Mono"/>
                <w:color w:val="000000"/>
                <w:sz w:val="19"/>
                <w:szCs w:val="19"/>
                <w:lang w:eastAsia="en-AU"/>
              </w:rPr>
              <w:t xml:space="preserve">                    </w:t>
            </w:r>
            <w:r>
              <w:rPr>
                <w:rFonts w:ascii="Cascadia Mono" w:hAnsi="Cascadia Mono"/>
                <w:color w:val="008000"/>
                <w:sz w:val="19"/>
                <w:szCs w:val="19"/>
                <w:lang w:eastAsia="en-AU"/>
              </w:rPr>
              <w:t>// this is because the tenant admin as not granted consent for the application to call the Web API</w:t>
            </w:r>
          </w:p>
          <w:p w:rsidR="002137CF" w:rsidP="00DE31FD" w:rsidRDefault="002137CF" w14:paraId="75C3695B" w14:textId="77777777">
            <w:pPr>
              <w:autoSpaceDE w:val="0"/>
              <w:autoSpaceDN w:val="0"/>
              <w:spacing w:after="0"/>
              <w:rPr>
                <w:rFonts w:ascii="Cascadia Mono" w:hAnsi="Cascadia Mono"/>
                <w:color w:val="000000"/>
                <w:sz w:val="19"/>
                <w:szCs w:val="19"/>
                <w:lang w:eastAsia="en-AU"/>
              </w:rPr>
            </w:pPr>
            <w:r>
              <w:rPr>
                <w:rFonts w:ascii="Cascadia Mono" w:hAnsi="Cascadia Mono"/>
                <w:color w:val="000000"/>
                <w:sz w:val="19"/>
                <w:szCs w:val="19"/>
                <w:lang w:eastAsia="en-AU"/>
              </w:rPr>
              <w:t>                    Console.WriteLine(</w:t>
            </w:r>
            <w:r>
              <w:rPr>
                <w:rFonts w:ascii="Cascadia Mono" w:hAnsi="Cascadia Mono"/>
                <w:color w:val="A31515"/>
                <w:sz w:val="19"/>
                <w:szCs w:val="19"/>
                <w:lang w:eastAsia="en-AU"/>
              </w:rPr>
              <w:t xml:space="preserve">$"Content: </w:t>
            </w:r>
            <w:r>
              <w:rPr>
                <w:rFonts w:ascii="Cascadia Mono" w:hAnsi="Cascadia Mono"/>
                <w:color w:val="000000"/>
                <w:sz w:val="19"/>
                <w:szCs w:val="19"/>
                <w:lang w:eastAsia="en-AU"/>
              </w:rPr>
              <w:t>{content}</w:t>
            </w:r>
            <w:r>
              <w:rPr>
                <w:rFonts w:ascii="Cascadia Mono" w:hAnsi="Cascadia Mono"/>
                <w:color w:val="A31515"/>
                <w:sz w:val="19"/>
                <w:szCs w:val="19"/>
                <w:lang w:eastAsia="en-AU"/>
              </w:rPr>
              <w:t>"</w:t>
            </w:r>
            <w:r>
              <w:rPr>
                <w:rFonts w:ascii="Cascadia Mono" w:hAnsi="Cascadia Mono"/>
                <w:color w:val="000000"/>
                <w:sz w:val="19"/>
                <w:szCs w:val="19"/>
                <w:lang w:eastAsia="en-AU"/>
              </w:rPr>
              <w:t>);</w:t>
            </w:r>
          </w:p>
          <w:p w:rsidR="002137CF" w:rsidP="00DE31FD" w:rsidRDefault="002137CF" w14:paraId="64ADB933" w14:textId="77777777">
            <w:pPr>
              <w:autoSpaceDE w:val="0"/>
              <w:autoSpaceDN w:val="0"/>
              <w:spacing w:after="0"/>
              <w:rPr>
                <w:rFonts w:ascii="Cascadia Mono" w:hAnsi="Cascadia Mono"/>
                <w:color w:val="000000"/>
                <w:sz w:val="19"/>
                <w:szCs w:val="19"/>
                <w:lang w:eastAsia="en-AU"/>
              </w:rPr>
            </w:pPr>
            <w:r>
              <w:rPr>
                <w:rFonts w:ascii="Cascadia Mono" w:hAnsi="Cascadia Mono"/>
                <w:color w:val="000000"/>
                <w:sz w:val="19"/>
                <w:szCs w:val="19"/>
                <w:lang w:eastAsia="en-AU"/>
              </w:rPr>
              <w:t>                }</w:t>
            </w:r>
          </w:p>
          <w:p w:rsidR="002137CF" w:rsidP="00DE31FD" w:rsidRDefault="002137CF" w14:paraId="77A6BE27" w14:textId="77777777">
            <w:pPr>
              <w:autoSpaceDE w:val="0"/>
              <w:autoSpaceDN w:val="0"/>
              <w:spacing w:after="0"/>
              <w:rPr>
                <w:rFonts w:ascii="Cascadia Mono" w:hAnsi="Cascadia Mono"/>
                <w:color w:val="000000"/>
                <w:sz w:val="19"/>
                <w:szCs w:val="19"/>
                <w:lang w:eastAsia="en-AU"/>
              </w:rPr>
            </w:pPr>
            <w:r>
              <w:rPr>
                <w:rFonts w:ascii="Cascadia Mono" w:hAnsi="Cascadia Mono"/>
                <w:color w:val="000000"/>
                <w:sz w:val="19"/>
                <w:szCs w:val="19"/>
                <w:lang w:eastAsia="en-AU"/>
              </w:rPr>
              <w:t>                Console.ResetColor();</w:t>
            </w:r>
          </w:p>
          <w:p w:rsidR="002137CF" w:rsidP="00DE31FD" w:rsidRDefault="002137CF" w14:paraId="52D9DC32" w14:textId="77777777">
            <w:pPr>
              <w:autoSpaceDE w:val="0"/>
              <w:autoSpaceDN w:val="0"/>
              <w:spacing w:after="0"/>
              <w:rPr>
                <w:rFonts w:ascii="Cascadia Mono" w:hAnsi="Cascadia Mono"/>
                <w:color w:val="000000"/>
                <w:sz w:val="19"/>
                <w:szCs w:val="19"/>
                <w:lang w:eastAsia="en-AU"/>
              </w:rPr>
            </w:pPr>
            <w:r>
              <w:rPr>
                <w:rFonts w:ascii="Cascadia Mono" w:hAnsi="Cascadia Mono"/>
                <w:color w:val="000000"/>
                <w:sz w:val="19"/>
                <w:szCs w:val="19"/>
                <w:lang w:eastAsia="en-AU"/>
              </w:rPr>
              <w:t>            }</w:t>
            </w:r>
          </w:p>
          <w:p w:rsidR="002137CF" w:rsidP="00DE31FD" w:rsidRDefault="002137CF" w14:paraId="0AE15816" w14:textId="77777777">
            <w:pPr>
              <w:autoSpaceDE w:val="0"/>
              <w:autoSpaceDN w:val="0"/>
              <w:spacing w:after="0"/>
              <w:rPr>
                <w:rFonts w:ascii="Cascadia Mono" w:hAnsi="Cascadia Mono"/>
                <w:color w:val="000000"/>
                <w:sz w:val="19"/>
                <w:szCs w:val="19"/>
                <w:lang w:eastAsia="en-AU"/>
              </w:rPr>
            </w:pPr>
            <w:r>
              <w:rPr>
                <w:rFonts w:ascii="Cascadia Mono" w:hAnsi="Cascadia Mono"/>
                <w:color w:val="000000"/>
                <w:sz w:val="19"/>
                <w:szCs w:val="19"/>
                <w:lang w:eastAsia="en-AU"/>
              </w:rPr>
              <w:t>        }</w:t>
            </w:r>
          </w:p>
          <w:p w:rsidR="002137CF" w:rsidP="00DE31FD" w:rsidRDefault="002137CF" w14:paraId="01FD0961" w14:textId="77777777">
            <w:pPr>
              <w:autoSpaceDE w:val="0"/>
              <w:autoSpaceDN w:val="0"/>
              <w:spacing w:after="0"/>
              <w:rPr>
                <w:rFonts w:ascii="Cascadia Mono" w:hAnsi="Cascadia Mono"/>
                <w:color w:val="000000"/>
                <w:sz w:val="19"/>
                <w:szCs w:val="19"/>
                <w:lang w:eastAsia="en-AU"/>
              </w:rPr>
            </w:pPr>
          </w:p>
          <w:p w:rsidR="002137CF" w:rsidP="00DE31FD" w:rsidRDefault="002137CF" w14:paraId="635D895B" w14:textId="77777777">
            <w:pPr>
              <w:autoSpaceDE w:val="0"/>
              <w:autoSpaceDN w:val="0"/>
              <w:spacing w:after="0"/>
              <w:rPr>
                <w:rFonts w:ascii="Cascadia Mono" w:hAnsi="Cascadia Mono"/>
                <w:color w:val="000000"/>
                <w:sz w:val="19"/>
                <w:szCs w:val="19"/>
                <w:lang w:eastAsia="en-AU"/>
              </w:rPr>
            </w:pPr>
            <w:r>
              <w:rPr>
                <w:rFonts w:ascii="Cascadia Mono" w:hAnsi="Cascadia Mono"/>
                <w:color w:val="000000"/>
                <w:sz w:val="19"/>
                <w:szCs w:val="19"/>
                <w:lang w:eastAsia="en-AU"/>
              </w:rPr>
              <w:t xml:space="preserve">        </w:t>
            </w:r>
            <w:r>
              <w:rPr>
                <w:rFonts w:ascii="Cascadia Mono" w:hAnsi="Cascadia Mono"/>
                <w:color w:val="0000FF"/>
                <w:sz w:val="19"/>
                <w:szCs w:val="19"/>
                <w:lang w:eastAsia="en-AU"/>
              </w:rPr>
              <w:t>private</w:t>
            </w:r>
            <w:r>
              <w:rPr>
                <w:rFonts w:ascii="Cascadia Mono" w:hAnsi="Cascadia Mono"/>
                <w:color w:val="000000"/>
                <w:sz w:val="19"/>
                <w:szCs w:val="19"/>
                <w:lang w:eastAsia="en-AU"/>
              </w:rPr>
              <w:t xml:space="preserve"> </w:t>
            </w:r>
            <w:r>
              <w:rPr>
                <w:rFonts w:ascii="Cascadia Mono" w:hAnsi="Cascadia Mono"/>
                <w:color w:val="0000FF"/>
                <w:sz w:val="19"/>
                <w:szCs w:val="19"/>
                <w:lang w:eastAsia="en-AU"/>
              </w:rPr>
              <w:t>static</w:t>
            </w:r>
            <w:r>
              <w:rPr>
                <w:rFonts w:ascii="Cascadia Mono" w:hAnsi="Cascadia Mono"/>
                <w:color w:val="000000"/>
                <w:sz w:val="19"/>
                <w:szCs w:val="19"/>
                <w:lang w:eastAsia="en-AU"/>
              </w:rPr>
              <w:t xml:space="preserve"> </w:t>
            </w:r>
            <w:r>
              <w:rPr>
                <w:rFonts w:ascii="Cascadia Mono" w:hAnsi="Cascadia Mono"/>
                <w:color w:val="0000FF"/>
                <w:sz w:val="19"/>
                <w:szCs w:val="19"/>
                <w:lang w:eastAsia="en-AU"/>
              </w:rPr>
              <w:t>string</w:t>
            </w:r>
            <w:r>
              <w:rPr>
                <w:rFonts w:ascii="Cascadia Mono" w:hAnsi="Cascadia Mono"/>
                <w:color w:val="000000"/>
                <w:sz w:val="19"/>
                <w:szCs w:val="19"/>
                <w:lang w:eastAsia="en-AU"/>
              </w:rPr>
              <w:t>? GetAccessToken()</w:t>
            </w:r>
          </w:p>
          <w:p w:rsidR="002137CF" w:rsidP="00DE31FD" w:rsidRDefault="002137CF" w14:paraId="166B4DF7" w14:textId="77777777">
            <w:pPr>
              <w:autoSpaceDE w:val="0"/>
              <w:autoSpaceDN w:val="0"/>
              <w:spacing w:after="0"/>
              <w:rPr>
                <w:rFonts w:ascii="Cascadia Mono" w:hAnsi="Cascadia Mono"/>
                <w:color w:val="000000"/>
                <w:sz w:val="19"/>
                <w:szCs w:val="19"/>
                <w:lang w:eastAsia="en-AU"/>
              </w:rPr>
            </w:pPr>
            <w:r>
              <w:rPr>
                <w:rFonts w:ascii="Cascadia Mono" w:hAnsi="Cascadia Mono"/>
                <w:color w:val="000000"/>
                <w:sz w:val="19"/>
                <w:szCs w:val="19"/>
                <w:lang w:eastAsia="en-AU"/>
              </w:rPr>
              <w:t>        {</w:t>
            </w:r>
          </w:p>
          <w:p w:rsidR="002137CF" w:rsidP="00DE31FD" w:rsidRDefault="002137CF" w14:paraId="2D9AC869" w14:textId="77777777">
            <w:pPr>
              <w:autoSpaceDE w:val="0"/>
              <w:autoSpaceDN w:val="0"/>
              <w:spacing w:after="0"/>
              <w:rPr>
                <w:rFonts w:ascii="Cascadia Mono" w:hAnsi="Cascadia Mono"/>
                <w:color w:val="000000"/>
                <w:sz w:val="19"/>
                <w:szCs w:val="19"/>
                <w:lang w:eastAsia="en-AU"/>
              </w:rPr>
            </w:pPr>
            <w:r>
              <w:rPr>
                <w:rFonts w:ascii="Cascadia Mono" w:hAnsi="Cascadia Mono"/>
                <w:color w:val="000000"/>
                <w:sz w:val="19"/>
                <w:szCs w:val="19"/>
                <w:lang w:eastAsia="en-AU"/>
              </w:rPr>
              <w:t xml:space="preserve">            </w:t>
            </w:r>
            <w:r>
              <w:rPr>
                <w:rFonts w:ascii="Cascadia Mono" w:hAnsi="Cascadia Mono"/>
                <w:color w:val="0000FF"/>
                <w:sz w:val="19"/>
                <w:szCs w:val="19"/>
                <w:lang w:eastAsia="en-AU"/>
              </w:rPr>
              <w:t>var</w:t>
            </w:r>
            <w:r>
              <w:rPr>
                <w:rFonts w:ascii="Cascadia Mono" w:hAnsi="Cascadia Mono"/>
                <w:color w:val="000000"/>
                <w:sz w:val="19"/>
                <w:szCs w:val="19"/>
                <w:lang w:eastAsia="en-AU"/>
              </w:rPr>
              <w:t xml:space="preserve"> certificate = </w:t>
            </w:r>
            <w:r>
              <w:rPr>
                <w:rFonts w:ascii="Cascadia Mono" w:hAnsi="Cascadia Mono"/>
                <w:color w:val="0000FF"/>
                <w:sz w:val="19"/>
                <w:szCs w:val="19"/>
                <w:lang w:eastAsia="en-AU"/>
              </w:rPr>
              <w:t>new</w:t>
            </w:r>
            <w:r>
              <w:rPr>
                <w:rFonts w:ascii="Cascadia Mono" w:hAnsi="Cascadia Mono"/>
                <w:color w:val="000000"/>
                <w:sz w:val="19"/>
                <w:szCs w:val="19"/>
                <w:lang w:eastAsia="en-AU"/>
              </w:rPr>
              <w:t xml:space="preserve"> X509Certificate2(</w:t>
            </w:r>
            <w:r>
              <w:rPr>
                <w:rFonts w:ascii="Cascadia Mono" w:hAnsi="Cascadia Mono"/>
                <w:color w:val="A31515"/>
                <w:sz w:val="19"/>
                <w:szCs w:val="19"/>
                <w:lang w:eastAsia="en-AU"/>
              </w:rPr>
              <w:t>"C:\\Developer\\PRISMS\\b2c-poc\\m2m-client-assertion\\funbring-full.p12"</w:t>
            </w:r>
            <w:r>
              <w:rPr>
                <w:rFonts w:ascii="Cascadia Mono" w:hAnsi="Cascadia Mono"/>
                <w:color w:val="000000"/>
                <w:sz w:val="19"/>
                <w:szCs w:val="19"/>
                <w:lang w:eastAsia="en-AU"/>
              </w:rPr>
              <w:t xml:space="preserve">, </w:t>
            </w:r>
            <w:r>
              <w:rPr>
                <w:rFonts w:ascii="Cascadia Mono" w:hAnsi="Cascadia Mono"/>
                <w:color w:val="A31515"/>
                <w:sz w:val="19"/>
                <w:szCs w:val="19"/>
                <w:lang w:eastAsia="en-AU"/>
              </w:rPr>
              <w:t>"Test123!!!"</w:t>
            </w:r>
            <w:r>
              <w:rPr>
                <w:rFonts w:ascii="Cascadia Mono" w:hAnsi="Cascadia Mono"/>
                <w:color w:val="000000"/>
                <w:sz w:val="19"/>
                <w:szCs w:val="19"/>
                <w:lang w:eastAsia="en-AU"/>
              </w:rPr>
              <w:t>);</w:t>
            </w:r>
          </w:p>
          <w:p w:rsidR="002137CF" w:rsidP="00DE31FD" w:rsidRDefault="002137CF" w14:paraId="26072928" w14:textId="77777777">
            <w:pPr>
              <w:autoSpaceDE w:val="0"/>
              <w:autoSpaceDN w:val="0"/>
              <w:spacing w:after="0"/>
              <w:rPr>
                <w:rFonts w:ascii="Cascadia Mono" w:hAnsi="Cascadia Mono"/>
                <w:color w:val="000000"/>
                <w:sz w:val="19"/>
                <w:szCs w:val="19"/>
                <w:lang w:eastAsia="en-AU"/>
              </w:rPr>
            </w:pPr>
            <w:r>
              <w:rPr>
                <w:rFonts w:ascii="Cascadia Mono" w:hAnsi="Cascadia Mono"/>
                <w:color w:val="000000"/>
                <w:sz w:val="19"/>
                <w:szCs w:val="19"/>
                <w:lang w:eastAsia="en-AU"/>
              </w:rPr>
              <w:t xml:space="preserve">            </w:t>
            </w:r>
            <w:r>
              <w:rPr>
                <w:rFonts w:ascii="Cascadia Mono" w:hAnsi="Cascadia Mono"/>
                <w:color w:val="0000FF"/>
                <w:sz w:val="19"/>
                <w:szCs w:val="19"/>
                <w:lang w:eastAsia="en-AU"/>
              </w:rPr>
              <w:t>var</w:t>
            </w:r>
            <w:r>
              <w:rPr>
                <w:rFonts w:ascii="Cascadia Mono" w:hAnsi="Cascadia Mono"/>
                <w:color w:val="000000"/>
                <w:sz w:val="19"/>
                <w:szCs w:val="19"/>
                <w:lang w:eastAsia="en-AU"/>
              </w:rPr>
              <w:t xml:space="preserve"> assertion = GetSignedClientAssertion(certificate, tenantId, client_id);</w:t>
            </w:r>
          </w:p>
          <w:p w:rsidR="002137CF" w:rsidP="00DE31FD" w:rsidRDefault="002137CF" w14:paraId="7BC2A22B" w14:textId="77777777">
            <w:pPr>
              <w:autoSpaceDE w:val="0"/>
              <w:autoSpaceDN w:val="0"/>
              <w:spacing w:after="0"/>
              <w:rPr>
                <w:rFonts w:ascii="Cascadia Mono" w:hAnsi="Cascadia Mono"/>
                <w:color w:val="000000"/>
                <w:sz w:val="19"/>
                <w:szCs w:val="19"/>
                <w:lang w:eastAsia="en-AU"/>
              </w:rPr>
            </w:pPr>
          </w:p>
          <w:p w:rsidR="002137CF" w:rsidP="00DE31FD" w:rsidRDefault="002137CF" w14:paraId="74D44620" w14:textId="77777777">
            <w:pPr>
              <w:autoSpaceDE w:val="0"/>
              <w:autoSpaceDN w:val="0"/>
              <w:spacing w:after="0"/>
              <w:rPr>
                <w:rFonts w:ascii="Cascadia Mono" w:hAnsi="Cascadia Mono"/>
                <w:color w:val="000000"/>
                <w:sz w:val="19"/>
                <w:szCs w:val="19"/>
                <w:lang w:eastAsia="en-AU"/>
              </w:rPr>
            </w:pPr>
            <w:r>
              <w:rPr>
                <w:rFonts w:ascii="Cascadia Mono" w:hAnsi="Cascadia Mono"/>
                <w:color w:val="000000"/>
                <w:sz w:val="19"/>
                <w:szCs w:val="19"/>
                <w:lang w:eastAsia="en-AU"/>
              </w:rPr>
              <w:t>            IConfidentialClientApplication app = ConfidentialClientApplicationBuilder.Create(</w:t>
            </w:r>
            <w:r>
              <w:rPr>
                <w:rFonts w:ascii="Cascadia Mono" w:hAnsi="Cascadia Mono"/>
                <w:color w:val="A31515"/>
                <w:sz w:val="19"/>
                <w:szCs w:val="19"/>
                <w:lang w:eastAsia="en-AU"/>
              </w:rPr>
              <w:t>$"</w:t>
            </w:r>
            <w:r>
              <w:rPr>
                <w:rFonts w:ascii="Cascadia Mono" w:hAnsi="Cascadia Mono"/>
                <w:color w:val="000000"/>
                <w:sz w:val="19"/>
                <w:szCs w:val="19"/>
                <w:lang w:eastAsia="en-AU"/>
              </w:rPr>
              <w:t>{client_id}</w:t>
            </w:r>
            <w:r>
              <w:rPr>
                <w:rFonts w:ascii="Cascadia Mono" w:hAnsi="Cascadia Mono"/>
                <w:color w:val="A31515"/>
                <w:sz w:val="19"/>
                <w:szCs w:val="19"/>
                <w:lang w:eastAsia="en-AU"/>
              </w:rPr>
              <w:t>"</w:t>
            </w:r>
            <w:r>
              <w:rPr>
                <w:rFonts w:ascii="Cascadia Mono" w:hAnsi="Cascadia Mono"/>
                <w:color w:val="000000"/>
                <w:sz w:val="19"/>
                <w:szCs w:val="19"/>
                <w:lang w:eastAsia="en-AU"/>
              </w:rPr>
              <w:t>)</w:t>
            </w:r>
          </w:p>
          <w:p w:rsidR="002137CF" w:rsidP="00DE31FD" w:rsidRDefault="002137CF" w14:paraId="0E93393B" w14:textId="77777777">
            <w:pPr>
              <w:autoSpaceDE w:val="0"/>
              <w:autoSpaceDN w:val="0"/>
              <w:spacing w:after="0"/>
              <w:rPr>
                <w:rFonts w:ascii="Cascadia Mono" w:hAnsi="Cascadia Mono"/>
                <w:color w:val="000000"/>
                <w:sz w:val="19"/>
                <w:szCs w:val="19"/>
                <w:lang w:eastAsia="en-AU"/>
              </w:rPr>
            </w:pPr>
            <w:r>
              <w:rPr>
                <w:rFonts w:ascii="Cascadia Mono" w:hAnsi="Cascadia Mono"/>
                <w:color w:val="000000"/>
                <w:sz w:val="19"/>
                <w:szCs w:val="19"/>
                <w:lang w:eastAsia="en-AU"/>
              </w:rPr>
              <w:t>                .WithAuthority(</w:t>
            </w:r>
            <w:r>
              <w:rPr>
                <w:rFonts w:ascii="Cascadia Mono" w:hAnsi="Cascadia Mono"/>
                <w:color w:val="A31515"/>
                <w:sz w:val="19"/>
                <w:szCs w:val="19"/>
                <w:lang w:eastAsia="en-AU"/>
              </w:rPr>
              <w:t>$</w:t>
            </w:r>
            <w:hyperlink w:history="1" r:id="rId31">
              <w:r>
                <w:rPr>
                  <w:rStyle w:val="Hyperlink"/>
                  <w:rFonts w:ascii="Cascadia Mono" w:hAnsi="Cascadia Mono"/>
                  <w:sz w:val="19"/>
                  <w:szCs w:val="19"/>
                  <w:lang w:eastAsia="en-AU"/>
                </w:rPr>
                <w:t>https://login.microsoftonline.com/{tenantId}/v2.0/</w:t>
              </w:r>
            </w:hyperlink>
            <w:r>
              <w:rPr>
                <w:rFonts w:ascii="Cascadia Mono" w:hAnsi="Cascadia Mono"/>
                <w:color w:val="000000"/>
                <w:sz w:val="19"/>
                <w:szCs w:val="19"/>
                <w:lang w:eastAsia="en-AU"/>
              </w:rPr>
              <w:t>)</w:t>
            </w:r>
          </w:p>
          <w:p w:rsidR="002137CF" w:rsidP="00DE31FD" w:rsidRDefault="002137CF" w14:paraId="41074CCC" w14:textId="77777777">
            <w:pPr>
              <w:autoSpaceDE w:val="0"/>
              <w:autoSpaceDN w:val="0"/>
              <w:spacing w:after="0"/>
              <w:rPr>
                <w:rFonts w:ascii="Cascadia Mono" w:hAnsi="Cascadia Mono"/>
                <w:color w:val="000000"/>
                <w:sz w:val="19"/>
                <w:szCs w:val="19"/>
                <w:lang w:eastAsia="en-AU"/>
              </w:rPr>
            </w:pPr>
            <w:r>
              <w:rPr>
                <w:rFonts w:ascii="Cascadia Mono" w:hAnsi="Cascadia Mono"/>
                <w:color w:val="000000"/>
                <w:sz w:val="19"/>
                <w:szCs w:val="19"/>
                <w:lang w:eastAsia="en-AU"/>
              </w:rPr>
              <w:t>                .WithCertificate(certificate)</w:t>
            </w:r>
          </w:p>
          <w:p w:rsidR="002137CF" w:rsidP="00DE31FD" w:rsidRDefault="002137CF" w14:paraId="501A0912" w14:textId="77777777">
            <w:pPr>
              <w:autoSpaceDE w:val="0"/>
              <w:autoSpaceDN w:val="0"/>
              <w:spacing w:after="0"/>
              <w:rPr>
                <w:rFonts w:ascii="Cascadia Mono" w:hAnsi="Cascadia Mono"/>
                <w:color w:val="000000"/>
                <w:sz w:val="19"/>
                <w:szCs w:val="19"/>
                <w:lang w:eastAsia="en-AU"/>
              </w:rPr>
            </w:pPr>
            <w:r>
              <w:rPr>
                <w:rFonts w:ascii="Cascadia Mono" w:hAnsi="Cascadia Mono"/>
                <w:color w:val="000000"/>
                <w:sz w:val="19"/>
                <w:szCs w:val="19"/>
                <w:lang w:eastAsia="en-AU"/>
              </w:rPr>
              <w:t>                .Build();</w:t>
            </w:r>
          </w:p>
          <w:p w:rsidR="002137CF" w:rsidP="00DE31FD" w:rsidRDefault="002137CF" w14:paraId="11DAE503" w14:textId="77777777">
            <w:pPr>
              <w:autoSpaceDE w:val="0"/>
              <w:autoSpaceDN w:val="0"/>
              <w:spacing w:after="0"/>
              <w:rPr>
                <w:rFonts w:ascii="Cascadia Mono" w:hAnsi="Cascadia Mono"/>
                <w:color w:val="000000"/>
                <w:sz w:val="19"/>
                <w:szCs w:val="19"/>
                <w:lang w:eastAsia="en-AU"/>
              </w:rPr>
            </w:pPr>
            <w:r>
              <w:rPr>
                <w:rFonts w:ascii="Cascadia Mono" w:hAnsi="Cascadia Mono"/>
                <w:color w:val="000000"/>
                <w:sz w:val="19"/>
                <w:szCs w:val="19"/>
                <w:lang w:eastAsia="en-AU"/>
              </w:rPr>
              <w:t xml:space="preserve">            </w:t>
            </w:r>
            <w:r>
              <w:rPr>
                <w:rFonts w:ascii="Cascadia Mono" w:hAnsi="Cascadia Mono"/>
                <w:color w:val="0000FF"/>
                <w:sz w:val="19"/>
                <w:szCs w:val="19"/>
                <w:lang w:eastAsia="en-AU"/>
              </w:rPr>
              <w:t>var</w:t>
            </w:r>
            <w:r>
              <w:rPr>
                <w:rFonts w:ascii="Cascadia Mono" w:hAnsi="Cascadia Mono"/>
                <w:color w:val="000000"/>
                <w:sz w:val="19"/>
                <w:szCs w:val="19"/>
                <w:lang w:eastAsia="en-AU"/>
              </w:rPr>
              <w:t xml:space="preserve"> ar = app.AcquireTokenForClient(</w:t>
            </w:r>
            <w:r>
              <w:rPr>
                <w:rFonts w:ascii="Cascadia Mono" w:hAnsi="Cascadia Mono"/>
                <w:color w:val="0000FF"/>
                <w:sz w:val="19"/>
                <w:szCs w:val="19"/>
                <w:lang w:eastAsia="en-AU"/>
              </w:rPr>
              <w:t>new</w:t>
            </w:r>
            <w:r>
              <w:rPr>
                <w:rFonts w:ascii="Cascadia Mono" w:hAnsi="Cascadia Mono"/>
                <w:color w:val="000000"/>
                <w:sz w:val="19"/>
                <w:szCs w:val="19"/>
                <w:lang w:eastAsia="en-AU"/>
              </w:rPr>
              <w:t xml:space="preserve"> </w:t>
            </w:r>
            <w:r>
              <w:rPr>
                <w:rFonts w:ascii="Cascadia Mono" w:hAnsi="Cascadia Mono"/>
                <w:color w:val="0000FF"/>
                <w:sz w:val="19"/>
                <w:szCs w:val="19"/>
                <w:lang w:eastAsia="en-AU"/>
              </w:rPr>
              <w:t>string</w:t>
            </w:r>
            <w:r>
              <w:rPr>
                <w:rFonts w:ascii="Cascadia Mono" w:hAnsi="Cascadia Mono"/>
                <w:color w:val="000000"/>
                <w:sz w:val="19"/>
                <w:szCs w:val="19"/>
                <w:lang w:eastAsia="en-AU"/>
              </w:rPr>
              <w:t>[] { requested_scope }).ExecuteAsync();</w:t>
            </w:r>
          </w:p>
          <w:p w:rsidR="002137CF" w:rsidP="00DE31FD" w:rsidRDefault="002137CF" w14:paraId="15906608" w14:textId="77777777">
            <w:pPr>
              <w:autoSpaceDE w:val="0"/>
              <w:autoSpaceDN w:val="0"/>
              <w:spacing w:after="0"/>
              <w:rPr>
                <w:rFonts w:ascii="Cascadia Mono" w:hAnsi="Cascadia Mono"/>
                <w:color w:val="000000"/>
                <w:sz w:val="19"/>
                <w:szCs w:val="19"/>
                <w:lang w:eastAsia="en-AU"/>
              </w:rPr>
            </w:pPr>
          </w:p>
          <w:p w:rsidR="002137CF" w:rsidP="00DE31FD" w:rsidRDefault="002137CF" w14:paraId="5FA6EE63" w14:textId="77777777">
            <w:pPr>
              <w:autoSpaceDE w:val="0"/>
              <w:autoSpaceDN w:val="0"/>
              <w:spacing w:after="0"/>
              <w:rPr>
                <w:rFonts w:ascii="Cascadia Mono" w:hAnsi="Cascadia Mono"/>
                <w:color w:val="000000"/>
                <w:sz w:val="19"/>
                <w:szCs w:val="19"/>
                <w:lang w:eastAsia="en-AU"/>
              </w:rPr>
            </w:pPr>
            <w:r>
              <w:rPr>
                <w:rFonts w:ascii="Cascadia Mono" w:hAnsi="Cascadia Mono"/>
                <w:color w:val="000000"/>
                <w:sz w:val="19"/>
                <w:szCs w:val="19"/>
                <w:lang w:eastAsia="en-AU"/>
              </w:rPr>
              <w:t xml:space="preserve">            </w:t>
            </w:r>
            <w:r>
              <w:rPr>
                <w:rFonts w:ascii="Cascadia Mono" w:hAnsi="Cascadia Mono"/>
                <w:color w:val="0000FF"/>
                <w:sz w:val="19"/>
                <w:szCs w:val="19"/>
                <w:lang w:eastAsia="en-AU"/>
              </w:rPr>
              <w:t>return</w:t>
            </w:r>
            <w:r>
              <w:rPr>
                <w:rFonts w:ascii="Cascadia Mono" w:hAnsi="Cascadia Mono"/>
                <w:color w:val="000000"/>
                <w:sz w:val="19"/>
                <w:szCs w:val="19"/>
                <w:lang w:eastAsia="en-AU"/>
              </w:rPr>
              <w:t xml:space="preserve"> ar.Result.AccessToken;</w:t>
            </w:r>
          </w:p>
          <w:p w:rsidR="002137CF" w:rsidP="00DE31FD" w:rsidRDefault="002137CF" w14:paraId="22142F9F" w14:textId="77777777">
            <w:pPr>
              <w:autoSpaceDE w:val="0"/>
              <w:autoSpaceDN w:val="0"/>
              <w:spacing w:after="0"/>
              <w:rPr>
                <w:rFonts w:ascii="Cascadia Mono" w:hAnsi="Cascadia Mono"/>
                <w:color w:val="000000"/>
                <w:sz w:val="19"/>
                <w:szCs w:val="19"/>
                <w:lang w:eastAsia="en-AU"/>
              </w:rPr>
            </w:pPr>
            <w:r>
              <w:rPr>
                <w:rFonts w:ascii="Cascadia Mono" w:hAnsi="Cascadia Mono"/>
                <w:color w:val="000000"/>
                <w:sz w:val="19"/>
                <w:szCs w:val="19"/>
                <w:lang w:eastAsia="en-AU"/>
              </w:rPr>
              <w:t>        }</w:t>
            </w:r>
          </w:p>
          <w:p w:rsidR="002137CF" w:rsidP="00DE31FD" w:rsidRDefault="002137CF" w14:paraId="7B73B090" w14:textId="77777777">
            <w:pPr>
              <w:autoSpaceDE w:val="0"/>
              <w:autoSpaceDN w:val="0"/>
              <w:spacing w:after="0"/>
              <w:rPr>
                <w:rFonts w:ascii="Cascadia Mono" w:hAnsi="Cascadia Mono"/>
                <w:color w:val="000000"/>
                <w:sz w:val="19"/>
                <w:szCs w:val="19"/>
                <w:lang w:eastAsia="en-AU"/>
              </w:rPr>
            </w:pPr>
          </w:p>
          <w:p w:rsidR="002137CF" w:rsidP="00DE31FD" w:rsidRDefault="002137CF" w14:paraId="2049814C" w14:textId="77777777">
            <w:pPr>
              <w:autoSpaceDE w:val="0"/>
              <w:autoSpaceDN w:val="0"/>
              <w:spacing w:after="0"/>
              <w:rPr>
                <w:rFonts w:ascii="Cascadia Mono" w:hAnsi="Cascadia Mono"/>
                <w:color w:val="000000"/>
                <w:sz w:val="19"/>
                <w:szCs w:val="19"/>
                <w:lang w:eastAsia="en-AU"/>
              </w:rPr>
            </w:pPr>
            <w:r>
              <w:rPr>
                <w:rFonts w:ascii="Cascadia Mono" w:hAnsi="Cascadia Mono"/>
                <w:color w:val="000000"/>
                <w:sz w:val="19"/>
                <w:szCs w:val="19"/>
                <w:lang w:eastAsia="en-AU"/>
              </w:rPr>
              <w:t>    }</w:t>
            </w:r>
          </w:p>
          <w:p w:rsidR="002137CF" w:rsidP="00DE31FD" w:rsidRDefault="002137CF" w14:paraId="3EF1F330" w14:textId="77777777">
            <w:pPr>
              <w:autoSpaceDE w:val="0"/>
              <w:autoSpaceDN w:val="0"/>
              <w:spacing w:after="0"/>
              <w:rPr>
                <w:rFonts w:ascii="Cascadia Mono" w:hAnsi="Cascadia Mono"/>
                <w:color w:val="000000"/>
                <w:sz w:val="19"/>
                <w:szCs w:val="19"/>
                <w:lang w:eastAsia="en-AU"/>
              </w:rPr>
            </w:pPr>
            <w:r>
              <w:rPr>
                <w:rFonts w:ascii="Cascadia Mono" w:hAnsi="Cascadia Mono"/>
                <w:color w:val="000000"/>
                <w:sz w:val="19"/>
                <w:szCs w:val="19"/>
                <w:lang w:eastAsia="en-AU"/>
              </w:rPr>
              <w:t>}</w:t>
            </w:r>
          </w:p>
          <w:p w:rsidR="002137CF" w:rsidP="00DE31FD" w:rsidRDefault="002137CF" w14:paraId="630B4337" w14:textId="77777777"/>
        </w:tc>
      </w:tr>
    </w:tbl>
    <w:p w:rsidRPr="002F198C" w:rsidR="006D3172" w:rsidP="006D3172" w:rsidRDefault="006D3172" w14:paraId="7BFA657C" w14:textId="77777777">
      <w:pPr>
        <w:pStyle w:val="Heading2"/>
      </w:pPr>
      <w:bookmarkStart w:name="_Toc130801387" w:id="81"/>
      <w:bookmarkStart w:name="_Toc133682263" w:id="82"/>
      <w:bookmarkStart w:name="_Toc1329220146" w:id="2047557995"/>
      <w:r w:rsidR="006D3172">
        <w:rPr/>
        <w:t>Token format</w:t>
      </w:r>
      <w:bookmarkEnd w:id="81"/>
      <w:bookmarkEnd w:id="82"/>
      <w:bookmarkEnd w:id="2047557995"/>
    </w:p>
    <w:p w:rsidR="006D3172" w:rsidP="006D3172" w:rsidRDefault="006D3172" w14:paraId="501450E3" w14:textId="77777777">
      <w:r>
        <w:t xml:space="preserve">The M2M Attended Token format is as follows: </w:t>
      </w:r>
    </w:p>
    <w:p w:rsidR="006D3172" w:rsidP="006D3172" w:rsidRDefault="006D3172" w14:paraId="026E9179" w14:textId="59EA8FB5">
      <w:r>
        <w:rPr>
          <w:noProof/>
        </w:rPr>
        <w:drawing>
          <wp:inline distT="0" distB="0" distL="0" distR="0" wp14:anchorId="4FEC8601" wp14:editId="536A739C">
            <wp:extent cx="6553200" cy="3514725"/>
            <wp:effectExtent l="0" t="0" r="0" b="9525"/>
            <wp:docPr id="35" name="Picture 3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screenshot of a computer program&#10;&#10;Description automatically generated"/>
                    <pic:cNvPicPr/>
                  </pic:nvPicPr>
                  <pic:blipFill>
                    <a:blip r:embed="rId32"/>
                    <a:stretch>
                      <a:fillRect/>
                    </a:stretch>
                  </pic:blipFill>
                  <pic:spPr>
                    <a:xfrm>
                      <a:off x="0" y="0"/>
                      <a:ext cx="6553200" cy="3514725"/>
                    </a:xfrm>
                    <a:prstGeom prst="rect">
                      <a:avLst/>
                    </a:prstGeom>
                  </pic:spPr>
                </pic:pic>
              </a:graphicData>
            </a:graphic>
          </wp:inline>
        </w:drawing>
      </w:r>
      <w:bookmarkStart w:name="_Toc130801388" w:id="84"/>
      <w:bookmarkStart w:name="_Toc133682264" w:id="85"/>
      <w:r>
        <w:t>Sample token string</w:t>
      </w:r>
      <w:bookmarkEnd w:id="84"/>
      <w:bookmarkEnd w:id="85"/>
    </w:p>
    <w:tbl>
      <w:tblPr>
        <w:tblStyle w:val="TableGrid"/>
        <w:tblW w:w="0" w:type="auto"/>
        <w:tblLook w:val="04A0" w:firstRow="1" w:lastRow="0" w:firstColumn="1" w:lastColumn="0" w:noHBand="0" w:noVBand="1"/>
      </w:tblPr>
      <w:tblGrid>
        <w:gridCol w:w="10336"/>
      </w:tblGrid>
      <w:tr w:rsidR="006D3172" w:rsidTr="00DE31FD" w14:paraId="41A92F8D" w14:textId="77777777">
        <w:trPr>
          <w:trHeight w:val="300"/>
        </w:trPr>
        <w:tc>
          <w:tcPr>
            <w:tcW w:w="9016" w:type="dxa"/>
          </w:tcPr>
          <w:p w:rsidR="006D3172" w:rsidP="00DE31FD" w:rsidRDefault="006D3172" w14:paraId="66CF8188" w14:textId="77777777">
            <w:r>
              <w:rPr>
                <w:rStyle w:val="jwtheader"/>
                <w:rFonts w:ascii="Courier New" w:hAnsi="Courier New" w:cs="Courier New"/>
                <w:color w:val="BB0000"/>
                <w:sz w:val="23"/>
                <w:szCs w:val="23"/>
                <w:shd w:val="clear" w:color="auto" w:fill="FFFFFF"/>
              </w:rPr>
              <w:t>eyJ0eXAiOiJKV1QiLCJhbGciOiJSUzI1NiIsImtpZCI6ImhBMnRLRmZLejZiM1IxRGI4enZqNlBTN3BpV0xfdWlKWjl5M21Fb3ZIbkkifQ</w:t>
            </w:r>
            <w:r>
              <w:rPr>
                <w:rFonts w:ascii="Courier New" w:hAnsi="Courier New" w:cs="Courier New"/>
                <w:color w:val="333333"/>
                <w:sz w:val="23"/>
                <w:szCs w:val="23"/>
                <w:shd w:val="clear" w:color="auto" w:fill="FFFFFF"/>
              </w:rPr>
              <w:t>.</w:t>
            </w:r>
            <w:r>
              <w:rPr>
                <w:rStyle w:val="jwtclaims"/>
                <w:rFonts w:ascii="Courier New" w:hAnsi="Courier New" w:cs="Courier New"/>
                <w:color w:val="0000BB"/>
                <w:sz w:val="23"/>
                <w:szCs w:val="23"/>
                <w:shd w:val="clear" w:color="auto" w:fill="FFFFFF"/>
              </w:rPr>
              <w:t>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</w:t>
            </w:r>
            <w:r>
              <w:rPr>
                <w:rFonts w:ascii="Courier New" w:hAnsi="Courier New" w:cs="Courier New"/>
                <w:color w:val="333333"/>
                <w:sz w:val="23"/>
                <w:szCs w:val="23"/>
                <w:shd w:val="clear" w:color="auto" w:fill="FFFFFF"/>
              </w:rPr>
              <w:t>.</w:t>
            </w:r>
            <w:r>
              <w:rPr>
                <w:rStyle w:val="jwtsignature"/>
                <w:rFonts w:ascii="Courier New" w:hAnsi="Courier New" w:cs="Courier New"/>
                <w:color w:val="009900"/>
                <w:sz w:val="23"/>
                <w:szCs w:val="23"/>
                <w:shd w:val="clear" w:color="auto" w:fill="FFFFFF"/>
              </w:rPr>
              <w:t>RHunUOBUvOV_JBfuetL7jwyMy7_TRf_5UEcBDgyEJu0yk233e8pyy0yUsGY7AVh50yVnuHwIbv_o223X1cnYgaUNYXidacUs2ZUZpvAH6p3973rvxjSfljVIYja1pLPU2QDI0krcxp1lSKPLnI4TUph0FFKF3OfaUZgiYmiDo7oq2-YmMqyroZM0UYHBED9KeBlfXDIAwaT3-ImG2Ay7TrkOpIFpZrocIS7CUl9B67LL09J6csOB-ffKMzjYUaLWjfXRrkv-7GLF6brP1wZtHWTBWtsrOuAC7sCqdp3PVmfi3t38IqjKEsuqYb5s6KXmfHYUxB76KleSPKthQo2xSg</w:t>
            </w:r>
          </w:p>
        </w:tc>
      </w:tr>
    </w:tbl>
    <w:p w:rsidR="006D3172" w:rsidP="006D3172" w:rsidRDefault="006D3172" w14:paraId="12920958" w14:textId="77777777"/>
    <w:p w:rsidR="006D3172" w:rsidP="006D3172" w:rsidRDefault="006D3172" w14:paraId="077D35A3" w14:textId="77777777">
      <w:r>
        <w:t>The M2M attended flow builds on top of the unattended flow. This flow consumes one additional claimsapi endpoint and the authentication endpoint. These are as follows:</w:t>
      </w:r>
    </w:p>
    <w:p w:rsidRPr="001E60DB" w:rsidR="006D3172" w:rsidP="006D3172" w:rsidRDefault="006D3172" w14:paraId="697F5853" w14:textId="77777777">
      <w:pPr>
        <w:pStyle w:val="Heading2"/>
      </w:pPr>
      <w:bookmarkStart w:name="_Toc130801389" w:id="86"/>
      <w:bookmarkStart w:name="_Toc133682265" w:id="87"/>
      <w:bookmarkStart w:name="_Toc1666953645" w:id="1544401035"/>
      <w:r w:rsidR="006D3172">
        <w:rPr/>
        <w:t>Authentication endpoint</w:t>
      </w:r>
      <w:bookmarkEnd w:id="86"/>
      <w:bookmarkEnd w:id="87"/>
      <w:bookmarkEnd w:id="1544401035"/>
      <w:r w:rsidR="006D3172">
        <w:rPr/>
        <w:t xml:space="preserve"> </w:t>
      </w:r>
    </w:p>
    <w:p w:rsidR="006D3172" w:rsidP="006D3172" w:rsidRDefault="006D3172" w14:paraId="556C4523" w14:textId="77777777">
      <w:r>
        <w:t xml:space="preserve">/api/v1/login </w:t>
      </w:r>
    </w:p>
    <w:p w:rsidR="006D3172" w:rsidP="006D3172" w:rsidRDefault="006D3172" w14:paraId="35A53984" w14:textId="77777777">
      <w:r>
        <w:t>The /login endpoint is the ReST interface into PRISMS legacy authentication process. This endpoint accepts the following request payload and performs username and password validation:</w:t>
      </w:r>
    </w:p>
    <w:p w:rsidRPr="00B766D3" w:rsidR="006D3172" w:rsidP="006D3172" w:rsidRDefault="006D3172" w14:paraId="1E9C42B7" w14:textId="77777777">
      <w:pPr>
        <w:rPr>
          <w:rFonts w:ascii="Courier New" w:hAnsi="Courier New" w:cs="Courier New"/>
          <w:sz w:val="20"/>
          <w:szCs w:val="20"/>
        </w:rPr>
      </w:pPr>
      <w:r w:rsidRPr="00B766D3">
        <w:rPr>
          <w:rFonts w:ascii="Courier New" w:hAnsi="Courier New" w:cs="Courier New"/>
          <w:sz w:val="20"/>
          <w:szCs w:val="20"/>
        </w:rPr>
        <w:t>{</w:t>
      </w:r>
    </w:p>
    <w:p w:rsidRPr="00B766D3" w:rsidR="006D3172" w:rsidP="006D3172" w:rsidRDefault="006D3172" w14:paraId="6BB81E13" w14:textId="77777777">
      <w:pPr>
        <w:rPr>
          <w:rFonts w:ascii="Courier New" w:hAnsi="Courier New" w:cs="Courier New"/>
          <w:sz w:val="20"/>
          <w:szCs w:val="20"/>
        </w:rPr>
      </w:pPr>
      <w:r w:rsidRPr="00B766D3">
        <w:rPr>
          <w:rFonts w:ascii="Courier New" w:hAnsi="Courier New" w:cs="Courier New"/>
          <w:sz w:val="20"/>
          <w:szCs w:val="20"/>
        </w:rPr>
        <w:t xml:space="preserve">  "username": "amit.chawla@dewr.gov.au",</w:t>
      </w:r>
    </w:p>
    <w:p w:rsidR="006D3172" w:rsidP="006D3172" w:rsidRDefault="006D3172" w14:paraId="1166B691" w14:textId="77777777">
      <w:pPr>
        <w:rPr>
          <w:rFonts w:ascii="Courier New" w:hAnsi="Courier New" w:cs="Courier New"/>
          <w:sz w:val="20"/>
          <w:szCs w:val="20"/>
        </w:rPr>
      </w:pPr>
      <w:r w:rsidRPr="00B766D3">
        <w:rPr>
          <w:rFonts w:ascii="Courier New" w:hAnsi="Courier New" w:cs="Courier New"/>
          <w:sz w:val="20"/>
          <w:szCs w:val="20"/>
        </w:rPr>
        <w:t xml:space="preserve">  "password": "1234"</w:t>
      </w:r>
    </w:p>
    <w:p w:rsidR="006D3172" w:rsidP="006D3172" w:rsidRDefault="006D3172" w14:paraId="2C768F4D" w14:textId="77777777">
      <w:pPr>
        <w:rPr>
          <w:rFonts w:ascii="Courier New" w:hAnsi="Courier New" w:cs="Courier New"/>
          <w:sz w:val="20"/>
          <w:szCs w:val="20"/>
        </w:rPr>
      </w:pPr>
      <w:r w:rsidRPr="00B766D3">
        <w:rPr>
          <w:rFonts w:ascii="Courier New" w:hAnsi="Courier New" w:cs="Courier New"/>
          <w:sz w:val="20"/>
          <w:szCs w:val="20"/>
        </w:rPr>
        <w:t>}</w:t>
      </w:r>
    </w:p>
    <w:p w:rsidRPr="001E60DB" w:rsidR="006D3172" w:rsidP="006D3172" w:rsidRDefault="006D3172" w14:paraId="5B644068" w14:textId="77777777">
      <w:pPr>
        <w:pStyle w:val="Heading2"/>
      </w:pPr>
      <w:bookmarkStart w:name="_Toc130801390" w:id="89"/>
      <w:bookmarkStart w:name="_Toc133682266" w:id="90"/>
      <w:bookmarkStart w:name="_Toc1908097693" w:id="518105191"/>
      <w:r w:rsidR="006D3172">
        <w:rPr/>
        <w:t>Response</w:t>
      </w:r>
      <w:bookmarkEnd w:id="89"/>
      <w:bookmarkEnd w:id="90"/>
      <w:bookmarkEnd w:id="518105191"/>
      <w:r w:rsidR="006D3172">
        <w:rPr/>
        <w:t xml:space="preserve"> </w:t>
      </w:r>
    </w:p>
    <w:p w:rsidR="006D3172" w:rsidP="006D3172" w:rsidRDefault="006D3172" w14:paraId="3007C1E7" w14:textId="77777777">
      <w:r>
        <w:t>HTTP 200 - Success</w:t>
      </w:r>
    </w:p>
    <w:p w:rsidR="006D3172" w:rsidP="006D3172" w:rsidRDefault="006D3172" w14:paraId="34A698E1" w14:textId="77777777">
      <w:r>
        <w:t>The JSON returned by the service endpoint is as follows:</w:t>
      </w:r>
    </w:p>
    <w:tbl>
      <w:tblPr>
        <w:tblStyle w:val="TableGrid"/>
        <w:tblW w:w="10343" w:type="dxa"/>
        <w:tblLook w:val="04A0" w:firstRow="1" w:lastRow="0" w:firstColumn="1" w:lastColumn="0" w:noHBand="0" w:noVBand="1"/>
      </w:tblPr>
      <w:tblGrid>
        <w:gridCol w:w="10343"/>
      </w:tblGrid>
      <w:tr w:rsidRPr="00F2485B" w:rsidR="006D3172" w:rsidTr="00305052" w14:paraId="37FC1460" w14:textId="77777777">
        <w:trPr>
          <w:trHeight w:val="300"/>
        </w:trPr>
        <w:tc>
          <w:tcPr>
            <w:tcW w:w="10343" w:type="dxa"/>
          </w:tcPr>
          <w:p w:rsidRPr="00B766D3" w:rsidR="006D3172" w:rsidP="00DE31FD" w:rsidRDefault="006D3172" w14:paraId="7643C108" w14:textId="77777777">
            <w:pPr>
              <w:rPr>
                <w:rFonts w:ascii="Courier New" w:hAnsi="Courier New" w:cs="Courier New"/>
                <w:color w:val="333333"/>
                <w:sz w:val="20"/>
                <w:szCs w:val="20"/>
              </w:rPr>
            </w:pPr>
            <w:r w:rsidRPr="00B766D3">
              <w:rPr>
                <w:rFonts w:ascii="Courier New" w:hAnsi="Courier New" w:cs="Courier New"/>
                <w:color w:val="333333"/>
                <w:sz w:val="20"/>
                <w:szCs w:val="20"/>
              </w:rPr>
              <w:t>{</w:t>
            </w:r>
          </w:p>
          <w:p w:rsidRPr="00B766D3" w:rsidR="006D3172" w:rsidP="00DE31FD" w:rsidRDefault="006D3172" w14:paraId="2051532F" w14:textId="77777777">
            <w:pPr>
              <w:rPr>
                <w:rFonts w:ascii="Courier New" w:hAnsi="Courier New" w:cs="Courier New"/>
                <w:color w:val="333333"/>
                <w:sz w:val="20"/>
                <w:szCs w:val="20"/>
              </w:rPr>
            </w:pPr>
            <w:r w:rsidRPr="00B766D3">
              <w:rPr>
                <w:rFonts w:ascii="Courier New" w:hAnsi="Courier New" w:cs="Courier New"/>
                <w:color w:val="333333"/>
                <w:sz w:val="20"/>
                <w:szCs w:val="20"/>
              </w:rPr>
              <w:t xml:space="preserve"> "objectIdentifier": "ED8F9BB8-F80A-4A6F-83D3-68C13F4EB030" </w:t>
            </w:r>
          </w:p>
          <w:p w:rsidRPr="00F2485B" w:rsidR="006D3172" w:rsidP="00DE31FD" w:rsidRDefault="006D3172" w14:paraId="6AF0EE8A" w14:textId="77777777">
            <w:pPr>
              <w:rPr>
                <w:rFonts w:ascii="Courier New" w:hAnsi="Courier New" w:cs="Courier New"/>
                <w:sz w:val="20"/>
                <w:szCs w:val="20"/>
              </w:rPr>
            </w:pPr>
            <w:r w:rsidRPr="00B766D3">
              <w:rPr>
                <w:rFonts w:ascii="Courier New" w:hAnsi="Courier New" w:cs="Courier New"/>
                <w:color w:val="333333"/>
                <w:sz w:val="20"/>
                <w:szCs w:val="20"/>
              </w:rPr>
              <w:t>}</w:t>
            </w:r>
          </w:p>
        </w:tc>
      </w:tr>
    </w:tbl>
    <w:p w:rsidR="006D3172" w:rsidP="006D3172" w:rsidRDefault="006D3172" w14:paraId="5CA6849C" w14:textId="77777777"/>
    <w:p w:rsidR="006D3172" w:rsidP="006D3172" w:rsidRDefault="006D3172" w14:paraId="7B3A376D" w14:textId="77777777">
      <w:r>
        <w:t xml:space="preserve">The </w:t>
      </w:r>
      <w:r w:rsidRPr="00F2485B">
        <w:rPr>
          <w:rFonts w:ascii="Courier New" w:hAnsi="Courier New" w:cs="Courier New"/>
          <w:color w:val="333333"/>
          <w:sz w:val="20"/>
          <w:szCs w:val="20"/>
        </w:rPr>
        <w:t>objectIdentifier</w:t>
      </w:r>
      <w:r>
        <w:rPr>
          <w:rFonts w:ascii="Courier New" w:hAnsi="Courier New" w:cs="Courier New"/>
          <w:color w:val="333333"/>
          <w:sz w:val="20"/>
          <w:szCs w:val="20"/>
        </w:rPr>
        <w:t xml:space="preserve"> </w:t>
      </w:r>
      <w:r>
        <w:t xml:space="preserve">value is the unique identifier for the human user within the PRISMS identity database.  The HTTP status code of 200 indicates that the user login has been successful. </w:t>
      </w:r>
    </w:p>
    <w:p w:rsidR="006D3172" w:rsidP="006D3172" w:rsidRDefault="006D3172" w14:paraId="036D39E0" w14:textId="77777777">
      <w:r>
        <w:t>HTTP 409 – Failure (ConflictResult)</w:t>
      </w:r>
    </w:p>
    <w:p w:rsidR="006D3172" w:rsidP="006D3172" w:rsidRDefault="006D3172" w14:paraId="105201CC" w14:textId="77777777">
      <w:r>
        <w:t>In case the username/password validation is unsuccessful, the endpoint returns a ConflictResult – HTTP status code of 409.</w:t>
      </w:r>
    </w:p>
    <w:p w:rsidR="006D3172" w:rsidP="006D3172" w:rsidRDefault="006D3172" w14:paraId="351BA429" w14:textId="77777777">
      <w:r>
        <w:t>The JSON returned by the service endpoint has the following format:</w:t>
      </w:r>
    </w:p>
    <w:tbl>
      <w:tblPr>
        <w:tblStyle w:val="TableGrid"/>
        <w:tblW w:w="10343" w:type="dxa"/>
        <w:tblLook w:val="04A0" w:firstRow="1" w:lastRow="0" w:firstColumn="1" w:lastColumn="0" w:noHBand="0" w:noVBand="1"/>
      </w:tblPr>
      <w:tblGrid>
        <w:gridCol w:w="10343"/>
      </w:tblGrid>
      <w:tr w:rsidR="006D3172" w:rsidTr="00305052" w14:paraId="69FA811E" w14:textId="77777777">
        <w:trPr>
          <w:trHeight w:val="300"/>
        </w:trPr>
        <w:tc>
          <w:tcPr>
            <w:tcW w:w="10343" w:type="dxa"/>
          </w:tcPr>
          <w:p w:rsidRPr="00F2485B" w:rsidR="006D3172" w:rsidP="00DE31FD" w:rsidRDefault="006D3172" w14:paraId="00758374" w14:textId="77777777">
            <w:pPr>
              <w:ind w:firstLine="720"/>
              <w:rPr>
                <w:rFonts w:ascii="Courier New" w:hAnsi="Courier New" w:cs="Courier New"/>
                <w:color w:val="333333"/>
                <w:sz w:val="20"/>
                <w:szCs w:val="20"/>
              </w:rPr>
            </w:pPr>
            <w:r w:rsidRPr="00F2485B">
              <w:rPr>
                <w:rFonts w:ascii="Courier New" w:hAnsi="Courier New" w:cs="Courier New"/>
                <w:color w:val="333333"/>
                <w:sz w:val="20"/>
                <w:szCs w:val="20"/>
              </w:rPr>
              <w:t>{</w:t>
            </w:r>
          </w:p>
          <w:p w:rsidRPr="00F2485B" w:rsidR="006D3172" w:rsidP="00DE31FD" w:rsidRDefault="006D3172" w14:paraId="3740A25A" w14:textId="77777777">
            <w:pPr>
              <w:ind w:firstLine="720"/>
              <w:rPr>
                <w:rFonts w:ascii="Courier New" w:hAnsi="Courier New" w:cs="Courier New"/>
                <w:color w:val="333333"/>
                <w:sz w:val="20"/>
                <w:szCs w:val="20"/>
              </w:rPr>
            </w:pPr>
            <w:r w:rsidRPr="00F2485B">
              <w:rPr>
                <w:rFonts w:ascii="Courier New" w:hAnsi="Courier New" w:cs="Courier New"/>
                <w:color w:val="333333"/>
                <w:sz w:val="20"/>
                <w:szCs w:val="20"/>
              </w:rPr>
              <w:t xml:space="preserve">  "version": "1.0.0",</w:t>
            </w:r>
          </w:p>
          <w:p w:rsidRPr="00F2485B" w:rsidR="006D3172" w:rsidP="00DE31FD" w:rsidRDefault="006D3172" w14:paraId="45A12CCA" w14:textId="77777777">
            <w:pPr>
              <w:ind w:firstLine="720"/>
              <w:rPr>
                <w:rFonts w:ascii="Courier New" w:hAnsi="Courier New" w:cs="Courier New"/>
                <w:color w:val="333333"/>
                <w:sz w:val="20"/>
                <w:szCs w:val="20"/>
              </w:rPr>
            </w:pPr>
            <w:r w:rsidRPr="00F2485B">
              <w:rPr>
                <w:rFonts w:ascii="Courier New" w:hAnsi="Courier New" w:cs="Courier New"/>
                <w:color w:val="333333"/>
                <w:sz w:val="20"/>
                <w:szCs w:val="20"/>
              </w:rPr>
              <w:t xml:space="preserve">  "status": 409,</w:t>
            </w:r>
          </w:p>
          <w:p w:rsidRPr="00F2485B" w:rsidR="006D3172" w:rsidP="00DE31FD" w:rsidRDefault="006D3172" w14:paraId="53401B5F" w14:textId="77777777">
            <w:pPr>
              <w:ind w:firstLine="720"/>
              <w:rPr>
                <w:rFonts w:ascii="Courier New" w:hAnsi="Courier New" w:cs="Courier New"/>
                <w:color w:val="333333"/>
                <w:sz w:val="20"/>
                <w:szCs w:val="20"/>
              </w:rPr>
            </w:pPr>
            <w:r w:rsidRPr="00F2485B">
              <w:rPr>
                <w:rFonts w:ascii="Courier New" w:hAnsi="Courier New" w:cs="Courier New"/>
                <w:color w:val="333333"/>
                <w:sz w:val="20"/>
                <w:szCs w:val="20"/>
              </w:rPr>
              <w:t xml:space="preserve">  "code": "API12345",</w:t>
            </w:r>
          </w:p>
          <w:p w:rsidRPr="00F2485B" w:rsidR="006D3172" w:rsidP="00DE31FD" w:rsidRDefault="006D3172" w14:paraId="5D66EB1E" w14:textId="77777777">
            <w:pPr>
              <w:ind w:firstLine="720"/>
              <w:rPr>
                <w:rFonts w:ascii="Courier New" w:hAnsi="Courier New" w:cs="Courier New"/>
                <w:color w:val="333333"/>
                <w:sz w:val="20"/>
                <w:szCs w:val="20"/>
              </w:rPr>
            </w:pPr>
            <w:r w:rsidRPr="00F2485B">
              <w:rPr>
                <w:rFonts w:ascii="Courier New" w:hAnsi="Courier New" w:cs="Courier New"/>
                <w:color w:val="333333"/>
                <w:sz w:val="20"/>
                <w:szCs w:val="20"/>
              </w:rPr>
              <w:t xml:space="preserve">  "requestId": "50f0bd91-2ff4-4b8f-828f-00f170519ddb",</w:t>
            </w:r>
          </w:p>
          <w:p w:rsidRPr="00F2485B" w:rsidR="006D3172" w:rsidP="00DE31FD" w:rsidRDefault="006D3172" w14:paraId="5056D569" w14:textId="77777777">
            <w:pPr>
              <w:ind w:firstLine="720"/>
              <w:rPr>
                <w:rFonts w:ascii="Courier New" w:hAnsi="Courier New" w:cs="Courier New"/>
                <w:color w:val="333333"/>
                <w:sz w:val="20"/>
                <w:szCs w:val="20"/>
              </w:rPr>
            </w:pPr>
            <w:r w:rsidRPr="00F2485B">
              <w:rPr>
                <w:rFonts w:ascii="Courier New" w:hAnsi="Courier New" w:cs="Courier New"/>
                <w:color w:val="333333"/>
                <w:sz w:val="20"/>
                <w:szCs w:val="20"/>
              </w:rPr>
              <w:t xml:space="preserve">  "userMessage": "</w:t>
            </w:r>
            <w:r>
              <w:rPr>
                <w:rFonts w:ascii="Courier New" w:hAnsi="Courier New" w:cs="Courier New"/>
                <w:color w:val="333333"/>
                <w:sz w:val="20"/>
                <w:szCs w:val="20"/>
              </w:rPr>
              <w:t>Unable to process authentication request.</w:t>
            </w:r>
            <w:r w:rsidRPr="00F2485B">
              <w:rPr>
                <w:rFonts w:ascii="Courier New" w:hAnsi="Courier New" w:cs="Courier New"/>
                <w:color w:val="333333"/>
                <w:sz w:val="20"/>
                <w:szCs w:val="20"/>
              </w:rPr>
              <w:t>",</w:t>
            </w:r>
          </w:p>
          <w:p w:rsidRPr="00F2485B" w:rsidR="006D3172" w:rsidP="00DE31FD" w:rsidRDefault="006D3172" w14:paraId="2E45EC1F" w14:textId="77777777">
            <w:pPr>
              <w:ind w:firstLine="720"/>
              <w:rPr>
                <w:rFonts w:ascii="Courier New" w:hAnsi="Courier New" w:cs="Courier New"/>
                <w:color w:val="333333"/>
                <w:sz w:val="20"/>
                <w:szCs w:val="20"/>
              </w:rPr>
            </w:pPr>
            <w:r w:rsidRPr="00F2485B">
              <w:rPr>
                <w:rFonts w:ascii="Courier New" w:hAnsi="Courier New" w:cs="Courier New"/>
                <w:color w:val="333333"/>
                <w:sz w:val="20"/>
                <w:szCs w:val="20"/>
              </w:rPr>
              <w:t xml:space="preserve">  "developerMessage": "</w:t>
            </w:r>
            <w:r>
              <w:rPr>
                <w:rFonts w:ascii="Courier New" w:hAnsi="Courier New" w:cs="Courier New"/>
                <w:color w:val="333333"/>
                <w:sz w:val="20"/>
                <w:szCs w:val="20"/>
              </w:rPr>
              <w:t>Unable to process authentication request</w:t>
            </w:r>
            <w:r w:rsidRPr="00F2485B">
              <w:rPr>
                <w:rFonts w:ascii="Courier New" w:hAnsi="Courier New" w:cs="Courier New"/>
                <w:color w:val="333333"/>
                <w:sz w:val="20"/>
                <w:szCs w:val="20"/>
              </w:rPr>
              <w:t>.</w:t>
            </w:r>
            <w:r>
              <w:rPr>
                <w:rFonts w:ascii="Courier New" w:hAnsi="Courier New" w:cs="Courier New"/>
                <w:color w:val="333333"/>
                <w:sz w:val="20"/>
                <w:szCs w:val="20"/>
              </w:rPr>
              <w:t xml:space="preserve"> Please check the credential configuration. The credential does not exist in the PRISMS context. Contact…</w:t>
            </w:r>
            <w:r w:rsidRPr="00F2485B">
              <w:rPr>
                <w:rFonts w:ascii="Courier New" w:hAnsi="Courier New" w:cs="Courier New"/>
                <w:color w:val="333333"/>
                <w:sz w:val="20"/>
                <w:szCs w:val="20"/>
              </w:rPr>
              <w:t>",</w:t>
            </w:r>
          </w:p>
          <w:p w:rsidRPr="00F2485B" w:rsidR="006D3172" w:rsidP="00DE31FD" w:rsidRDefault="006D3172" w14:paraId="4B8025F8" w14:textId="77777777">
            <w:pPr>
              <w:ind w:firstLine="720"/>
              <w:rPr>
                <w:rFonts w:ascii="Courier New" w:hAnsi="Courier New" w:cs="Courier New"/>
                <w:color w:val="333333"/>
                <w:sz w:val="20"/>
                <w:szCs w:val="20"/>
              </w:rPr>
            </w:pPr>
            <w:r w:rsidRPr="00F2485B">
              <w:rPr>
                <w:rFonts w:ascii="Courier New" w:hAnsi="Courier New" w:cs="Courier New"/>
                <w:color w:val="333333"/>
                <w:sz w:val="20"/>
                <w:szCs w:val="20"/>
              </w:rPr>
              <w:t xml:space="preserve">  "moreInfo": "https://restapi/error/API12345/moreinfo"</w:t>
            </w:r>
          </w:p>
          <w:p w:rsidRPr="00F2485B" w:rsidR="006D3172" w:rsidP="00DE31FD" w:rsidRDefault="006D3172" w14:paraId="0E3D8A97" w14:textId="77777777">
            <w:pPr>
              <w:ind w:firstLine="720"/>
              <w:rPr>
                <w:rFonts w:ascii="Courier New" w:hAnsi="Courier New" w:cs="Courier New"/>
                <w:color w:val="333333"/>
                <w:sz w:val="20"/>
                <w:szCs w:val="20"/>
              </w:rPr>
            </w:pPr>
            <w:r w:rsidRPr="00F2485B">
              <w:rPr>
                <w:rFonts w:ascii="Courier New" w:hAnsi="Courier New" w:cs="Courier New"/>
                <w:color w:val="333333"/>
                <w:sz w:val="20"/>
                <w:szCs w:val="20"/>
              </w:rPr>
              <w:t>}</w:t>
            </w:r>
          </w:p>
        </w:tc>
      </w:tr>
    </w:tbl>
    <w:p w:rsidR="006D3172" w:rsidP="006D3172" w:rsidRDefault="25CA8C0D" w14:paraId="4A3859ED" w14:textId="77777777">
      <w:r>
        <w:t xml:space="preserve">The result payload is interpreted by the B2C custom policy engine. The engine logs and displays part of the payload, such as </w:t>
      </w:r>
      <w:r w:rsidRPr="48F44B8E">
        <w:rPr>
          <w:b/>
          <w:bCs/>
        </w:rPr>
        <w:t>developerMessage</w:t>
      </w:r>
      <w:r>
        <w:t xml:space="preserve">, </w:t>
      </w:r>
      <w:r w:rsidRPr="48F44B8E">
        <w:rPr>
          <w:b/>
          <w:bCs/>
        </w:rPr>
        <w:t xml:space="preserve">version </w:t>
      </w:r>
      <w:r>
        <w:t>and</w:t>
      </w:r>
      <w:r w:rsidRPr="48F44B8E">
        <w:rPr>
          <w:b/>
          <w:bCs/>
        </w:rPr>
        <w:t xml:space="preserve"> requestId</w:t>
      </w:r>
      <w:r>
        <w:t xml:space="preserve"> only when the policy is running in the debug mode</w:t>
      </w:r>
      <w:r w:rsidRPr="48F44B8E">
        <w:rPr>
          <w:b/>
          <w:bCs/>
        </w:rPr>
        <w:t>.</w:t>
      </w:r>
      <w:r>
        <w:t xml:space="preserve"> The </w:t>
      </w:r>
      <w:r w:rsidRPr="48F44B8E">
        <w:rPr>
          <w:b/>
          <w:bCs/>
        </w:rPr>
        <w:t>userMessage</w:t>
      </w:r>
      <w:r>
        <w:t xml:space="preserve"> and the </w:t>
      </w:r>
      <w:r w:rsidRPr="48F44B8E">
        <w:rPr>
          <w:b/>
          <w:bCs/>
        </w:rPr>
        <w:t>moreInfo</w:t>
      </w:r>
      <w:r>
        <w:t xml:space="preserve"> attributes are used to provide further details about the message to the consuming end-user. </w:t>
      </w:r>
    </w:p>
    <w:p w:rsidR="48F44B8E" w:rsidP="48F44B8E" w:rsidRDefault="48F44B8E" w14:paraId="58B88DED" w14:textId="7845CA07"/>
    <w:p w:rsidRPr="001E60DB" w:rsidR="006D3172" w:rsidP="006D3172" w:rsidRDefault="006D3172" w14:paraId="6EDEC6DD" w14:textId="77777777">
      <w:pPr>
        <w:pStyle w:val="Heading2"/>
      </w:pPr>
      <w:bookmarkStart w:name="_Toc130801391" w:id="92"/>
      <w:bookmarkStart w:name="_Toc133682267" w:id="93"/>
      <w:bookmarkStart w:name="_Toc755534981" w:id="2121332379"/>
      <w:r w:rsidR="006D3172">
        <w:rPr/>
        <w:t>C</w:t>
      </w:r>
      <w:r w:rsidR="006D3172">
        <w:rPr/>
        <w:t>laims</w:t>
      </w:r>
      <w:r w:rsidR="006D3172">
        <w:rPr/>
        <w:t>A</w:t>
      </w:r>
      <w:r w:rsidR="006D3172">
        <w:rPr/>
        <w:t>pi</w:t>
      </w:r>
      <w:r w:rsidR="006D3172">
        <w:rPr/>
        <w:t xml:space="preserve"> endpoint </w:t>
      </w:r>
      <w:r w:rsidR="006D3172">
        <w:rPr/>
        <w:t>(identity attributes)</w:t>
      </w:r>
      <w:bookmarkEnd w:id="92"/>
      <w:bookmarkEnd w:id="93"/>
      <w:bookmarkEnd w:id="2121332379"/>
    </w:p>
    <w:p w:rsidR="006D3172" w:rsidP="006D3172" w:rsidRDefault="006D3172" w14:paraId="73801075" w14:textId="77777777">
      <w:r>
        <w:t>/api/v1/services/{</w:t>
      </w:r>
      <w:r w:rsidRPr="00B766D3">
        <w:rPr>
          <w:b/>
          <w:bCs/>
        </w:rPr>
        <w:t>service_identifier</w:t>
      </w:r>
      <w:r>
        <w:t>}/users/{</w:t>
      </w:r>
      <w:r w:rsidRPr="00B766D3">
        <w:rPr>
          <w:b/>
          <w:bCs/>
        </w:rPr>
        <w:t>object_identifier</w:t>
      </w:r>
      <w:r>
        <w:t>}/claims</w:t>
      </w:r>
    </w:p>
    <w:p w:rsidR="006D3172" w:rsidP="006D3172" w:rsidRDefault="006D3172" w14:paraId="1304423B" w14:textId="77777777">
      <w:r>
        <w:t>The URI stem above contains the following parameters:</w:t>
      </w:r>
    </w:p>
    <w:p w:rsidR="006D3172" w:rsidP="006D3172" w:rsidRDefault="006D3172" w14:paraId="256D904D" w14:textId="77777777">
      <w:pPr>
        <w:pStyle w:val="Heading3"/>
      </w:pPr>
      <w:bookmarkStart w:name="_Toc130801392" w:id="95"/>
      <w:bookmarkStart w:name="_Toc133682268" w:id="96"/>
      <w:bookmarkStart w:name="_Toc1232164916" w:id="420532572"/>
      <w:r w:rsidR="006D3172">
        <w:rPr/>
        <w:t>service_identifier</w:t>
      </w:r>
      <w:bookmarkEnd w:id="95"/>
      <w:bookmarkEnd w:id="96"/>
      <w:bookmarkEnd w:id="420532572"/>
      <w:r w:rsidR="006D3172">
        <w:rPr/>
        <w:t xml:space="preserve"> </w:t>
      </w:r>
    </w:p>
    <w:p w:rsidRPr="00F2485B" w:rsidR="006D3172" w:rsidP="006D3172" w:rsidRDefault="006D3172" w14:paraId="77459CA8" w14:textId="77777777">
      <w:r w:rsidRPr="00F2485B">
        <w:t xml:space="preserve">The </w:t>
      </w:r>
      <w:r>
        <w:t>service_identifier is a GUID style identifier that uniquely identifies the service that the claims are meant for. This service identifier is specific to PRISMS API. Each service onboarded to the claims-subsystem will have its own identifier.</w:t>
      </w:r>
    </w:p>
    <w:p w:rsidR="006D3172" w:rsidP="006D3172" w:rsidRDefault="006D3172" w14:paraId="4497CC32" w14:textId="77777777">
      <w:pPr>
        <w:pStyle w:val="Heading3"/>
      </w:pPr>
      <w:bookmarkStart w:name="_Toc130801393" w:id="98"/>
      <w:bookmarkStart w:name="_Toc133682269" w:id="99"/>
      <w:bookmarkStart w:name="_Toc1252229941" w:id="1654097250"/>
      <w:r w:rsidR="006D3172">
        <w:rPr/>
        <w:t>object_identifier</w:t>
      </w:r>
      <w:bookmarkEnd w:id="98"/>
      <w:bookmarkEnd w:id="99"/>
      <w:bookmarkEnd w:id="1654097250"/>
      <w:r w:rsidR="006D3172">
        <w:rPr/>
        <w:t xml:space="preserve"> </w:t>
      </w:r>
    </w:p>
    <w:p w:rsidR="006D3172" w:rsidP="006D3172" w:rsidRDefault="006D3172" w14:paraId="0E817B0D" w14:textId="77777777">
      <w:r>
        <w:t xml:space="preserve">This is the identifier that uniquely identifies the user record within the PRISMS database. This is the GUID value returned by the /login ReST endpoint. </w:t>
      </w:r>
    </w:p>
    <w:p w:rsidRPr="001E60DB" w:rsidR="006D3172" w:rsidP="006D3172" w:rsidRDefault="006D3172" w14:paraId="185A4FE2" w14:textId="77777777">
      <w:pPr>
        <w:pStyle w:val="Heading3"/>
      </w:pPr>
      <w:bookmarkStart w:name="_Toc130801394" w:id="101"/>
      <w:bookmarkStart w:name="_Toc133682270" w:id="102"/>
      <w:bookmarkStart w:name="_Toc761481995" w:id="1162559765"/>
      <w:r w:rsidR="006D3172">
        <w:rPr/>
        <w:t>Response</w:t>
      </w:r>
      <w:bookmarkEnd w:id="101"/>
      <w:bookmarkEnd w:id="102"/>
      <w:bookmarkEnd w:id="1162559765"/>
    </w:p>
    <w:p w:rsidR="006D3172" w:rsidP="006D3172" w:rsidRDefault="006D3172" w14:paraId="5BB74061" w14:textId="77777777">
      <w:r>
        <w:t>HTTP 200 - Success</w:t>
      </w:r>
    </w:p>
    <w:p w:rsidR="006D3172" w:rsidP="006D3172" w:rsidRDefault="006D3172" w14:paraId="202DBAAF" w14:textId="77777777">
      <w:r>
        <w:t>The JSON returned by the service endpoint is as follows:</w:t>
      </w:r>
    </w:p>
    <w:tbl>
      <w:tblPr>
        <w:tblStyle w:val="TableGrid"/>
        <w:tblW w:w="0" w:type="auto"/>
        <w:tblLook w:val="04A0" w:firstRow="1" w:lastRow="0" w:firstColumn="1" w:lastColumn="0" w:noHBand="0" w:noVBand="1"/>
      </w:tblPr>
      <w:tblGrid>
        <w:gridCol w:w="10201"/>
      </w:tblGrid>
      <w:tr w:rsidRPr="00F2485B" w:rsidR="006D3172" w:rsidTr="000A69D6" w14:paraId="3EEEEB29" w14:textId="77777777">
        <w:trPr>
          <w:trHeight w:val="300"/>
        </w:trPr>
        <w:tc>
          <w:tcPr>
            <w:tcW w:w="10201" w:type="dxa"/>
          </w:tcPr>
          <w:p w:rsidR="006D3172" w:rsidP="00DE31FD" w:rsidRDefault="006D3172" w14:paraId="155F7F34" w14:textId="77777777">
            <w:pPr>
              <w:rPr>
                <w:rFonts w:ascii="Courier New" w:hAnsi="Courier New" w:cs="Courier New"/>
                <w:color w:val="333333"/>
                <w:sz w:val="20"/>
                <w:szCs w:val="20"/>
              </w:rPr>
            </w:pPr>
          </w:p>
          <w:p w:rsidR="006D3172" w:rsidP="00DE31FD" w:rsidRDefault="006D3172" w14:paraId="0B9FA724" w14:textId="77777777">
            <w:pPr>
              <w:rPr>
                <w:rFonts w:ascii="Courier New" w:hAnsi="Courier New" w:cs="Courier New"/>
                <w:color w:val="333333"/>
                <w:sz w:val="20"/>
                <w:szCs w:val="20"/>
              </w:rPr>
            </w:pPr>
            <w:r w:rsidRPr="00B766D3">
              <w:rPr>
                <w:rFonts w:ascii="Courier New" w:hAnsi="Courier New" w:cs="Courier New"/>
                <w:color w:val="333333"/>
                <w:sz w:val="20"/>
                <w:szCs w:val="20"/>
              </w:rPr>
              <w:t xml:space="preserve">{ </w:t>
            </w:r>
          </w:p>
          <w:p w:rsidR="006D3172" w:rsidP="00DE31FD" w:rsidRDefault="006D3172" w14:paraId="06DBBADE" w14:textId="77777777">
            <w:pPr>
              <w:rPr>
                <w:rFonts w:ascii="Courier New" w:hAnsi="Courier New" w:cs="Courier New"/>
                <w:color w:val="333333"/>
                <w:sz w:val="20"/>
                <w:szCs w:val="20"/>
              </w:rPr>
            </w:pPr>
            <w:r>
              <w:rPr>
                <w:rFonts w:ascii="Courier New" w:hAnsi="Courier New" w:cs="Courier New"/>
                <w:color w:val="333333"/>
                <w:sz w:val="20"/>
                <w:szCs w:val="20"/>
              </w:rPr>
              <w:tab/>
            </w:r>
            <w:r w:rsidRPr="00B766D3">
              <w:rPr>
                <w:rFonts w:ascii="Courier New" w:hAnsi="Courier New" w:cs="Courier New"/>
                <w:color w:val="333333"/>
                <w:sz w:val="20"/>
                <w:szCs w:val="20"/>
              </w:rPr>
              <w:t>"objectIdentifier":</w:t>
            </w:r>
            <w:r w:rsidRPr="00F2485B">
              <w:rPr>
                <w:rFonts w:ascii="Courier New" w:hAnsi="Courier New" w:cs="Courier New"/>
                <w:color w:val="333333"/>
                <w:sz w:val="20"/>
                <w:szCs w:val="20"/>
              </w:rPr>
              <w:t>"</w:t>
            </w:r>
            <w:r w:rsidRPr="007D54E0">
              <w:rPr>
                <w:rFonts w:ascii="Courier New" w:hAnsi="Courier New" w:cs="Courier New"/>
                <w:color w:val="333333"/>
                <w:sz w:val="20"/>
                <w:szCs w:val="20"/>
              </w:rPr>
              <w:t>ED8F9BB8-F80A-4A6F-83D3-68C13F4EB030</w:t>
            </w:r>
            <w:r w:rsidRPr="00F2485B">
              <w:rPr>
                <w:rFonts w:ascii="Courier New" w:hAnsi="Courier New" w:cs="Courier New"/>
                <w:color w:val="333333"/>
                <w:sz w:val="20"/>
                <w:szCs w:val="20"/>
              </w:rPr>
              <w:t>"</w:t>
            </w:r>
            <w:r w:rsidRPr="00B766D3">
              <w:rPr>
                <w:rFonts w:ascii="Courier New" w:hAnsi="Courier New" w:cs="Courier New"/>
                <w:color w:val="333333"/>
                <w:sz w:val="20"/>
                <w:szCs w:val="20"/>
              </w:rPr>
              <w:t xml:space="preserve">, </w:t>
            </w:r>
          </w:p>
          <w:p w:rsidR="006D3172" w:rsidP="00DE31FD" w:rsidRDefault="006D3172" w14:paraId="369C7F43" w14:textId="77777777">
            <w:pPr>
              <w:rPr>
                <w:rFonts w:ascii="Courier New" w:hAnsi="Courier New" w:cs="Courier New"/>
                <w:color w:val="333333"/>
                <w:sz w:val="20"/>
                <w:szCs w:val="20"/>
              </w:rPr>
            </w:pPr>
            <w:r>
              <w:rPr>
                <w:rFonts w:ascii="Courier New" w:hAnsi="Courier New" w:cs="Courier New"/>
                <w:color w:val="333333"/>
                <w:sz w:val="20"/>
                <w:szCs w:val="20"/>
              </w:rPr>
              <w:tab/>
            </w:r>
            <w:r w:rsidRPr="00B766D3">
              <w:rPr>
                <w:rFonts w:ascii="Courier New" w:hAnsi="Courier New" w:cs="Courier New"/>
                <w:color w:val="333333"/>
                <w:sz w:val="20"/>
                <w:szCs w:val="20"/>
              </w:rPr>
              <w:t xml:space="preserve">"displayName": "michael angelo", </w:t>
            </w:r>
          </w:p>
          <w:p w:rsidR="006D3172" w:rsidP="00DE31FD" w:rsidRDefault="006D3172" w14:paraId="2CCAF20D" w14:textId="77777777">
            <w:pPr>
              <w:rPr>
                <w:rFonts w:ascii="Courier New" w:hAnsi="Courier New" w:cs="Courier New"/>
                <w:color w:val="333333"/>
                <w:sz w:val="20"/>
                <w:szCs w:val="20"/>
              </w:rPr>
            </w:pPr>
            <w:r>
              <w:rPr>
                <w:rFonts w:ascii="Courier New" w:hAnsi="Courier New" w:cs="Courier New"/>
                <w:color w:val="333333"/>
                <w:sz w:val="20"/>
                <w:szCs w:val="20"/>
              </w:rPr>
              <w:tab/>
            </w:r>
            <w:r w:rsidRPr="00B766D3">
              <w:rPr>
                <w:rFonts w:ascii="Courier New" w:hAnsi="Courier New" w:cs="Courier New"/>
                <w:color w:val="333333"/>
                <w:sz w:val="20"/>
                <w:szCs w:val="20"/>
              </w:rPr>
              <w:t xml:space="preserve">"givenName": "michael", </w:t>
            </w:r>
          </w:p>
          <w:p w:rsidR="006D3172" w:rsidP="00DE31FD" w:rsidRDefault="006D3172" w14:paraId="00B4A5DB" w14:textId="77777777">
            <w:pPr>
              <w:rPr>
                <w:rFonts w:ascii="Courier New" w:hAnsi="Courier New" w:cs="Courier New"/>
                <w:color w:val="333333"/>
                <w:sz w:val="20"/>
                <w:szCs w:val="20"/>
              </w:rPr>
            </w:pPr>
            <w:r>
              <w:rPr>
                <w:rFonts w:ascii="Courier New" w:hAnsi="Courier New" w:cs="Courier New"/>
                <w:color w:val="333333"/>
                <w:sz w:val="20"/>
                <w:szCs w:val="20"/>
              </w:rPr>
              <w:tab/>
            </w:r>
            <w:r w:rsidRPr="00B766D3">
              <w:rPr>
                <w:rFonts w:ascii="Courier New" w:hAnsi="Courier New" w:cs="Courier New"/>
                <w:color w:val="333333"/>
                <w:sz w:val="20"/>
                <w:szCs w:val="20"/>
              </w:rPr>
              <w:t xml:space="preserve">"surname": "angelo", </w:t>
            </w:r>
          </w:p>
          <w:p w:rsidR="006D3172" w:rsidP="00DE31FD" w:rsidRDefault="006D3172" w14:paraId="2D4B80D3" w14:textId="77777777">
            <w:pPr>
              <w:rPr>
                <w:rFonts w:ascii="Courier New" w:hAnsi="Courier New" w:cs="Courier New"/>
                <w:color w:val="333333"/>
                <w:sz w:val="20"/>
                <w:szCs w:val="20"/>
              </w:rPr>
            </w:pPr>
            <w:r>
              <w:rPr>
                <w:rFonts w:ascii="Courier New" w:hAnsi="Courier New" w:cs="Courier New"/>
                <w:color w:val="333333"/>
                <w:sz w:val="20"/>
                <w:szCs w:val="20"/>
              </w:rPr>
              <w:tab/>
            </w:r>
            <w:r w:rsidRPr="00B766D3">
              <w:rPr>
                <w:rFonts w:ascii="Courier New" w:hAnsi="Courier New" w:cs="Courier New"/>
                <w:color w:val="333333"/>
                <w:sz w:val="20"/>
                <w:szCs w:val="20"/>
              </w:rPr>
              <w:t>"securitydeclarationaccepted": "1"</w:t>
            </w:r>
          </w:p>
          <w:p w:rsidR="006D3172" w:rsidP="00DE31FD" w:rsidRDefault="006D3172" w14:paraId="4499F652" w14:textId="77777777">
            <w:pPr>
              <w:rPr>
                <w:rFonts w:ascii="Courier New" w:hAnsi="Courier New" w:cs="Courier New"/>
                <w:color w:val="333333"/>
                <w:sz w:val="20"/>
                <w:szCs w:val="20"/>
              </w:rPr>
            </w:pPr>
            <w:r w:rsidRPr="00B766D3">
              <w:rPr>
                <w:rFonts w:ascii="Courier New" w:hAnsi="Courier New" w:cs="Courier New"/>
                <w:color w:val="333333"/>
                <w:sz w:val="20"/>
                <w:szCs w:val="20"/>
              </w:rPr>
              <w:t>}</w:t>
            </w:r>
          </w:p>
          <w:p w:rsidRPr="0024732B" w:rsidR="006D3172" w:rsidP="00DE31FD" w:rsidRDefault="006D3172" w14:paraId="618B7AB2" w14:textId="77777777">
            <w:pPr>
              <w:rPr>
                <w:rFonts w:ascii="Courier New" w:hAnsi="Courier New" w:cs="Courier New"/>
                <w:sz w:val="20"/>
                <w:szCs w:val="20"/>
              </w:rPr>
            </w:pPr>
          </w:p>
        </w:tc>
      </w:tr>
    </w:tbl>
    <w:p w:rsidR="006D3172" w:rsidP="006D3172" w:rsidRDefault="006D3172" w14:paraId="6EC05E55" w14:textId="77777777"/>
    <w:p w:rsidR="006D3172" w:rsidP="006D3172" w:rsidRDefault="006D3172" w14:paraId="64EFC5EF" w14:textId="77777777">
      <w:r w:rsidRPr="00F2485B">
        <w:rPr>
          <w:rFonts w:ascii="Courier New" w:hAnsi="Courier New" w:cs="Courier New"/>
          <w:color w:val="333333"/>
          <w:sz w:val="20"/>
          <w:szCs w:val="20"/>
        </w:rPr>
        <w:t>objectIdentifier</w:t>
      </w:r>
      <w:r>
        <w:rPr>
          <w:rFonts w:ascii="Courier New" w:hAnsi="Courier New" w:cs="Courier New"/>
          <w:color w:val="333333"/>
          <w:sz w:val="20"/>
          <w:szCs w:val="20"/>
        </w:rPr>
        <w:t xml:space="preserve"> </w:t>
      </w:r>
      <w:r>
        <w:t xml:space="preserve">is the same GUID value as the input parameter. This GUID uniquely identifies the user record within the PRISMS database. This value is transformed to userapplicaitonaccountid in the eventual token string. This string is also persisted as the user’s upn on the B2C user database. </w:t>
      </w:r>
    </w:p>
    <w:p w:rsidR="006D3172" w:rsidP="006D3172" w:rsidRDefault="006D3172" w14:paraId="5D8940C2" w14:textId="77777777">
      <w:r w:rsidRPr="00F2485B">
        <w:rPr>
          <w:rFonts w:ascii="Courier New" w:hAnsi="Courier New" w:cs="Courier New"/>
          <w:color w:val="333333"/>
          <w:sz w:val="20"/>
          <w:szCs w:val="20"/>
        </w:rPr>
        <w:t>displayName</w:t>
      </w:r>
      <w:r w:rsidRPr="00C97C89">
        <w:t xml:space="preserve"> </w:t>
      </w:r>
      <w:r>
        <w:t>is the user’s display name as set up within the PRISMS database.</w:t>
      </w:r>
    </w:p>
    <w:p w:rsidR="006D3172" w:rsidP="006D3172" w:rsidRDefault="006D3172" w14:paraId="758631A2" w14:textId="77777777">
      <w:r>
        <w:rPr>
          <w:rFonts w:ascii="Courier New" w:hAnsi="Courier New" w:cs="Courier New"/>
          <w:color w:val="333333"/>
          <w:sz w:val="20"/>
          <w:szCs w:val="20"/>
        </w:rPr>
        <w:t>givenName</w:t>
      </w:r>
      <w:r w:rsidRPr="00C97C89">
        <w:t xml:space="preserve"> </w:t>
      </w:r>
      <w:r>
        <w:t>is the user’s first-name as set up within the PRISMS database.</w:t>
      </w:r>
    </w:p>
    <w:p w:rsidR="006D3172" w:rsidP="006D3172" w:rsidRDefault="006D3172" w14:paraId="382B07EB" w14:textId="77777777">
      <w:r>
        <w:rPr>
          <w:rFonts w:ascii="Courier New" w:hAnsi="Courier New" w:cs="Courier New"/>
          <w:color w:val="333333"/>
          <w:sz w:val="20"/>
          <w:szCs w:val="20"/>
        </w:rPr>
        <w:t>surname</w:t>
      </w:r>
      <w:r w:rsidRPr="00C97C89">
        <w:t xml:space="preserve"> </w:t>
      </w:r>
      <w:r>
        <w:t>is the user’s surname as set up within the PRISMS database.</w:t>
      </w:r>
    </w:p>
    <w:p w:rsidR="006D3172" w:rsidP="006D3172" w:rsidRDefault="006D3172" w14:paraId="65DB83C8" w14:textId="77777777">
      <w:r>
        <w:t>HTTP 409 – Failure (ConflictResult)</w:t>
      </w:r>
    </w:p>
    <w:p w:rsidR="006D3172" w:rsidP="006D3172" w:rsidRDefault="006D3172" w14:paraId="315B7F73" w14:textId="77777777">
      <w:r>
        <w:t>In case the identity lookup is unsuccessful, the endpoint returns a ConflictResult – HTTP status code of 409.</w:t>
      </w:r>
    </w:p>
    <w:p w:rsidR="006D3172" w:rsidP="006D3172" w:rsidRDefault="006D3172" w14:paraId="1E3538EB" w14:textId="77777777">
      <w:r>
        <w:t>The JSON returned by the service endpoint has the following format:</w:t>
      </w:r>
    </w:p>
    <w:tbl>
      <w:tblPr>
        <w:tblStyle w:val="TableGrid"/>
        <w:tblW w:w="0" w:type="auto"/>
        <w:tblLook w:val="04A0" w:firstRow="1" w:lastRow="0" w:firstColumn="1" w:lastColumn="0" w:noHBand="0" w:noVBand="1"/>
      </w:tblPr>
      <w:tblGrid>
        <w:gridCol w:w="10201"/>
      </w:tblGrid>
      <w:tr w:rsidR="006D3172" w:rsidTr="000A69D6" w14:paraId="5C623417" w14:textId="77777777">
        <w:trPr>
          <w:trHeight w:val="300"/>
        </w:trPr>
        <w:tc>
          <w:tcPr>
            <w:tcW w:w="10201" w:type="dxa"/>
          </w:tcPr>
          <w:p w:rsidR="006D3172" w:rsidP="00DE31FD" w:rsidRDefault="006D3172" w14:paraId="7AD5568D" w14:textId="77777777">
            <w:pPr>
              <w:rPr>
                <w:rFonts w:ascii="Courier New" w:hAnsi="Courier New" w:cs="Courier New"/>
                <w:color w:val="333333"/>
                <w:sz w:val="20"/>
                <w:szCs w:val="20"/>
              </w:rPr>
            </w:pPr>
          </w:p>
          <w:p w:rsidR="006D3172" w:rsidP="00DE31FD" w:rsidRDefault="006D3172" w14:paraId="65664E7D" w14:textId="77777777">
            <w:pPr>
              <w:ind w:firstLine="720"/>
              <w:rPr>
                <w:rFonts w:ascii="Courier New" w:hAnsi="Courier New" w:cs="Courier New"/>
                <w:color w:val="333333"/>
                <w:sz w:val="20"/>
                <w:szCs w:val="20"/>
              </w:rPr>
            </w:pPr>
            <w:r w:rsidRPr="55FF4328">
              <w:rPr>
                <w:rFonts w:ascii="Courier New" w:hAnsi="Courier New" w:cs="Courier New"/>
                <w:color w:val="333333"/>
                <w:sz w:val="20"/>
                <w:szCs w:val="20"/>
              </w:rPr>
              <w:t>{</w:t>
            </w:r>
          </w:p>
          <w:p w:rsidRPr="00F2485B" w:rsidR="006D3172" w:rsidP="00DE31FD" w:rsidRDefault="006D3172" w14:paraId="20DE0793" w14:textId="77777777">
            <w:pPr>
              <w:ind w:firstLine="720"/>
              <w:rPr>
                <w:rFonts w:ascii="Courier New" w:hAnsi="Courier New" w:cs="Courier New"/>
                <w:color w:val="333333"/>
                <w:sz w:val="20"/>
                <w:szCs w:val="20"/>
              </w:rPr>
            </w:pPr>
            <w:r w:rsidRPr="00F2485B">
              <w:rPr>
                <w:rFonts w:ascii="Courier New" w:hAnsi="Courier New" w:cs="Courier New"/>
                <w:color w:val="333333"/>
                <w:sz w:val="20"/>
                <w:szCs w:val="20"/>
              </w:rPr>
              <w:t xml:space="preserve">  "version": "1.0.0",</w:t>
            </w:r>
          </w:p>
          <w:p w:rsidRPr="00F2485B" w:rsidR="006D3172" w:rsidP="00DE31FD" w:rsidRDefault="006D3172" w14:paraId="00D5570A" w14:textId="77777777">
            <w:pPr>
              <w:ind w:firstLine="720"/>
              <w:rPr>
                <w:rFonts w:ascii="Courier New" w:hAnsi="Courier New" w:cs="Courier New"/>
                <w:color w:val="333333"/>
                <w:sz w:val="20"/>
                <w:szCs w:val="20"/>
              </w:rPr>
            </w:pPr>
            <w:r w:rsidRPr="00F2485B">
              <w:rPr>
                <w:rFonts w:ascii="Courier New" w:hAnsi="Courier New" w:cs="Courier New"/>
                <w:color w:val="333333"/>
                <w:sz w:val="20"/>
                <w:szCs w:val="20"/>
              </w:rPr>
              <w:t xml:space="preserve">  "status": 409,</w:t>
            </w:r>
          </w:p>
          <w:p w:rsidRPr="00F2485B" w:rsidR="006D3172" w:rsidP="00DE31FD" w:rsidRDefault="006D3172" w14:paraId="1378DCCC" w14:textId="77777777">
            <w:pPr>
              <w:ind w:firstLine="720"/>
              <w:rPr>
                <w:rFonts w:ascii="Courier New" w:hAnsi="Courier New" w:cs="Courier New"/>
                <w:color w:val="333333"/>
                <w:sz w:val="20"/>
                <w:szCs w:val="20"/>
              </w:rPr>
            </w:pPr>
            <w:r w:rsidRPr="00F2485B">
              <w:rPr>
                <w:rFonts w:ascii="Courier New" w:hAnsi="Courier New" w:cs="Courier New"/>
                <w:color w:val="333333"/>
                <w:sz w:val="20"/>
                <w:szCs w:val="20"/>
              </w:rPr>
              <w:t xml:space="preserve">  "code": "API12345",</w:t>
            </w:r>
          </w:p>
          <w:p w:rsidRPr="00F2485B" w:rsidR="006D3172" w:rsidP="00DE31FD" w:rsidRDefault="006D3172" w14:paraId="1EBB4080" w14:textId="77777777">
            <w:pPr>
              <w:ind w:firstLine="720"/>
              <w:rPr>
                <w:rFonts w:ascii="Courier New" w:hAnsi="Courier New" w:cs="Courier New"/>
                <w:color w:val="333333"/>
                <w:sz w:val="20"/>
                <w:szCs w:val="20"/>
              </w:rPr>
            </w:pPr>
            <w:r w:rsidRPr="00F2485B">
              <w:rPr>
                <w:rFonts w:ascii="Courier New" w:hAnsi="Courier New" w:cs="Courier New"/>
                <w:color w:val="333333"/>
                <w:sz w:val="20"/>
                <w:szCs w:val="20"/>
              </w:rPr>
              <w:t xml:space="preserve">  "requestId": "50f0bd91-2ff4-4b8f-828f-00f170519ddb",</w:t>
            </w:r>
          </w:p>
          <w:p w:rsidRPr="00F2485B" w:rsidR="006D3172" w:rsidP="00DE31FD" w:rsidRDefault="006D3172" w14:paraId="10A62AEF" w14:textId="77777777">
            <w:pPr>
              <w:ind w:firstLine="720"/>
              <w:rPr>
                <w:rFonts w:ascii="Courier New" w:hAnsi="Courier New" w:cs="Courier New"/>
                <w:color w:val="333333"/>
                <w:sz w:val="20"/>
                <w:szCs w:val="20"/>
              </w:rPr>
            </w:pPr>
            <w:r w:rsidRPr="00F2485B">
              <w:rPr>
                <w:rFonts w:ascii="Courier New" w:hAnsi="Courier New" w:cs="Courier New"/>
                <w:color w:val="333333"/>
                <w:sz w:val="20"/>
                <w:szCs w:val="20"/>
              </w:rPr>
              <w:t xml:space="preserve">  "userMessage": "</w:t>
            </w:r>
            <w:r>
              <w:rPr>
                <w:rFonts w:ascii="Courier New" w:hAnsi="Courier New" w:cs="Courier New"/>
                <w:color w:val="333333"/>
                <w:sz w:val="20"/>
                <w:szCs w:val="20"/>
              </w:rPr>
              <w:t>Unable to process authentication request.</w:t>
            </w:r>
            <w:r w:rsidRPr="00F2485B">
              <w:rPr>
                <w:rFonts w:ascii="Courier New" w:hAnsi="Courier New" w:cs="Courier New"/>
                <w:color w:val="333333"/>
                <w:sz w:val="20"/>
                <w:szCs w:val="20"/>
              </w:rPr>
              <w:t>",</w:t>
            </w:r>
          </w:p>
          <w:p w:rsidR="006D3172" w:rsidP="00DE31FD" w:rsidRDefault="006D3172" w14:paraId="51C9C609" w14:textId="77777777">
            <w:pPr>
              <w:ind w:firstLine="720"/>
              <w:rPr>
                <w:rFonts w:ascii="Courier New" w:hAnsi="Courier New" w:cs="Courier New"/>
                <w:color w:val="333333"/>
                <w:sz w:val="20"/>
                <w:szCs w:val="20"/>
              </w:rPr>
            </w:pPr>
            <w:r w:rsidRPr="55FF4328">
              <w:rPr>
                <w:rFonts w:ascii="Courier New" w:hAnsi="Courier New" w:cs="Courier New"/>
                <w:color w:val="333333"/>
                <w:sz w:val="20"/>
                <w:szCs w:val="20"/>
              </w:rPr>
              <w:t xml:space="preserve">  "developerMessage": "Unable to process authentication request. Please check the credential configuration. The credential does not exist in the PRISMS context. Contact…",</w:t>
            </w:r>
          </w:p>
          <w:p w:rsidRPr="00F2485B" w:rsidR="006D3172" w:rsidP="00DE31FD" w:rsidRDefault="006D3172" w14:paraId="44BF3A19" w14:textId="77777777">
            <w:pPr>
              <w:ind w:firstLine="720"/>
              <w:rPr>
                <w:rFonts w:ascii="Courier New" w:hAnsi="Courier New" w:cs="Courier New"/>
                <w:color w:val="333333"/>
                <w:sz w:val="20"/>
                <w:szCs w:val="20"/>
              </w:rPr>
            </w:pPr>
          </w:p>
          <w:p w:rsidRPr="00F2485B" w:rsidR="006D3172" w:rsidP="00DE31FD" w:rsidRDefault="006D3172" w14:paraId="7724A5BF" w14:textId="77777777">
            <w:pPr>
              <w:ind w:firstLine="720"/>
              <w:rPr>
                <w:rFonts w:ascii="Courier New" w:hAnsi="Courier New" w:cs="Courier New"/>
                <w:color w:val="333333"/>
                <w:sz w:val="20"/>
                <w:szCs w:val="20"/>
              </w:rPr>
            </w:pPr>
            <w:r w:rsidRPr="00F2485B">
              <w:rPr>
                <w:rFonts w:ascii="Courier New" w:hAnsi="Courier New" w:cs="Courier New"/>
                <w:color w:val="333333"/>
                <w:sz w:val="20"/>
                <w:szCs w:val="20"/>
              </w:rPr>
              <w:t xml:space="preserve">  "moreInfo": "https://restapi/error/API12345/moreinfo"</w:t>
            </w:r>
          </w:p>
          <w:p w:rsidR="006D3172" w:rsidP="00DE31FD" w:rsidRDefault="006D3172" w14:paraId="53F79A54" w14:textId="77777777">
            <w:pPr>
              <w:ind w:firstLine="720"/>
              <w:rPr>
                <w:rFonts w:ascii="Courier New" w:hAnsi="Courier New" w:cs="Courier New"/>
                <w:color w:val="333333"/>
                <w:sz w:val="20"/>
                <w:szCs w:val="20"/>
              </w:rPr>
            </w:pPr>
            <w:r w:rsidRPr="00F2485B">
              <w:rPr>
                <w:rFonts w:ascii="Courier New" w:hAnsi="Courier New" w:cs="Courier New"/>
                <w:color w:val="333333"/>
                <w:sz w:val="20"/>
                <w:szCs w:val="20"/>
              </w:rPr>
              <w:t>}</w:t>
            </w:r>
          </w:p>
          <w:p w:rsidRPr="00F2485B" w:rsidR="006D3172" w:rsidP="00DE31FD" w:rsidRDefault="006D3172" w14:paraId="5CE871CA" w14:textId="77777777">
            <w:pPr>
              <w:ind w:firstLine="720"/>
              <w:rPr>
                <w:rFonts w:ascii="Courier New" w:hAnsi="Courier New" w:cs="Courier New"/>
                <w:color w:val="333333"/>
                <w:sz w:val="20"/>
                <w:szCs w:val="20"/>
              </w:rPr>
            </w:pPr>
          </w:p>
        </w:tc>
      </w:tr>
    </w:tbl>
    <w:p w:rsidR="006D3172" w:rsidP="006D3172" w:rsidRDefault="006D3172" w14:paraId="3E752ACD" w14:textId="77777777">
      <w:r>
        <w:t xml:space="preserve">The result payload is interpreted by the B2C custom policy engine. The engine logs and displays part of the payload, such as </w:t>
      </w:r>
      <w:r w:rsidRPr="00F2485B">
        <w:rPr>
          <w:b/>
          <w:bCs/>
        </w:rPr>
        <w:t>developerMessage</w:t>
      </w:r>
      <w:r>
        <w:t xml:space="preserve">, </w:t>
      </w:r>
      <w:r w:rsidRPr="00F2485B">
        <w:rPr>
          <w:b/>
          <w:bCs/>
        </w:rPr>
        <w:t>version</w:t>
      </w:r>
      <w:r>
        <w:rPr>
          <w:b/>
          <w:bCs/>
        </w:rPr>
        <w:t xml:space="preserve"> </w:t>
      </w:r>
      <w:r w:rsidRPr="00F2485B">
        <w:t>and</w:t>
      </w:r>
      <w:r>
        <w:rPr>
          <w:b/>
          <w:bCs/>
        </w:rPr>
        <w:t xml:space="preserve"> requestId</w:t>
      </w:r>
      <w:r w:rsidRPr="00F2485B">
        <w:t xml:space="preserve"> only when the policy is running in the debug mode</w:t>
      </w:r>
      <w:r>
        <w:rPr>
          <w:b/>
          <w:bCs/>
        </w:rPr>
        <w:t>.</w:t>
      </w:r>
      <w:r>
        <w:t xml:space="preserve"> The </w:t>
      </w:r>
      <w:r w:rsidRPr="00F2485B">
        <w:rPr>
          <w:b/>
          <w:bCs/>
        </w:rPr>
        <w:t>userMessage</w:t>
      </w:r>
      <w:r>
        <w:t xml:space="preserve"> and the </w:t>
      </w:r>
      <w:r w:rsidRPr="00F2485B">
        <w:rPr>
          <w:b/>
          <w:bCs/>
        </w:rPr>
        <w:t>moreInfo</w:t>
      </w:r>
      <w:r>
        <w:t xml:space="preserve"> attributes are used to provide further details about the message to the consuming end-user. </w:t>
      </w:r>
    </w:p>
    <w:p w:rsidR="006D3172" w:rsidP="006D3172" w:rsidRDefault="006D3172" w14:paraId="2FF7C926" w14:textId="77777777">
      <w:r>
        <w:t xml:space="preserve">The attended authentication flow can be tested using the following test URL on the B2C policy – noting that this is a PoC, the system will create the same UPN for any sign-in user. The process will work within the prototype, if the sign-in/sign-up username is in the </w:t>
      </w:r>
      <w:r w:rsidRPr="00B766D3">
        <w:rPr>
          <w:b/>
          <w:bCs/>
        </w:rPr>
        <w:t>email address format</w:t>
      </w:r>
      <w:r>
        <w:t xml:space="preserve">. </w:t>
      </w:r>
    </w:p>
    <w:p w:rsidR="002137CF" w:rsidP="002137CF" w:rsidRDefault="002137CF" w14:paraId="2B47563B" w14:textId="77777777">
      <w:pPr>
        <w:rPr>
          <w:rFonts w:ascii="Calibri" w:hAnsi="Calibri" w:eastAsiaTheme="majorEastAsia" w:cstheme="majorBidi"/>
          <w:b/>
          <w:color w:val="404246"/>
          <w:sz w:val="32"/>
          <w:szCs w:val="32"/>
        </w:rPr>
      </w:pPr>
      <w:r>
        <w:br w:type="page"/>
      </w:r>
    </w:p>
    <w:p w:rsidR="002137CF" w:rsidP="002137CF" w:rsidRDefault="002137CF" w14:paraId="6AC3F27E" w14:textId="3537DD9D">
      <w:pPr>
        <w:pStyle w:val="Heading1"/>
      </w:pPr>
      <w:bookmarkStart w:name="_Toc133682279" w:id="104"/>
      <w:bookmarkStart w:name="_Toc1309401420" w:id="1524315299"/>
      <w:r w:rsidR="002137CF">
        <w:rPr/>
        <w:t>Appendix C – Authorisation service (B2C) data holdings</w:t>
      </w:r>
      <w:bookmarkEnd w:id="104"/>
      <w:bookmarkEnd w:id="1524315299"/>
    </w:p>
    <w:tbl>
      <w:tblPr>
        <w:tblStyle w:val="TableGrid"/>
        <w:tblW w:w="0" w:type="auto"/>
        <w:tblLook w:val="04A0" w:firstRow="1" w:lastRow="0" w:firstColumn="1" w:lastColumn="0" w:noHBand="0" w:noVBand="1"/>
      </w:tblPr>
      <w:tblGrid>
        <w:gridCol w:w="3499"/>
        <w:gridCol w:w="6837"/>
      </w:tblGrid>
      <w:tr w:rsidR="002137CF" w:rsidTr="00DE31FD" w14:paraId="0B7310B1" w14:textId="77777777">
        <w:tc>
          <w:tcPr>
            <w:tcW w:w="4531" w:type="dxa"/>
            <w:shd w:val="clear" w:color="auto" w:fill="A6A6A6" w:themeFill="background1" w:themeFillShade="A6"/>
          </w:tcPr>
          <w:p w:rsidR="002137CF" w:rsidP="00DE31FD" w:rsidRDefault="002137CF" w14:paraId="7A3ABC8A" w14:textId="77777777">
            <w:r>
              <w:t>Flow</w:t>
            </w:r>
          </w:p>
        </w:tc>
        <w:tc>
          <w:tcPr>
            <w:tcW w:w="9461" w:type="dxa"/>
            <w:shd w:val="clear" w:color="auto" w:fill="A6A6A6" w:themeFill="background1" w:themeFillShade="A6"/>
          </w:tcPr>
          <w:p w:rsidR="002137CF" w:rsidP="00DE31FD" w:rsidRDefault="002137CF" w14:paraId="3A5FE222" w14:textId="77777777">
            <w:r>
              <w:t>Attributes</w:t>
            </w:r>
          </w:p>
        </w:tc>
      </w:tr>
      <w:tr w:rsidR="002137CF" w:rsidTr="00DE31FD" w14:paraId="0F388CBA" w14:textId="77777777">
        <w:tc>
          <w:tcPr>
            <w:tcW w:w="4531" w:type="dxa"/>
            <w:vMerge w:val="restart"/>
          </w:tcPr>
          <w:p w:rsidR="002137CF" w:rsidP="00DE31FD" w:rsidRDefault="002137CF" w14:paraId="5853FDB6" w14:textId="77777777">
            <w:r>
              <w:t>M2M Unattended</w:t>
            </w:r>
          </w:p>
        </w:tc>
        <w:tc>
          <w:tcPr>
            <w:tcW w:w="9461" w:type="dxa"/>
          </w:tcPr>
          <w:p w:rsidR="002137CF" w:rsidP="00DE31FD" w:rsidRDefault="002137CF" w14:paraId="29391DCA" w14:textId="77777777">
            <w:r>
              <w:rPr>
                <w:b/>
                <w:bCs/>
              </w:rPr>
              <w:t>Client_id</w:t>
            </w:r>
            <w:r>
              <w:t>. This identifier uniquely identifies the client software instance that has been registered within the authorisation service (B2C).</w:t>
            </w:r>
          </w:p>
        </w:tc>
      </w:tr>
      <w:tr w:rsidR="002137CF" w:rsidTr="00DE31FD" w14:paraId="7E49124B" w14:textId="77777777">
        <w:tc>
          <w:tcPr>
            <w:tcW w:w="4531" w:type="dxa"/>
            <w:vMerge/>
          </w:tcPr>
          <w:p w:rsidR="002137CF" w:rsidP="00DE31FD" w:rsidRDefault="002137CF" w14:paraId="077B73D8" w14:textId="77777777"/>
        </w:tc>
        <w:tc>
          <w:tcPr>
            <w:tcW w:w="9461" w:type="dxa"/>
          </w:tcPr>
          <w:p w:rsidR="002137CF" w:rsidP="00DE31FD" w:rsidRDefault="002137CF" w14:paraId="2617E8C2" w14:textId="77777777">
            <w:r w:rsidRPr="004F3B57">
              <w:rPr>
                <w:b/>
                <w:bCs/>
              </w:rPr>
              <w:t>x509 Certificate</w:t>
            </w:r>
            <w:r>
              <w:t xml:space="preserve">. This certificate is generated by the vendor or provider administrator using the ATO RAM issued machine credential. Note that this is the </w:t>
            </w:r>
            <w:r w:rsidRPr="004F3B57">
              <w:rPr>
                <w:b/>
                <w:bCs/>
              </w:rPr>
              <w:t>public portion</w:t>
            </w:r>
            <w:r>
              <w:t xml:space="preserve"> of the machine credential. </w:t>
            </w:r>
          </w:p>
        </w:tc>
      </w:tr>
      <w:tr w:rsidR="002137CF" w:rsidTr="00DE31FD" w14:paraId="0FE74D21" w14:textId="77777777">
        <w:tc>
          <w:tcPr>
            <w:tcW w:w="4531" w:type="dxa"/>
            <w:vMerge w:val="restart"/>
          </w:tcPr>
          <w:p w:rsidR="002137CF" w:rsidP="00DE31FD" w:rsidRDefault="002137CF" w14:paraId="544FD3D0" w14:textId="77777777">
            <w:r>
              <w:t>M2M Attended</w:t>
            </w:r>
          </w:p>
        </w:tc>
        <w:tc>
          <w:tcPr>
            <w:tcW w:w="9461" w:type="dxa"/>
          </w:tcPr>
          <w:p w:rsidRPr="001A000F" w:rsidR="002137CF" w:rsidDel="00170EDB" w:rsidP="00DE31FD" w:rsidRDefault="002137CF" w14:paraId="157DA31D" w14:textId="77777777">
            <w:pPr>
              <w:rPr>
                <w:b/>
                <w:bCs/>
              </w:rPr>
            </w:pPr>
            <w:r>
              <w:rPr>
                <w:b/>
                <w:bCs/>
              </w:rPr>
              <w:t xml:space="preserve">Redirect Uri. </w:t>
            </w:r>
            <w:r w:rsidRPr="004F3B57">
              <w:t xml:space="preserve">This is </w:t>
            </w:r>
            <w:r>
              <w:t xml:space="preserve">the client software web application endpoint that receives the access, identity and refresh tokens from the authorisation service in the OIDC authorisation code grant flow. This is only required in the M2M Attended flow. </w:t>
            </w:r>
          </w:p>
        </w:tc>
      </w:tr>
      <w:tr w:rsidR="002137CF" w:rsidTr="00DE31FD" w14:paraId="6EC32E08" w14:textId="77777777">
        <w:tc>
          <w:tcPr>
            <w:tcW w:w="4531" w:type="dxa"/>
            <w:vMerge/>
          </w:tcPr>
          <w:p w:rsidR="002137CF" w:rsidP="00DE31FD" w:rsidRDefault="002137CF" w14:paraId="3786AA4E" w14:textId="77777777"/>
        </w:tc>
        <w:tc>
          <w:tcPr>
            <w:tcW w:w="9461" w:type="dxa"/>
          </w:tcPr>
          <w:p w:rsidR="002137CF" w:rsidP="00DE31FD" w:rsidRDefault="002137CF" w14:paraId="44403878" w14:textId="77777777">
            <w:pPr>
              <w:rPr>
                <w:b/>
                <w:bCs/>
              </w:rPr>
            </w:pPr>
            <w:r>
              <w:rPr>
                <w:b/>
                <w:bCs/>
              </w:rPr>
              <w:t xml:space="preserve">Givenname – </w:t>
            </w:r>
            <w:r w:rsidRPr="004F3B57">
              <w:t>given name of the prisms authorised user.</w:t>
            </w:r>
          </w:p>
        </w:tc>
      </w:tr>
      <w:tr w:rsidR="002137CF" w:rsidTr="00DE31FD" w14:paraId="3C611822" w14:textId="77777777">
        <w:tc>
          <w:tcPr>
            <w:tcW w:w="4531" w:type="dxa"/>
            <w:vMerge/>
          </w:tcPr>
          <w:p w:rsidR="002137CF" w:rsidP="00DE31FD" w:rsidRDefault="002137CF" w14:paraId="50C9CBF6" w14:textId="77777777"/>
        </w:tc>
        <w:tc>
          <w:tcPr>
            <w:tcW w:w="9461" w:type="dxa"/>
          </w:tcPr>
          <w:p w:rsidR="002137CF" w:rsidP="00DE31FD" w:rsidRDefault="002137CF" w14:paraId="68A27B4D" w14:textId="77777777">
            <w:pPr>
              <w:rPr>
                <w:b/>
                <w:bCs/>
              </w:rPr>
            </w:pPr>
            <w:r>
              <w:rPr>
                <w:b/>
                <w:bCs/>
              </w:rPr>
              <w:t xml:space="preserve">Surname – </w:t>
            </w:r>
            <w:r>
              <w:t>sur</w:t>
            </w:r>
            <w:r w:rsidRPr="0067083C">
              <w:t>name</w:t>
            </w:r>
            <w:r>
              <w:t xml:space="preserve"> </w:t>
            </w:r>
            <w:r w:rsidRPr="0067083C">
              <w:t>of the prisms authorised user.</w:t>
            </w:r>
          </w:p>
        </w:tc>
      </w:tr>
      <w:tr w:rsidR="002137CF" w:rsidTr="00DE31FD" w14:paraId="065F5810" w14:textId="77777777">
        <w:tc>
          <w:tcPr>
            <w:tcW w:w="4531" w:type="dxa"/>
            <w:vMerge/>
          </w:tcPr>
          <w:p w:rsidR="002137CF" w:rsidP="00DE31FD" w:rsidRDefault="002137CF" w14:paraId="73E79E0D" w14:textId="77777777"/>
        </w:tc>
        <w:tc>
          <w:tcPr>
            <w:tcW w:w="9461" w:type="dxa"/>
          </w:tcPr>
          <w:p w:rsidR="002137CF" w:rsidP="00DE31FD" w:rsidRDefault="002137CF" w14:paraId="17A7406D" w14:textId="77777777">
            <w:pPr>
              <w:rPr>
                <w:b/>
                <w:bCs/>
              </w:rPr>
            </w:pPr>
            <w:r>
              <w:rPr>
                <w:b/>
                <w:bCs/>
              </w:rPr>
              <w:t xml:space="preserve">PRISMS User Id (legacy) – </w:t>
            </w:r>
            <w:r>
              <w:t xml:space="preserve">User Id </w:t>
            </w:r>
            <w:r w:rsidRPr="0067083C">
              <w:t>of the prisms authorised user</w:t>
            </w:r>
            <w:r>
              <w:t xml:space="preserve"> as it exists in the prisms datastore</w:t>
            </w:r>
            <w:r w:rsidRPr="0067083C">
              <w:t>.</w:t>
            </w:r>
          </w:p>
        </w:tc>
      </w:tr>
      <w:tr w:rsidR="002137CF" w:rsidTr="00DE31FD" w14:paraId="19682987" w14:textId="77777777">
        <w:tc>
          <w:tcPr>
            <w:tcW w:w="4531" w:type="dxa"/>
            <w:vMerge/>
          </w:tcPr>
          <w:p w:rsidR="002137CF" w:rsidP="00DE31FD" w:rsidRDefault="002137CF" w14:paraId="12C215B6" w14:textId="77777777"/>
        </w:tc>
        <w:tc>
          <w:tcPr>
            <w:tcW w:w="9461" w:type="dxa"/>
          </w:tcPr>
          <w:p w:rsidR="002137CF" w:rsidP="00DE31FD" w:rsidRDefault="002137CF" w14:paraId="3AC7ADED" w14:textId="77777777">
            <w:pPr>
              <w:rPr>
                <w:b/>
                <w:bCs/>
              </w:rPr>
            </w:pPr>
            <w:r>
              <w:rPr>
                <w:b/>
                <w:bCs/>
              </w:rPr>
              <w:t xml:space="preserve">Email address – </w:t>
            </w:r>
            <w:r>
              <w:t>sur</w:t>
            </w:r>
            <w:r w:rsidRPr="0067083C">
              <w:t>name</w:t>
            </w:r>
            <w:r>
              <w:t xml:space="preserve"> </w:t>
            </w:r>
            <w:r w:rsidRPr="0067083C">
              <w:t>of the prisms authorised user.</w:t>
            </w:r>
          </w:p>
        </w:tc>
      </w:tr>
      <w:tr w:rsidR="002137CF" w:rsidTr="00DE31FD" w14:paraId="7995B9FD" w14:textId="77777777">
        <w:tc>
          <w:tcPr>
            <w:tcW w:w="4531" w:type="dxa"/>
            <w:vMerge/>
          </w:tcPr>
          <w:p w:rsidR="002137CF" w:rsidP="00DE31FD" w:rsidRDefault="002137CF" w14:paraId="4C0DDE02" w14:textId="77777777"/>
        </w:tc>
        <w:tc>
          <w:tcPr>
            <w:tcW w:w="9461" w:type="dxa"/>
          </w:tcPr>
          <w:p w:rsidR="002137CF" w:rsidP="00DE31FD" w:rsidRDefault="002137CF" w14:paraId="4B0AD4E2" w14:textId="77777777">
            <w:pPr>
              <w:rPr>
                <w:b/>
                <w:bCs/>
              </w:rPr>
            </w:pPr>
            <w:r>
              <w:rPr>
                <w:b/>
                <w:bCs/>
              </w:rPr>
              <w:t xml:space="preserve">TOTP Credential – </w:t>
            </w:r>
            <w:r w:rsidRPr="004F3B57">
              <w:t>this is used to carry out the 2FA in the attended flow.</w:t>
            </w:r>
          </w:p>
        </w:tc>
      </w:tr>
      <w:tr w:rsidR="002137CF" w:rsidTr="00DE31FD" w14:paraId="0ED10A0A" w14:textId="77777777">
        <w:tc>
          <w:tcPr>
            <w:tcW w:w="4531" w:type="dxa"/>
            <w:vMerge w:val="restart"/>
          </w:tcPr>
          <w:p w:rsidR="002137CF" w:rsidP="00DE31FD" w:rsidRDefault="002137CF" w14:paraId="000D2197" w14:textId="77777777">
            <w:r>
              <w:t>Service Management Portal</w:t>
            </w:r>
          </w:p>
        </w:tc>
        <w:tc>
          <w:tcPr>
            <w:tcW w:w="9461" w:type="dxa"/>
          </w:tcPr>
          <w:p w:rsidR="002137CF" w:rsidP="00DE31FD" w:rsidRDefault="002137CF" w14:paraId="12CE48F1" w14:textId="77777777">
            <w:pPr>
              <w:rPr>
                <w:b/>
                <w:bCs/>
              </w:rPr>
            </w:pPr>
            <w:r>
              <w:rPr>
                <w:b/>
                <w:bCs/>
              </w:rPr>
              <w:t xml:space="preserve">Givenname  – </w:t>
            </w:r>
            <w:r>
              <w:t xml:space="preserve"> given name </w:t>
            </w:r>
            <w:r w:rsidRPr="0067083C">
              <w:t xml:space="preserve">of the </w:t>
            </w:r>
            <w:r>
              <w:t xml:space="preserve">provider or vendor </w:t>
            </w:r>
            <w:r>
              <w:pgNum/>
            </w:r>
            <w:r>
              <w:t>administrator</w:t>
            </w:r>
            <w:r w:rsidRPr="0067083C">
              <w:t xml:space="preserve"> user.</w:t>
            </w:r>
            <w:r>
              <w:t xml:space="preserve"> This information is obtained from the digital identity ecosystem.</w:t>
            </w:r>
          </w:p>
        </w:tc>
      </w:tr>
      <w:tr w:rsidR="002137CF" w:rsidTr="00DE31FD" w14:paraId="65E09156" w14:textId="77777777">
        <w:tc>
          <w:tcPr>
            <w:tcW w:w="4531" w:type="dxa"/>
            <w:vMerge/>
          </w:tcPr>
          <w:p w:rsidR="002137CF" w:rsidP="00DE31FD" w:rsidRDefault="002137CF" w14:paraId="047AE384" w14:textId="77777777"/>
        </w:tc>
        <w:tc>
          <w:tcPr>
            <w:tcW w:w="9461" w:type="dxa"/>
          </w:tcPr>
          <w:p w:rsidR="002137CF" w:rsidP="00DE31FD" w:rsidRDefault="002137CF" w14:paraId="797703FA" w14:textId="77777777">
            <w:pPr>
              <w:rPr>
                <w:b/>
                <w:bCs/>
              </w:rPr>
            </w:pPr>
            <w:r>
              <w:rPr>
                <w:b/>
                <w:bCs/>
              </w:rPr>
              <w:t xml:space="preserve">Surname – </w:t>
            </w:r>
            <w:r>
              <w:t xml:space="preserve"> surname </w:t>
            </w:r>
            <w:r w:rsidRPr="0067083C">
              <w:t xml:space="preserve">of the </w:t>
            </w:r>
            <w:r>
              <w:t>provider or vendor a</w:t>
            </w:r>
            <w:r>
              <w:pgNum/>
            </w:r>
            <w:r>
              <w:t>dministrator</w:t>
            </w:r>
            <w:r w:rsidRPr="0067083C">
              <w:t xml:space="preserve"> user.</w:t>
            </w:r>
            <w:r>
              <w:t xml:space="preserve"> This information is obtained from the digital identity ecosystem.</w:t>
            </w:r>
          </w:p>
        </w:tc>
      </w:tr>
      <w:tr w:rsidR="002137CF" w:rsidTr="00DE31FD" w14:paraId="0C62C827" w14:textId="77777777">
        <w:tc>
          <w:tcPr>
            <w:tcW w:w="4531" w:type="dxa"/>
            <w:vMerge/>
          </w:tcPr>
          <w:p w:rsidR="002137CF" w:rsidP="00DE31FD" w:rsidRDefault="002137CF" w14:paraId="73348042" w14:textId="77777777"/>
        </w:tc>
        <w:tc>
          <w:tcPr>
            <w:tcW w:w="9461" w:type="dxa"/>
          </w:tcPr>
          <w:p w:rsidR="002137CF" w:rsidP="00DE31FD" w:rsidRDefault="002137CF" w14:paraId="40295305" w14:textId="77777777">
            <w:pPr>
              <w:rPr>
                <w:b/>
                <w:bCs/>
              </w:rPr>
            </w:pPr>
            <w:r>
              <w:rPr>
                <w:b/>
                <w:bCs/>
              </w:rPr>
              <w:t xml:space="preserve">Digital Identity Unique Identifier (OID) – </w:t>
            </w:r>
            <w:r>
              <w:t xml:space="preserve"> unique identifier </w:t>
            </w:r>
            <w:r w:rsidRPr="0067083C">
              <w:t xml:space="preserve">of the </w:t>
            </w:r>
            <w:r>
              <w:t>provider or vendor a</w:t>
            </w:r>
            <w:r>
              <w:pgNum/>
            </w:r>
            <w:r>
              <w:t>dministrator</w:t>
            </w:r>
            <w:r w:rsidRPr="0067083C">
              <w:t xml:space="preserve"> user</w:t>
            </w:r>
            <w:r>
              <w:t xml:space="preserve"> account</w:t>
            </w:r>
            <w:r w:rsidRPr="0067083C">
              <w:t>.</w:t>
            </w:r>
            <w:r>
              <w:t xml:space="preserve"> This information is obtained from the digital identity ecosystem.</w:t>
            </w:r>
          </w:p>
        </w:tc>
      </w:tr>
      <w:tr w:rsidR="002137CF" w:rsidTr="00DE31FD" w14:paraId="2EE59329" w14:textId="77777777">
        <w:tc>
          <w:tcPr>
            <w:tcW w:w="4531" w:type="dxa"/>
            <w:vMerge/>
          </w:tcPr>
          <w:p w:rsidR="002137CF" w:rsidP="00DE31FD" w:rsidRDefault="002137CF" w14:paraId="44A531C5" w14:textId="77777777"/>
        </w:tc>
        <w:tc>
          <w:tcPr>
            <w:tcW w:w="9461" w:type="dxa"/>
          </w:tcPr>
          <w:p w:rsidR="002137CF" w:rsidP="00DE31FD" w:rsidRDefault="002137CF" w14:paraId="107335DA" w14:textId="77777777">
            <w:pPr>
              <w:rPr>
                <w:b/>
                <w:bCs/>
              </w:rPr>
            </w:pPr>
            <w:r>
              <w:rPr>
                <w:b/>
                <w:bCs/>
              </w:rPr>
              <w:t xml:space="preserve">Email address – </w:t>
            </w:r>
            <w:r>
              <w:t xml:space="preserve"> email address </w:t>
            </w:r>
            <w:r w:rsidRPr="0067083C">
              <w:t xml:space="preserve">of the </w:t>
            </w:r>
            <w:r>
              <w:t>provider or vendor administrator. This information is obtained from the digital identity ecosystem.</w:t>
            </w:r>
          </w:p>
        </w:tc>
      </w:tr>
      <w:tr w:rsidR="002137CF" w:rsidTr="00DE31FD" w14:paraId="29636819" w14:textId="77777777">
        <w:tc>
          <w:tcPr>
            <w:tcW w:w="4531" w:type="dxa"/>
            <w:vMerge/>
          </w:tcPr>
          <w:p w:rsidR="002137CF" w:rsidP="00DE31FD" w:rsidRDefault="002137CF" w14:paraId="384B50C1" w14:textId="77777777"/>
        </w:tc>
        <w:tc>
          <w:tcPr>
            <w:tcW w:w="9461" w:type="dxa"/>
          </w:tcPr>
          <w:p w:rsidR="002137CF" w:rsidP="00DE31FD" w:rsidRDefault="002137CF" w14:paraId="3C65D32E" w14:textId="77777777">
            <w:pPr>
              <w:rPr>
                <w:b/>
                <w:bCs/>
              </w:rPr>
            </w:pPr>
            <w:r>
              <w:rPr>
                <w:b/>
                <w:bCs/>
              </w:rPr>
              <w:t xml:space="preserve">ABN – </w:t>
            </w:r>
            <w:r>
              <w:t xml:space="preserve"> ABN </w:t>
            </w:r>
            <w:r w:rsidRPr="0067083C">
              <w:t xml:space="preserve">of the </w:t>
            </w:r>
            <w:r>
              <w:t>provider or vendor administrator. This information is obtained from the digital identity ecosystem.</w:t>
            </w:r>
          </w:p>
        </w:tc>
      </w:tr>
    </w:tbl>
    <w:p w:rsidRPr="00652A35" w:rsidR="002137CF" w:rsidP="002137CF" w:rsidRDefault="002137CF" w14:paraId="659D5F7F" w14:textId="77777777"/>
    <w:bookmarkEnd w:id="64"/>
    <w:bookmarkEnd w:id="79"/>
    <w:bookmarkEnd w:id="80"/>
    <w:p w:rsidR="00770AFA" w:rsidRDefault="00770AFA" w14:paraId="33A99CEC" w14:textId="77777777"/>
    <w:p w:rsidR="3C8F651F" w:rsidP="3C8F651F" w:rsidRDefault="3C8F651F" w14:paraId="3C89312D" w14:textId="6B023C30">
      <w:pPr>
        <w:pStyle w:val="Normal"/>
      </w:pPr>
    </w:p>
    <w:p w:rsidR="3C8F651F" w:rsidP="3C8F651F" w:rsidRDefault="3C8F651F" w14:paraId="52F69644" w14:textId="3BA5F752">
      <w:pPr>
        <w:pStyle w:val="Normal"/>
      </w:pPr>
    </w:p>
    <w:p w:rsidR="3C8F651F" w:rsidP="3C8F651F" w:rsidRDefault="3C8F651F" w14:paraId="5932D667" w14:textId="7152732F">
      <w:pPr>
        <w:pStyle w:val="Normal"/>
      </w:pPr>
    </w:p>
    <w:p w:rsidR="3C8F651F" w:rsidP="3C8F651F" w:rsidRDefault="3C8F651F" w14:paraId="154ADD88" w14:textId="23541724">
      <w:pPr>
        <w:pStyle w:val="Normal"/>
      </w:pPr>
    </w:p>
    <w:p w:rsidR="3C8F651F" w:rsidP="3C8F651F" w:rsidRDefault="3C8F651F" w14:paraId="67438907" w14:textId="3782250B">
      <w:pPr>
        <w:pStyle w:val="Normal"/>
      </w:pPr>
    </w:p>
    <w:p w:rsidR="3C8F651F" w:rsidP="3C8F651F" w:rsidRDefault="3C8F651F" w14:paraId="0183899F" w14:textId="01105CCE">
      <w:pPr>
        <w:pStyle w:val="Normal"/>
      </w:pPr>
    </w:p>
    <w:p w:rsidR="3C8F651F" w:rsidP="3C8F651F" w:rsidRDefault="3C8F651F" w14:paraId="636046A5" w14:textId="62CEFF16">
      <w:pPr>
        <w:pStyle w:val="Normal"/>
      </w:pPr>
    </w:p>
    <w:p w:rsidR="3C8F651F" w:rsidP="3C8F651F" w:rsidRDefault="3C8F651F" w14:paraId="5C10B854" w14:textId="6E9819BE">
      <w:pPr>
        <w:pStyle w:val="Normal"/>
      </w:pPr>
    </w:p>
    <w:p w:rsidR="3C8F651F" w:rsidP="3C8F651F" w:rsidRDefault="3C8F651F" w14:paraId="195206CF" w14:textId="175C336B">
      <w:pPr>
        <w:pStyle w:val="Normal"/>
      </w:pPr>
    </w:p>
    <w:p w:rsidR="3C8F651F" w:rsidP="3C8F651F" w:rsidRDefault="3C8F651F" w14:paraId="7A83C4B7" w14:textId="67DFD491">
      <w:pPr>
        <w:pStyle w:val="Normal"/>
      </w:pPr>
    </w:p>
    <w:p w:rsidR="3C8F651F" w:rsidP="3C8F651F" w:rsidRDefault="3C8F651F" w14:paraId="0DB4EDEF" w14:textId="25611863">
      <w:pPr>
        <w:pStyle w:val="Normal"/>
      </w:pPr>
    </w:p>
    <w:p w:rsidR="7D54129A" w:rsidP="3C8F651F" w:rsidRDefault="7D54129A" w14:paraId="288B2634" w14:textId="7BB43ADF">
      <w:pPr>
        <w:pStyle w:val="Heading1"/>
      </w:pPr>
      <w:bookmarkStart w:name="_Toc747008881" w:id="780890802"/>
      <w:r w:rsidR="7D54129A">
        <w:rPr/>
        <w:t>Appendix D – Rate limiting</w:t>
      </w:r>
      <w:bookmarkEnd w:id="780890802"/>
    </w:p>
    <w:p w:rsidR="3C8F651F" w:rsidP="3C8F651F" w:rsidRDefault="3C8F651F" w14:paraId="1E2E5333" w14:textId="5671B991">
      <w:pPr>
        <w:pStyle w:val="Normal"/>
      </w:pPr>
    </w:p>
    <w:p w:rsidR="7D54129A" w:rsidP="3C8F651F" w:rsidRDefault="7D54129A" w14:paraId="66E5E35E" w14:textId="02188EC3">
      <w:pPr>
        <w:spacing w:before="200" w:beforeAutospacing="off" w:after="160" w:afterAutospacing="off" w:line="259" w:lineRule="auto"/>
        <w:rPr>
          <w:rFonts w:ascii="Calibri" w:hAnsi="Calibri" w:eastAsia="Calibri" w:cs="Calibri"/>
          <w:b w:val="1"/>
          <w:bCs w:val="1"/>
          <w:noProof w:val="0"/>
          <w:color w:val="1E3D6B"/>
          <w:sz w:val="28"/>
          <w:szCs w:val="28"/>
          <w:lang w:val="en-AU"/>
        </w:rPr>
      </w:pPr>
      <w:r w:rsidRPr="3C8F651F" w:rsidR="7D54129A">
        <w:rPr>
          <w:rFonts w:ascii="Calibri" w:hAnsi="Calibri" w:eastAsia="Calibri" w:cs="Calibri"/>
          <w:b w:val="1"/>
          <w:bCs w:val="1"/>
          <w:noProof w:val="0"/>
          <w:color w:val="1E3D6B"/>
          <w:sz w:val="28"/>
          <w:szCs w:val="28"/>
          <w:lang w:val="en-AU"/>
        </w:rPr>
        <w:t>Purpose</w:t>
      </w:r>
    </w:p>
    <w:p w:rsidR="7D54129A" w:rsidP="3C8F651F" w:rsidRDefault="7D54129A" w14:paraId="0AE81FF4" w14:textId="378F2CC8">
      <w:pPr>
        <w:spacing w:after="160" w:afterAutospacing="off" w:line="259" w:lineRule="auto"/>
        <w:rPr>
          <w:rFonts w:ascii="Calibri" w:hAnsi="Calibri" w:eastAsia="Calibri" w:cs="Calibri"/>
          <w:noProof w:val="0"/>
          <w:sz w:val="22"/>
          <w:szCs w:val="22"/>
          <w:lang w:val="en-AU"/>
        </w:rPr>
      </w:pPr>
      <w:r w:rsidRPr="3C8F651F" w:rsidR="7D54129A">
        <w:rPr>
          <w:rFonts w:ascii="Calibri" w:hAnsi="Calibri" w:eastAsia="Calibri" w:cs="Calibri"/>
          <w:noProof w:val="0"/>
          <w:sz w:val="22"/>
          <w:szCs w:val="22"/>
          <w:lang w:val="en-AU"/>
        </w:rPr>
        <w:t>The Rate Limiting pattern is used to control the number of requests a client can make to a service or API within a specified time window. This pattern serves several purposes:</w:t>
      </w:r>
    </w:p>
    <w:p w:rsidR="7D54129A" w:rsidP="3C8F651F" w:rsidRDefault="7D54129A" w14:paraId="61FAEE4B" w14:textId="13D12F6D">
      <w:pPr>
        <w:spacing w:after="160" w:afterAutospacing="off" w:line="259" w:lineRule="auto"/>
        <w:rPr>
          <w:rFonts w:ascii="Calibri" w:hAnsi="Calibri" w:eastAsia="Calibri" w:cs="Calibri"/>
          <w:noProof w:val="0"/>
          <w:sz w:val="22"/>
          <w:szCs w:val="22"/>
          <w:lang w:val="en-AU"/>
        </w:rPr>
      </w:pPr>
      <w:r w:rsidRPr="3C8F651F" w:rsidR="7D54129A">
        <w:rPr>
          <w:rFonts w:ascii="Calibri" w:hAnsi="Calibri" w:eastAsia="Calibri" w:cs="Calibri"/>
          <w:noProof w:val="0"/>
          <w:sz w:val="22"/>
          <w:szCs w:val="22"/>
          <w:lang w:val="en-AU"/>
        </w:rPr>
        <w:t>•</w:t>
      </w:r>
      <w:r>
        <w:tab/>
      </w:r>
      <w:r w:rsidRPr="3C8F651F" w:rsidR="7D54129A">
        <w:rPr>
          <w:rFonts w:ascii="Calibri" w:hAnsi="Calibri" w:eastAsia="Calibri" w:cs="Calibri"/>
          <w:noProof w:val="0"/>
          <w:sz w:val="22"/>
          <w:szCs w:val="22"/>
          <w:lang w:val="en-AU"/>
        </w:rPr>
        <w:t>Prevents abuse of the service, ensuring fair usage.</w:t>
      </w:r>
    </w:p>
    <w:p w:rsidR="7D54129A" w:rsidP="3C8F651F" w:rsidRDefault="7D54129A" w14:paraId="56D5825E" w14:textId="11EFBE08">
      <w:pPr>
        <w:spacing w:after="160" w:afterAutospacing="off" w:line="259" w:lineRule="auto"/>
        <w:rPr>
          <w:rFonts w:ascii="Calibri" w:hAnsi="Calibri" w:eastAsia="Calibri" w:cs="Calibri"/>
          <w:noProof w:val="0"/>
          <w:sz w:val="22"/>
          <w:szCs w:val="22"/>
          <w:lang w:val="en-AU"/>
        </w:rPr>
      </w:pPr>
      <w:r w:rsidRPr="3C8F651F" w:rsidR="7D54129A">
        <w:rPr>
          <w:rFonts w:ascii="Calibri" w:hAnsi="Calibri" w:eastAsia="Calibri" w:cs="Calibri"/>
          <w:noProof w:val="0"/>
          <w:sz w:val="22"/>
          <w:szCs w:val="22"/>
          <w:lang w:val="en-AU"/>
        </w:rPr>
        <w:t>•</w:t>
      </w:r>
      <w:r>
        <w:tab/>
      </w:r>
      <w:r w:rsidRPr="3C8F651F" w:rsidR="7D54129A">
        <w:rPr>
          <w:rFonts w:ascii="Calibri" w:hAnsi="Calibri" w:eastAsia="Calibri" w:cs="Calibri"/>
          <w:noProof w:val="0"/>
          <w:sz w:val="22"/>
          <w:szCs w:val="22"/>
          <w:lang w:val="en-AU"/>
        </w:rPr>
        <w:t>Protects the service from Distributed Denial of Service (DDoS) attacks.</w:t>
      </w:r>
    </w:p>
    <w:p w:rsidR="7D54129A" w:rsidP="3C8F651F" w:rsidRDefault="7D54129A" w14:paraId="2CC78E26" w14:textId="15045CE0">
      <w:pPr>
        <w:spacing w:after="160" w:afterAutospacing="off" w:line="259" w:lineRule="auto"/>
        <w:rPr>
          <w:rFonts w:ascii="Calibri" w:hAnsi="Calibri" w:eastAsia="Calibri" w:cs="Calibri"/>
          <w:noProof w:val="0"/>
          <w:sz w:val="22"/>
          <w:szCs w:val="22"/>
          <w:lang w:val="en-AU"/>
        </w:rPr>
      </w:pPr>
      <w:r w:rsidRPr="3C8F651F" w:rsidR="7D54129A">
        <w:rPr>
          <w:rFonts w:ascii="Calibri" w:hAnsi="Calibri" w:eastAsia="Calibri" w:cs="Calibri"/>
          <w:noProof w:val="0"/>
          <w:sz w:val="22"/>
          <w:szCs w:val="22"/>
          <w:lang w:val="en-AU"/>
        </w:rPr>
        <w:t>•</w:t>
      </w:r>
      <w:r>
        <w:tab/>
      </w:r>
      <w:r w:rsidRPr="3C8F651F" w:rsidR="7D54129A">
        <w:rPr>
          <w:rFonts w:ascii="Calibri" w:hAnsi="Calibri" w:eastAsia="Calibri" w:cs="Calibri"/>
          <w:noProof w:val="0"/>
          <w:sz w:val="22"/>
          <w:szCs w:val="22"/>
          <w:lang w:val="en-AU"/>
        </w:rPr>
        <w:t xml:space="preserve">Optimizes resource allocation and </w:t>
      </w:r>
      <w:r w:rsidRPr="3C8F651F" w:rsidR="7D54129A">
        <w:rPr>
          <w:rFonts w:ascii="Calibri" w:hAnsi="Calibri" w:eastAsia="Calibri" w:cs="Calibri"/>
          <w:noProof w:val="0"/>
          <w:sz w:val="22"/>
          <w:szCs w:val="22"/>
          <w:lang w:val="en-AU"/>
        </w:rPr>
        <w:t>maintains</w:t>
      </w:r>
      <w:r w:rsidRPr="3C8F651F" w:rsidR="7D54129A">
        <w:rPr>
          <w:rFonts w:ascii="Calibri" w:hAnsi="Calibri" w:eastAsia="Calibri" w:cs="Calibri"/>
          <w:noProof w:val="0"/>
          <w:sz w:val="22"/>
          <w:szCs w:val="22"/>
          <w:lang w:val="en-AU"/>
        </w:rPr>
        <w:t xml:space="preserve"> system stability.</w:t>
      </w:r>
    </w:p>
    <w:p w:rsidR="7D54129A" w:rsidP="3C8F651F" w:rsidRDefault="7D54129A" w14:paraId="7C6C3153" w14:textId="27B981A5">
      <w:pPr>
        <w:spacing w:after="160" w:afterAutospacing="off" w:line="257" w:lineRule="auto"/>
      </w:pPr>
      <w:r w:rsidRPr="3C8F651F" w:rsidR="7D54129A">
        <w:rPr>
          <w:rFonts w:ascii="Calibri" w:hAnsi="Calibri" w:eastAsia="Calibri" w:cs="Calibri"/>
          <w:noProof w:val="0"/>
          <w:sz w:val="22"/>
          <w:szCs w:val="22"/>
          <w:lang w:val="en-AU"/>
        </w:rPr>
        <w:t>•</w:t>
      </w:r>
      <w:r>
        <w:tab/>
      </w:r>
      <w:r w:rsidRPr="3C8F651F" w:rsidR="7D54129A">
        <w:rPr>
          <w:rFonts w:ascii="Calibri" w:hAnsi="Calibri" w:eastAsia="Calibri" w:cs="Calibri"/>
          <w:noProof w:val="0"/>
          <w:sz w:val="22"/>
          <w:szCs w:val="22"/>
          <w:lang w:val="en-AU"/>
        </w:rPr>
        <w:t>Ensures a consistent quality of service, even during peak usage.</w:t>
      </w:r>
    </w:p>
    <w:p w:rsidR="7D54129A" w:rsidP="3C8F651F" w:rsidRDefault="7D54129A" w14:paraId="44A4C4B5" w14:textId="65BEA5DA">
      <w:pPr>
        <w:spacing w:after="160" w:afterAutospacing="off" w:line="257" w:lineRule="auto"/>
      </w:pPr>
      <w:r w:rsidRPr="3C8F651F" w:rsidR="7D54129A">
        <w:rPr>
          <w:rFonts w:ascii="Calibri" w:hAnsi="Calibri" w:eastAsia="Calibri" w:cs="Calibri"/>
          <w:b w:val="1"/>
          <w:bCs w:val="1"/>
          <w:noProof w:val="0"/>
          <w:sz w:val="22"/>
          <w:szCs w:val="22"/>
          <w:lang w:val="en-AU"/>
        </w:rPr>
        <w:t>Components</w:t>
      </w:r>
      <w:r w:rsidRPr="3C8F651F" w:rsidR="7D54129A">
        <w:rPr>
          <w:rFonts w:ascii="Calibri" w:hAnsi="Calibri" w:eastAsia="Calibri" w:cs="Calibri"/>
          <w:noProof w:val="0"/>
          <w:sz w:val="22"/>
          <w:szCs w:val="22"/>
          <w:lang w:val="en-AU"/>
        </w:rPr>
        <w:t xml:space="preserve"> The Rate Limiting pattern typically consists of the following components:</w:t>
      </w:r>
    </w:p>
    <w:p w:rsidR="7D54129A" w:rsidP="3C8F651F" w:rsidRDefault="7D54129A" w14:paraId="33A00F43" w14:textId="54C3DC54">
      <w:pPr>
        <w:pStyle w:val="ListParagraph"/>
        <w:numPr>
          <w:ilvl w:val="0"/>
          <w:numId w:val="28"/>
        </w:numPr>
        <w:spacing w:before="0" w:beforeAutospacing="off" w:after="0" w:afterAutospacing="off" w:line="240" w:lineRule="auto"/>
        <w:rPr>
          <w:rFonts w:ascii="Calibri" w:hAnsi="Calibri" w:eastAsia="Calibri" w:cs="Calibri"/>
          <w:noProof w:val="0"/>
          <w:sz w:val="22"/>
          <w:szCs w:val="22"/>
          <w:lang w:val="en-AU"/>
        </w:rPr>
      </w:pPr>
      <w:r w:rsidRPr="3C8F651F" w:rsidR="7D54129A">
        <w:rPr>
          <w:rFonts w:ascii="Calibri" w:hAnsi="Calibri" w:eastAsia="Calibri" w:cs="Calibri"/>
          <w:b w:val="1"/>
          <w:bCs w:val="1"/>
          <w:noProof w:val="0"/>
          <w:sz w:val="22"/>
          <w:szCs w:val="22"/>
          <w:lang w:val="en-AU"/>
        </w:rPr>
        <w:t>Rate Limiter</w:t>
      </w:r>
      <w:r w:rsidRPr="3C8F651F" w:rsidR="7D54129A">
        <w:rPr>
          <w:rFonts w:ascii="Calibri" w:hAnsi="Calibri" w:eastAsia="Calibri" w:cs="Calibri"/>
          <w:noProof w:val="0"/>
          <w:sz w:val="22"/>
          <w:szCs w:val="22"/>
          <w:lang w:val="en-AU"/>
        </w:rPr>
        <w:t xml:space="preserve">: The rate limiter </w:t>
      </w:r>
      <w:r w:rsidRPr="3C8F651F" w:rsidR="7D54129A">
        <w:rPr>
          <w:rFonts w:ascii="Calibri" w:hAnsi="Calibri" w:eastAsia="Calibri" w:cs="Calibri"/>
          <w:noProof w:val="0"/>
          <w:sz w:val="22"/>
          <w:szCs w:val="22"/>
          <w:lang w:val="en-AU"/>
        </w:rPr>
        <w:t>component</w:t>
      </w:r>
      <w:r w:rsidRPr="3C8F651F" w:rsidR="7D54129A">
        <w:rPr>
          <w:rFonts w:ascii="Calibri" w:hAnsi="Calibri" w:eastAsia="Calibri" w:cs="Calibri"/>
          <w:noProof w:val="0"/>
          <w:sz w:val="22"/>
          <w:szCs w:val="22"/>
          <w:lang w:val="en-AU"/>
        </w:rPr>
        <w:t xml:space="preserve"> enforces the rate limits by tracking the number of requests made by a client within a defined time window. It </w:t>
      </w:r>
      <w:r w:rsidRPr="3C8F651F" w:rsidR="7D54129A">
        <w:rPr>
          <w:rFonts w:ascii="Calibri" w:hAnsi="Calibri" w:eastAsia="Calibri" w:cs="Calibri"/>
          <w:noProof w:val="0"/>
          <w:sz w:val="22"/>
          <w:szCs w:val="22"/>
          <w:lang w:val="en-AU"/>
        </w:rPr>
        <w:t>is responsible for</w:t>
      </w:r>
      <w:r w:rsidRPr="3C8F651F" w:rsidR="7D54129A">
        <w:rPr>
          <w:rFonts w:ascii="Calibri" w:hAnsi="Calibri" w:eastAsia="Calibri" w:cs="Calibri"/>
          <w:noProof w:val="0"/>
          <w:sz w:val="22"/>
          <w:szCs w:val="22"/>
          <w:lang w:val="en-AU"/>
        </w:rPr>
        <w:t xml:space="preserve"> allowing or rejecting requests based on predefined limits.</w:t>
      </w:r>
    </w:p>
    <w:p w:rsidR="7D54129A" w:rsidP="3C8F651F" w:rsidRDefault="7D54129A" w14:paraId="4DA02C93" w14:textId="2971F0A5">
      <w:pPr>
        <w:pStyle w:val="ListParagraph"/>
        <w:numPr>
          <w:ilvl w:val="0"/>
          <w:numId w:val="28"/>
        </w:numPr>
        <w:spacing w:before="0" w:beforeAutospacing="off" w:after="0" w:afterAutospacing="off" w:line="240" w:lineRule="auto"/>
        <w:rPr>
          <w:rFonts w:ascii="Calibri" w:hAnsi="Calibri" w:eastAsia="Calibri" w:cs="Calibri"/>
          <w:noProof w:val="0"/>
          <w:sz w:val="22"/>
          <w:szCs w:val="22"/>
          <w:lang w:val="en-AU"/>
        </w:rPr>
      </w:pPr>
      <w:r w:rsidRPr="3C8F651F" w:rsidR="7D54129A">
        <w:rPr>
          <w:rFonts w:ascii="Calibri" w:hAnsi="Calibri" w:eastAsia="Calibri" w:cs="Calibri"/>
          <w:b w:val="1"/>
          <w:bCs w:val="1"/>
          <w:noProof w:val="0"/>
          <w:sz w:val="22"/>
          <w:szCs w:val="22"/>
          <w:lang w:val="en-AU"/>
        </w:rPr>
        <w:t>Time Window</w:t>
      </w:r>
      <w:r w:rsidRPr="3C8F651F" w:rsidR="7D54129A">
        <w:rPr>
          <w:rFonts w:ascii="Calibri" w:hAnsi="Calibri" w:eastAsia="Calibri" w:cs="Calibri"/>
          <w:noProof w:val="0"/>
          <w:sz w:val="22"/>
          <w:szCs w:val="22"/>
          <w:lang w:val="en-AU"/>
        </w:rPr>
        <w:t>: The time window is a specified duration during which the rate limits are enforced. Common time windows include seconds, minutes, or hours.</w:t>
      </w:r>
    </w:p>
    <w:p w:rsidR="7D54129A" w:rsidP="3C8F651F" w:rsidRDefault="7D54129A" w14:paraId="02FE2014" w14:textId="73F30908">
      <w:pPr>
        <w:pStyle w:val="ListParagraph"/>
        <w:numPr>
          <w:ilvl w:val="0"/>
          <w:numId w:val="28"/>
        </w:numPr>
        <w:spacing w:before="0" w:beforeAutospacing="off" w:after="0" w:afterAutospacing="off" w:line="240" w:lineRule="auto"/>
        <w:rPr>
          <w:rFonts w:ascii="Calibri" w:hAnsi="Calibri" w:eastAsia="Calibri" w:cs="Calibri"/>
          <w:noProof w:val="0"/>
          <w:sz w:val="22"/>
          <w:szCs w:val="22"/>
          <w:lang w:val="en-AU"/>
        </w:rPr>
      </w:pPr>
      <w:r w:rsidRPr="3C8F651F" w:rsidR="7D54129A">
        <w:rPr>
          <w:rFonts w:ascii="Calibri" w:hAnsi="Calibri" w:eastAsia="Calibri" w:cs="Calibri"/>
          <w:b w:val="1"/>
          <w:bCs w:val="1"/>
          <w:noProof w:val="0"/>
          <w:sz w:val="22"/>
          <w:szCs w:val="22"/>
          <w:lang w:val="en-AU"/>
        </w:rPr>
        <w:t>Limit</w:t>
      </w:r>
      <w:r w:rsidRPr="3C8F651F" w:rsidR="7D54129A">
        <w:rPr>
          <w:rFonts w:ascii="Calibri" w:hAnsi="Calibri" w:eastAsia="Calibri" w:cs="Calibri"/>
          <w:noProof w:val="0"/>
          <w:sz w:val="22"/>
          <w:szCs w:val="22"/>
          <w:lang w:val="en-AU"/>
        </w:rPr>
        <w:t xml:space="preserve">: The limit </w:t>
      </w:r>
      <w:r w:rsidRPr="3C8F651F" w:rsidR="7D54129A">
        <w:rPr>
          <w:rFonts w:ascii="Calibri" w:hAnsi="Calibri" w:eastAsia="Calibri" w:cs="Calibri"/>
          <w:noProof w:val="0"/>
          <w:sz w:val="22"/>
          <w:szCs w:val="22"/>
          <w:lang w:val="en-AU"/>
        </w:rPr>
        <w:t>represents</w:t>
      </w:r>
      <w:r w:rsidRPr="3C8F651F" w:rsidR="7D54129A">
        <w:rPr>
          <w:rFonts w:ascii="Calibri" w:hAnsi="Calibri" w:eastAsia="Calibri" w:cs="Calibri"/>
          <w:noProof w:val="0"/>
          <w:sz w:val="22"/>
          <w:szCs w:val="22"/>
          <w:lang w:val="en-AU"/>
        </w:rPr>
        <w:t xml:space="preserve"> the maximum number of requests a client can make within the time window. It is typically expressed as requests per second (RPS) or requests per minute (RPM).</w:t>
      </w:r>
    </w:p>
    <w:p w:rsidR="7D54129A" w:rsidP="3C8F651F" w:rsidRDefault="7D54129A" w14:paraId="36567D48" w14:textId="6531D2CF">
      <w:pPr>
        <w:pStyle w:val="ListParagraph"/>
        <w:numPr>
          <w:ilvl w:val="0"/>
          <w:numId w:val="28"/>
        </w:numPr>
        <w:spacing w:before="0" w:beforeAutospacing="off" w:after="0" w:afterAutospacing="off" w:line="240" w:lineRule="auto"/>
        <w:rPr>
          <w:rFonts w:ascii="Calibri" w:hAnsi="Calibri" w:eastAsia="Calibri" w:cs="Calibri"/>
          <w:noProof w:val="0"/>
          <w:sz w:val="22"/>
          <w:szCs w:val="22"/>
          <w:lang w:val="en-AU"/>
        </w:rPr>
      </w:pPr>
      <w:r w:rsidRPr="3C8F651F" w:rsidR="7D54129A">
        <w:rPr>
          <w:rFonts w:ascii="Calibri" w:hAnsi="Calibri" w:eastAsia="Calibri" w:cs="Calibri"/>
          <w:b w:val="1"/>
          <w:bCs w:val="1"/>
          <w:noProof w:val="0"/>
          <w:sz w:val="22"/>
          <w:szCs w:val="22"/>
          <w:lang w:val="en-AU"/>
        </w:rPr>
        <w:t>Client Identification</w:t>
      </w:r>
      <w:r w:rsidRPr="3C8F651F" w:rsidR="7D54129A">
        <w:rPr>
          <w:rFonts w:ascii="Calibri" w:hAnsi="Calibri" w:eastAsia="Calibri" w:cs="Calibri"/>
          <w:noProof w:val="0"/>
          <w:sz w:val="22"/>
          <w:szCs w:val="22"/>
          <w:lang w:val="en-AU"/>
        </w:rPr>
        <w:t xml:space="preserve">: To enforce rate limits per client, some form of client identification is </w:t>
      </w:r>
      <w:r w:rsidRPr="3C8F651F" w:rsidR="7D54129A">
        <w:rPr>
          <w:rFonts w:ascii="Calibri" w:hAnsi="Calibri" w:eastAsia="Calibri" w:cs="Calibri"/>
          <w:noProof w:val="0"/>
          <w:sz w:val="22"/>
          <w:szCs w:val="22"/>
          <w:lang w:val="en-AU"/>
        </w:rPr>
        <w:t>required</w:t>
      </w:r>
      <w:r w:rsidRPr="3C8F651F" w:rsidR="7D54129A">
        <w:rPr>
          <w:rFonts w:ascii="Calibri" w:hAnsi="Calibri" w:eastAsia="Calibri" w:cs="Calibri"/>
          <w:noProof w:val="0"/>
          <w:sz w:val="22"/>
          <w:szCs w:val="22"/>
          <w:lang w:val="en-AU"/>
        </w:rPr>
        <w:t>. This may involve API keys, client IP addresses, or user tokens.</w:t>
      </w:r>
    </w:p>
    <w:p w:rsidR="7D54129A" w:rsidP="3C8F651F" w:rsidRDefault="7D54129A" w14:paraId="4297989B" w14:textId="5384945B">
      <w:pPr>
        <w:pStyle w:val="ListParagraph"/>
        <w:numPr>
          <w:ilvl w:val="0"/>
          <w:numId w:val="28"/>
        </w:numPr>
        <w:spacing w:before="0" w:beforeAutospacing="off" w:after="0" w:afterAutospacing="off" w:line="240" w:lineRule="auto"/>
        <w:rPr>
          <w:rFonts w:ascii="Calibri" w:hAnsi="Calibri" w:eastAsia="Calibri" w:cs="Calibri"/>
          <w:noProof w:val="0"/>
          <w:sz w:val="22"/>
          <w:szCs w:val="22"/>
          <w:lang w:val="en-AU"/>
        </w:rPr>
      </w:pPr>
      <w:r w:rsidRPr="3C8F651F" w:rsidR="7D54129A">
        <w:rPr>
          <w:rFonts w:ascii="Calibri" w:hAnsi="Calibri" w:eastAsia="Calibri" w:cs="Calibri"/>
          <w:b w:val="1"/>
          <w:bCs w:val="1"/>
          <w:noProof w:val="0"/>
          <w:sz w:val="22"/>
          <w:szCs w:val="22"/>
          <w:lang w:val="en-AU"/>
        </w:rPr>
        <w:t>Exceeding Limit Handling</w:t>
      </w:r>
      <w:r w:rsidRPr="3C8F651F" w:rsidR="7D54129A">
        <w:rPr>
          <w:rFonts w:ascii="Calibri" w:hAnsi="Calibri" w:eastAsia="Calibri" w:cs="Calibri"/>
          <w:noProof w:val="0"/>
          <w:sz w:val="22"/>
          <w:szCs w:val="22"/>
          <w:lang w:val="en-AU"/>
        </w:rPr>
        <w:t xml:space="preserve">: The rate limiting </w:t>
      </w:r>
      <w:r w:rsidRPr="3C8F651F" w:rsidR="7D54129A">
        <w:rPr>
          <w:rFonts w:ascii="Calibri" w:hAnsi="Calibri" w:eastAsia="Calibri" w:cs="Calibri"/>
          <w:noProof w:val="0"/>
          <w:sz w:val="22"/>
          <w:szCs w:val="22"/>
          <w:lang w:val="en-AU"/>
        </w:rPr>
        <w:t>component</w:t>
      </w:r>
      <w:r w:rsidRPr="3C8F651F" w:rsidR="7D54129A">
        <w:rPr>
          <w:rFonts w:ascii="Calibri" w:hAnsi="Calibri" w:eastAsia="Calibri" w:cs="Calibri"/>
          <w:noProof w:val="0"/>
          <w:sz w:val="22"/>
          <w:szCs w:val="22"/>
          <w:lang w:val="en-AU"/>
        </w:rPr>
        <w:t xml:space="preserve"> must define how to handle requests that exceed the defined limits. Common approaches include returning an error response, delaying requests, or queuing requests for later processing.</w:t>
      </w:r>
    </w:p>
    <w:p w:rsidR="7D54129A" w:rsidP="3C8F651F" w:rsidRDefault="7D54129A" w14:paraId="04BA9A8C" w14:textId="4A2FBF27">
      <w:pPr>
        <w:spacing w:before="200" w:beforeAutospacing="off" w:after="160" w:afterAutospacing="off" w:line="259" w:lineRule="auto"/>
        <w:rPr>
          <w:rFonts w:ascii="Calibri" w:hAnsi="Calibri" w:eastAsia="Calibri" w:cs="Calibri"/>
          <w:b w:val="1"/>
          <w:bCs w:val="1"/>
          <w:noProof w:val="0"/>
          <w:color w:val="1E3D6B"/>
          <w:sz w:val="28"/>
          <w:szCs w:val="28"/>
          <w:lang w:val="en-AU"/>
        </w:rPr>
      </w:pPr>
      <w:r w:rsidRPr="3C8F651F" w:rsidR="7D54129A">
        <w:rPr>
          <w:rFonts w:ascii="Calibri" w:hAnsi="Calibri" w:eastAsia="Calibri" w:cs="Calibri"/>
          <w:b w:val="1"/>
          <w:bCs w:val="1"/>
          <w:noProof w:val="0"/>
          <w:color w:val="1E3D6B"/>
          <w:sz w:val="28"/>
          <w:szCs w:val="28"/>
          <w:lang w:val="en-AU"/>
        </w:rPr>
        <w:t>Usage</w:t>
      </w:r>
    </w:p>
    <w:p w:rsidR="7D54129A" w:rsidP="3C8F651F" w:rsidRDefault="7D54129A" w14:paraId="5C396FCE" w14:textId="54817693">
      <w:pPr>
        <w:spacing w:after="160" w:afterAutospacing="off" w:line="259" w:lineRule="auto"/>
        <w:rPr>
          <w:rFonts w:ascii="Calibri" w:hAnsi="Calibri" w:eastAsia="Calibri" w:cs="Calibri"/>
          <w:noProof w:val="0"/>
          <w:sz w:val="22"/>
          <w:szCs w:val="22"/>
          <w:lang w:val="en-AU"/>
        </w:rPr>
      </w:pPr>
      <w:r w:rsidRPr="3C8F651F" w:rsidR="7D54129A">
        <w:rPr>
          <w:rFonts w:ascii="Calibri" w:hAnsi="Calibri" w:eastAsia="Calibri" w:cs="Calibri"/>
          <w:noProof w:val="0"/>
          <w:sz w:val="22"/>
          <w:szCs w:val="22"/>
          <w:lang w:val="en-AU"/>
        </w:rPr>
        <w:t>To use the Rate Limiting pattern effectively, follow these steps:</w:t>
      </w:r>
    </w:p>
    <w:p w:rsidR="7D54129A" w:rsidP="3C8F651F" w:rsidRDefault="7D54129A" w14:paraId="77216A71" w14:textId="7FAC28B0">
      <w:pPr>
        <w:spacing w:after="160" w:afterAutospacing="off" w:line="257" w:lineRule="auto"/>
      </w:pPr>
      <w:r w:rsidRPr="3C8F651F" w:rsidR="7D54129A">
        <w:rPr>
          <w:rFonts w:ascii="Calibri" w:hAnsi="Calibri" w:eastAsia="Calibri" w:cs="Calibri"/>
          <w:noProof w:val="0"/>
          <w:sz w:val="22"/>
          <w:szCs w:val="22"/>
          <w:lang w:val="en-AU"/>
        </w:rPr>
        <w:t>1.</w:t>
      </w:r>
      <w:r>
        <w:tab/>
      </w:r>
      <w:r w:rsidRPr="3C8F651F" w:rsidR="7D54129A">
        <w:rPr>
          <w:rFonts w:ascii="Calibri" w:hAnsi="Calibri" w:eastAsia="Calibri" w:cs="Calibri"/>
          <w:b w:val="1"/>
          <w:bCs w:val="1"/>
          <w:noProof w:val="0"/>
          <w:sz w:val="22"/>
          <w:szCs w:val="22"/>
          <w:lang w:val="en-AU"/>
        </w:rPr>
        <w:t>Identify Rate Limiting Requirements:</w:t>
      </w:r>
      <w:r w:rsidRPr="3C8F651F" w:rsidR="7D54129A">
        <w:rPr>
          <w:rFonts w:ascii="Calibri" w:hAnsi="Calibri" w:eastAsia="Calibri" w:cs="Calibri"/>
          <w:noProof w:val="0"/>
          <w:sz w:val="22"/>
          <w:szCs w:val="22"/>
          <w:lang w:val="en-AU"/>
        </w:rPr>
        <w:t xml:space="preserve"> Determine the specific rate limiting requirements for your service or API. Consider factors such as the desired rate limits, time windows, and client identification methods.</w:t>
      </w:r>
    </w:p>
    <w:p w:rsidR="7D54129A" w:rsidP="3C8F651F" w:rsidRDefault="7D54129A" w14:paraId="2BB7E74E" w14:textId="6FE8161D">
      <w:pPr>
        <w:spacing w:after="160" w:afterAutospacing="off" w:line="257" w:lineRule="auto"/>
      </w:pPr>
      <w:r w:rsidRPr="3C8F651F" w:rsidR="7D54129A">
        <w:rPr>
          <w:rFonts w:ascii="Calibri" w:hAnsi="Calibri" w:eastAsia="Calibri" w:cs="Calibri"/>
          <w:noProof w:val="0"/>
          <w:sz w:val="22"/>
          <w:szCs w:val="22"/>
          <w:lang w:val="en-AU"/>
        </w:rPr>
        <w:t>2.</w:t>
      </w:r>
      <w:r>
        <w:tab/>
      </w:r>
      <w:r w:rsidRPr="3C8F651F" w:rsidR="7D54129A">
        <w:rPr>
          <w:rFonts w:ascii="Calibri" w:hAnsi="Calibri" w:eastAsia="Calibri" w:cs="Calibri"/>
          <w:b w:val="1"/>
          <w:bCs w:val="1"/>
          <w:noProof w:val="0"/>
          <w:sz w:val="22"/>
          <w:szCs w:val="22"/>
          <w:lang w:val="en-AU"/>
        </w:rPr>
        <w:t>Implement Rate Limiter:</w:t>
      </w:r>
      <w:r w:rsidRPr="3C8F651F" w:rsidR="7D54129A">
        <w:rPr>
          <w:rFonts w:ascii="Calibri" w:hAnsi="Calibri" w:eastAsia="Calibri" w:cs="Calibri"/>
          <w:noProof w:val="0"/>
          <w:sz w:val="22"/>
          <w:szCs w:val="22"/>
          <w:lang w:val="en-AU"/>
        </w:rPr>
        <w:t xml:space="preserve"> Develop or integrate a rate limiter component into your service. This component will track and enforce rate limits.</w:t>
      </w:r>
    </w:p>
    <w:p w:rsidR="7D54129A" w:rsidP="3C8F651F" w:rsidRDefault="7D54129A" w14:paraId="7B9A6976" w14:textId="6680BD9B">
      <w:pPr>
        <w:spacing w:after="160" w:afterAutospacing="off" w:line="257" w:lineRule="auto"/>
      </w:pPr>
      <w:r w:rsidRPr="3C8F651F" w:rsidR="7D54129A">
        <w:rPr>
          <w:rFonts w:ascii="Calibri" w:hAnsi="Calibri" w:eastAsia="Calibri" w:cs="Calibri"/>
          <w:noProof w:val="0"/>
          <w:sz w:val="22"/>
          <w:szCs w:val="22"/>
          <w:lang w:val="en-AU"/>
        </w:rPr>
        <w:t>3.</w:t>
      </w:r>
      <w:r>
        <w:tab/>
      </w:r>
      <w:r w:rsidRPr="3C8F651F" w:rsidR="7D54129A">
        <w:rPr>
          <w:rFonts w:ascii="Calibri" w:hAnsi="Calibri" w:eastAsia="Calibri" w:cs="Calibri"/>
          <w:b w:val="1"/>
          <w:bCs w:val="1"/>
          <w:noProof w:val="0"/>
          <w:sz w:val="22"/>
          <w:szCs w:val="22"/>
          <w:lang w:val="en-AU"/>
        </w:rPr>
        <w:t>Define Time Windows and Limits:</w:t>
      </w:r>
      <w:r w:rsidRPr="3C8F651F" w:rsidR="7D54129A">
        <w:rPr>
          <w:rFonts w:ascii="Calibri" w:hAnsi="Calibri" w:eastAsia="Calibri" w:cs="Calibri"/>
          <w:noProof w:val="0"/>
          <w:sz w:val="22"/>
          <w:szCs w:val="22"/>
          <w:lang w:val="en-AU"/>
        </w:rPr>
        <w:t xml:space="preserve"> Specify the time windows and limits for different types of clients or API endpoints. For example, you might impose different rate limits for free and premium users or for different API endpoints.</w:t>
      </w:r>
    </w:p>
    <w:p w:rsidR="7D54129A" w:rsidP="3C8F651F" w:rsidRDefault="7D54129A" w14:paraId="7451FEA0" w14:textId="5B52CB5C">
      <w:pPr>
        <w:spacing w:after="160" w:afterAutospacing="off" w:line="257" w:lineRule="auto"/>
      </w:pPr>
      <w:r w:rsidRPr="3C8F651F" w:rsidR="7D54129A">
        <w:rPr>
          <w:rFonts w:ascii="Calibri" w:hAnsi="Calibri" w:eastAsia="Calibri" w:cs="Calibri"/>
          <w:noProof w:val="0"/>
          <w:sz w:val="22"/>
          <w:szCs w:val="22"/>
          <w:lang w:val="en-AU"/>
        </w:rPr>
        <w:t>4.</w:t>
      </w:r>
      <w:r>
        <w:tab/>
      </w:r>
      <w:r w:rsidRPr="3C8F651F" w:rsidR="7D54129A">
        <w:rPr>
          <w:rFonts w:ascii="Calibri" w:hAnsi="Calibri" w:eastAsia="Calibri" w:cs="Calibri"/>
          <w:b w:val="1"/>
          <w:bCs w:val="1"/>
          <w:noProof w:val="0"/>
          <w:sz w:val="22"/>
          <w:szCs w:val="22"/>
          <w:lang w:val="en-AU"/>
        </w:rPr>
        <w:t>Client Identification:</w:t>
      </w:r>
      <w:r w:rsidRPr="3C8F651F" w:rsidR="7D54129A">
        <w:rPr>
          <w:rFonts w:ascii="Calibri" w:hAnsi="Calibri" w:eastAsia="Calibri" w:cs="Calibri"/>
          <w:noProof w:val="0"/>
          <w:sz w:val="22"/>
          <w:szCs w:val="22"/>
          <w:lang w:val="en-AU"/>
        </w:rPr>
        <w:t xml:space="preserve"> Decide how clients will be identified for rate limiting purposes. This could involve API keys, OAuth tokens, IP addresses, or other identifiers.</w:t>
      </w:r>
    </w:p>
    <w:p w:rsidR="7D54129A" w:rsidP="3C8F651F" w:rsidRDefault="7D54129A" w14:paraId="41462208" w14:textId="4438600A">
      <w:pPr>
        <w:spacing w:after="160" w:afterAutospacing="off" w:line="257" w:lineRule="auto"/>
      </w:pPr>
      <w:r w:rsidRPr="3C8F651F" w:rsidR="7D54129A">
        <w:rPr>
          <w:rFonts w:ascii="Calibri" w:hAnsi="Calibri" w:eastAsia="Calibri" w:cs="Calibri"/>
          <w:noProof w:val="0"/>
          <w:sz w:val="22"/>
          <w:szCs w:val="22"/>
          <w:lang w:val="en-AU"/>
        </w:rPr>
        <w:t>5.</w:t>
      </w:r>
      <w:r>
        <w:tab/>
      </w:r>
      <w:r w:rsidRPr="3C8F651F" w:rsidR="7D54129A">
        <w:rPr>
          <w:rFonts w:ascii="Calibri" w:hAnsi="Calibri" w:eastAsia="Calibri" w:cs="Calibri"/>
          <w:b w:val="1"/>
          <w:bCs w:val="1"/>
          <w:noProof w:val="0"/>
          <w:sz w:val="22"/>
          <w:szCs w:val="22"/>
          <w:lang w:val="en-AU"/>
        </w:rPr>
        <w:t>Error Handling:</w:t>
      </w:r>
      <w:r w:rsidRPr="3C8F651F" w:rsidR="7D54129A">
        <w:rPr>
          <w:rFonts w:ascii="Calibri" w:hAnsi="Calibri" w:eastAsia="Calibri" w:cs="Calibri"/>
          <w:noProof w:val="0"/>
          <w:sz w:val="22"/>
          <w:szCs w:val="22"/>
          <w:lang w:val="en-AU"/>
        </w:rPr>
        <w:t xml:space="preserve"> Define how your service will respond when rate limits are exceeded. Ensure that the error responses are clear and informative, including information on when the client can make additional requests.</w:t>
      </w:r>
    </w:p>
    <w:p w:rsidR="7D54129A" w:rsidP="3C8F651F" w:rsidRDefault="7D54129A" w14:paraId="662D9373" w14:textId="73514564">
      <w:pPr>
        <w:spacing w:after="160" w:afterAutospacing="off" w:line="257" w:lineRule="auto"/>
      </w:pPr>
      <w:r w:rsidRPr="3C8F651F" w:rsidR="7D54129A">
        <w:rPr>
          <w:rFonts w:ascii="Calibri" w:hAnsi="Calibri" w:eastAsia="Calibri" w:cs="Calibri"/>
          <w:noProof w:val="0"/>
          <w:sz w:val="22"/>
          <w:szCs w:val="22"/>
          <w:lang w:val="en-AU"/>
        </w:rPr>
        <w:t>6.</w:t>
      </w:r>
      <w:r>
        <w:tab/>
      </w:r>
      <w:r w:rsidRPr="3C8F651F" w:rsidR="7D54129A">
        <w:rPr>
          <w:rFonts w:ascii="Calibri" w:hAnsi="Calibri" w:eastAsia="Calibri" w:cs="Calibri"/>
          <w:b w:val="1"/>
          <w:bCs w:val="1"/>
          <w:noProof w:val="0"/>
          <w:sz w:val="22"/>
          <w:szCs w:val="22"/>
          <w:lang w:val="en-AU"/>
        </w:rPr>
        <w:t>Monitoring and Alerts</w:t>
      </w:r>
      <w:r w:rsidRPr="3C8F651F" w:rsidR="7D54129A">
        <w:rPr>
          <w:rFonts w:ascii="Calibri" w:hAnsi="Calibri" w:eastAsia="Calibri" w:cs="Calibri"/>
          <w:noProof w:val="0"/>
          <w:sz w:val="22"/>
          <w:szCs w:val="22"/>
          <w:lang w:val="en-AU"/>
        </w:rPr>
        <w:t>: Implement monitoring to track the usage and performance of the rate limiting component. Set up alerts to be notified of rate limit breaches or other issues.</w:t>
      </w:r>
    </w:p>
    <w:p w:rsidR="7D54129A" w:rsidP="3C8F651F" w:rsidRDefault="7D54129A" w14:paraId="60966FFB" w14:textId="799A3B8C">
      <w:pPr>
        <w:spacing w:after="160" w:afterAutospacing="off" w:line="257" w:lineRule="auto"/>
      </w:pPr>
      <w:r w:rsidRPr="3C8F651F" w:rsidR="7D54129A">
        <w:rPr>
          <w:rFonts w:ascii="Calibri" w:hAnsi="Calibri" w:eastAsia="Calibri" w:cs="Calibri"/>
          <w:noProof w:val="0"/>
          <w:sz w:val="22"/>
          <w:szCs w:val="22"/>
          <w:lang w:val="en-AU"/>
        </w:rPr>
        <w:t>7.</w:t>
      </w:r>
      <w:r>
        <w:tab/>
      </w:r>
      <w:r w:rsidRPr="3C8F651F" w:rsidR="7D54129A">
        <w:rPr>
          <w:rFonts w:ascii="Calibri" w:hAnsi="Calibri" w:eastAsia="Calibri" w:cs="Calibri"/>
          <w:b w:val="1"/>
          <w:bCs w:val="1"/>
          <w:noProof w:val="0"/>
          <w:sz w:val="22"/>
          <w:szCs w:val="22"/>
          <w:lang w:val="en-AU"/>
        </w:rPr>
        <w:t>Documentation</w:t>
      </w:r>
      <w:r w:rsidRPr="3C8F651F" w:rsidR="7D54129A">
        <w:rPr>
          <w:rFonts w:ascii="Calibri" w:hAnsi="Calibri" w:eastAsia="Calibri" w:cs="Calibri"/>
          <w:noProof w:val="0"/>
          <w:sz w:val="22"/>
          <w:szCs w:val="22"/>
          <w:lang w:val="en-AU"/>
        </w:rPr>
        <w:t>: Document the rate limiting policies, including the rate limits, time windows, and how clients can identify themselves.</w:t>
      </w:r>
    </w:p>
    <w:p w:rsidR="7D54129A" w:rsidP="3C8F651F" w:rsidRDefault="7D54129A" w14:paraId="426F72E4" w14:textId="13961A99">
      <w:pPr>
        <w:spacing w:before="200" w:beforeAutospacing="off" w:after="160" w:afterAutospacing="off" w:line="259" w:lineRule="auto"/>
        <w:rPr>
          <w:rFonts w:ascii="Calibri" w:hAnsi="Calibri" w:eastAsia="Calibri" w:cs="Calibri"/>
          <w:b w:val="1"/>
          <w:bCs w:val="1"/>
          <w:noProof w:val="0"/>
          <w:color w:val="1E3D6B"/>
          <w:sz w:val="28"/>
          <w:szCs w:val="28"/>
          <w:lang w:val="en-AU"/>
        </w:rPr>
      </w:pPr>
      <w:r w:rsidRPr="3C8F651F" w:rsidR="7D54129A">
        <w:rPr>
          <w:rFonts w:ascii="Calibri" w:hAnsi="Calibri" w:eastAsia="Calibri" w:cs="Calibri"/>
          <w:b w:val="1"/>
          <w:bCs w:val="1"/>
          <w:noProof w:val="0"/>
          <w:color w:val="1E3D6B"/>
          <w:sz w:val="28"/>
          <w:szCs w:val="28"/>
          <w:lang w:val="en-AU"/>
        </w:rPr>
        <w:t>Rate limiting in Azure API Management</w:t>
      </w:r>
    </w:p>
    <w:p w:rsidR="7D54129A" w:rsidP="3C8F651F" w:rsidRDefault="7D54129A" w14:paraId="539E467B" w14:textId="16603AF7">
      <w:pPr>
        <w:spacing w:after="160" w:afterAutospacing="off" w:line="259" w:lineRule="auto"/>
        <w:rPr>
          <w:rFonts w:ascii="Calibri" w:hAnsi="Calibri" w:eastAsia="Calibri" w:cs="Calibri"/>
          <w:noProof w:val="0"/>
          <w:sz w:val="22"/>
          <w:szCs w:val="22"/>
          <w:lang w:val="en-AU"/>
        </w:rPr>
      </w:pPr>
      <w:r w:rsidRPr="3C8F651F" w:rsidR="7D54129A">
        <w:rPr>
          <w:rFonts w:ascii="Calibri" w:hAnsi="Calibri" w:eastAsia="Calibri" w:cs="Calibri"/>
          <w:noProof w:val="0"/>
          <w:sz w:val="22"/>
          <w:szCs w:val="22"/>
          <w:lang w:val="en-AU"/>
        </w:rPr>
        <w:t>The rate limiting policies and usage guidelines for the PRISMS APIs in Azure API Management.</w:t>
      </w:r>
    </w:p>
    <w:p w:rsidR="7D54129A" w:rsidP="3C8F651F" w:rsidRDefault="7D54129A" w14:paraId="4E8D38B7" w14:textId="218CB766">
      <w:pPr>
        <w:spacing w:before="600" w:beforeAutospacing="off" w:after="150" w:afterAutospacing="off" w:line="259" w:lineRule="auto"/>
        <w:rPr>
          <w:rFonts w:ascii="Calibri" w:hAnsi="Calibri" w:eastAsia="Calibri" w:cs="Calibri"/>
          <w:b w:val="1"/>
          <w:bCs w:val="1"/>
          <w:noProof w:val="0"/>
          <w:sz w:val="33"/>
          <w:szCs w:val="33"/>
          <w:lang w:val="en-AU"/>
        </w:rPr>
      </w:pPr>
      <w:r w:rsidRPr="3C8F651F" w:rsidR="7D54129A">
        <w:rPr>
          <w:rFonts w:ascii="Calibri" w:hAnsi="Calibri" w:eastAsia="Calibri" w:cs="Calibri"/>
          <w:b w:val="1"/>
          <w:bCs w:val="1"/>
          <w:noProof w:val="0"/>
          <w:sz w:val="33"/>
          <w:szCs w:val="33"/>
          <w:lang w:val="en-AU"/>
        </w:rPr>
        <w:t>Rate Limiting Policy</w:t>
      </w:r>
    </w:p>
    <w:p w:rsidR="7D54129A" w:rsidP="3C8F651F" w:rsidRDefault="7D54129A" w14:paraId="1168F011" w14:textId="353639A1">
      <w:pPr>
        <w:spacing w:after="160" w:afterAutospacing="off" w:line="257" w:lineRule="auto"/>
      </w:pPr>
      <w:r w:rsidRPr="3C8F651F" w:rsidR="7D54129A">
        <w:rPr>
          <w:rFonts w:ascii="Calibri" w:hAnsi="Calibri" w:eastAsia="Calibri" w:cs="Calibri"/>
          <w:noProof w:val="0"/>
          <w:sz w:val="22"/>
          <w:szCs w:val="22"/>
          <w:lang w:val="en-AU"/>
        </w:rPr>
        <w:t>•</w:t>
      </w:r>
      <w:r>
        <w:tab/>
      </w:r>
      <w:r w:rsidRPr="3C8F651F" w:rsidR="7D54129A">
        <w:rPr>
          <w:rFonts w:ascii="Calibri" w:hAnsi="Calibri" w:eastAsia="Calibri" w:cs="Calibri"/>
          <w:noProof w:val="0"/>
          <w:sz w:val="22"/>
          <w:szCs w:val="22"/>
          <w:lang w:val="en-AU"/>
        </w:rPr>
        <w:t>Policy Name: rate-limit-policy</w:t>
      </w:r>
    </w:p>
    <w:p w:rsidR="7D54129A" w:rsidP="3C8F651F" w:rsidRDefault="7D54129A" w14:paraId="6D6C22E6" w14:textId="39266350">
      <w:pPr>
        <w:spacing w:after="160" w:afterAutospacing="off" w:line="257" w:lineRule="auto"/>
      </w:pPr>
      <w:r w:rsidRPr="3C8F651F" w:rsidR="7D54129A">
        <w:rPr>
          <w:rFonts w:ascii="Calibri" w:hAnsi="Calibri" w:eastAsia="Calibri" w:cs="Calibri"/>
          <w:noProof w:val="0"/>
          <w:sz w:val="22"/>
          <w:szCs w:val="22"/>
          <w:lang w:val="en-AU"/>
        </w:rPr>
        <w:t>•</w:t>
      </w:r>
      <w:r>
        <w:tab/>
      </w:r>
      <w:r w:rsidRPr="3C8F651F" w:rsidR="7D54129A">
        <w:rPr>
          <w:rFonts w:ascii="Calibri" w:hAnsi="Calibri" w:eastAsia="Calibri" w:cs="Calibri"/>
          <w:noProof w:val="0"/>
          <w:sz w:val="22"/>
          <w:szCs w:val="22"/>
          <w:lang w:val="en-AU"/>
        </w:rPr>
        <w:t>Scope: API level</w:t>
      </w:r>
    </w:p>
    <w:p w:rsidR="7D54129A" w:rsidP="3C8F651F" w:rsidRDefault="7D54129A" w14:paraId="364E972E" w14:textId="1AC787D1">
      <w:pPr>
        <w:spacing w:after="160" w:afterAutospacing="off" w:line="259" w:lineRule="auto"/>
        <w:rPr>
          <w:rFonts w:ascii="Calibri" w:hAnsi="Calibri" w:eastAsia="Calibri" w:cs="Calibri"/>
          <w:noProof w:val="0"/>
          <w:sz w:val="22"/>
          <w:szCs w:val="22"/>
          <w:lang w:val="en-AU"/>
        </w:rPr>
      </w:pPr>
      <w:r w:rsidRPr="3C8F651F" w:rsidR="7D54129A">
        <w:rPr>
          <w:rFonts w:ascii="Calibri" w:hAnsi="Calibri" w:eastAsia="Calibri" w:cs="Calibri"/>
          <w:noProof w:val="0"/>
          <w:sz w:val="22"/>
          <w:szCs w:val="22"/>
          <w:lang w:val="en-AU"/>
        </w:rPr>
        <w:t>•</w:t>
      </w:r>
      <w:r>
        <w:tab/>
      </w:r>
      <w:r w:rsidRPr="3C8F651F" w:rsidR="7D54129A">
        <w:rPr>
          <w:rFonts w:ascii="Calibri" w:hAnsi="Calibri" w:eastAsia="Calibri" w:cs="Calibri"/>
          <w:noProof w:val="0"/>
          <w:sz w:val="22"/>
          <w:szCs w:val="22"/>
          <w:lang w:val="en-AU"/>
        </w:rPr>
        <w:t>Rate Limit: [X requests per Y seconds/minutes/hours]</w:t>
      </w:r>
    </w:p>
    <w:p w:rsidR="7D54129A" w:rsidP="3C8F651F" w:rsidRDefault="7D54129A" w14:paraId="2A7B12B7" w14:textId="220FB058">
      <w:pPr>
        <w:spacing w:after="160" w:afterAutospacing="off" w:line="259" w:lineRule="auto"/>
        <w:rPr>
          <w:rFonts w:ascii="Calibri" w:hAnsi="Calibri" w:eastAsia="Calibri" w:cs="Calibri"/>
          <w:noProof w:val="0"/>
          <w:sz w:val="22"/>
          <w:szCs w:val="22"/>
          <w:lang w:val="en-AU"/>
        </w:rPr>
      </w:pPr>
      <w:r w:rsidRPr="3C8F651F" w:rsidR="7D54129A">
        <w:rPr>
          <w:rFonts w:ascii="Calibri" w:hAnsi="Calibri" w:eastAsia="Calibri" w:cs="Calibri"/>
          <w:noProof w:val="0"/>
          <w:sz w:val="22"/>
          <w:szCs w:val="22"/>
          <w:lang w:val="en-AU"/>
        </w:rPr>
        <w:t>•</w:t>
      </w:r>
      <w:r>
        <w:tab/>
      </w:r>
      <w:r w:rsidRPr="3C8F651F" w:rsidR="7D54129A">
        <w:rPr>
          <w:rFonts w:ascii="Calibri" w:hAnsi="Calibri" w:eastAsia="Calibri" w:cs="Calibri"/>
          <w:noProof w:val="0"/>
          <w:sz w:val="22"/>
          <w:szCs w:val="22"/>
          <w:lang w:val="en-AU"/>
        </w:rPr>
        <w:t>Client Identification: Subscription key</w:t>
      </w:r>
    </w:p>
    <w:p w:rsidR="7D54129A" w:rsidP="3C8F651F" w:rsidRDefault="7D54129A" w14:paraId="23A6ED8A" w14:textId="28B3B3CC">
      <w:pPr>
        <w:spacing w:after="160" w:afterAutospacing="off" w:line="257" w:lineRule="auto"/>
      </w:pPr>
      <w:r w:rsidRPr="3C8F651F" w:rsidR="7D54129A">
        <w:rPr>
          <w:rFonts w:ascii="Calibri" w:hAnsi="Calibri" w:eastAsia="Calibri" w:cs="Calibri"/>
          <w:b w:val="1"/>
          <w:bCs w:val="1"/>
          <w:noProof w:val="0"/>
          <w:sz w:val="22"/>
          <w:szCs w:val="22"/>
          <w:lang w:val="en-AU"/>
        </w:rPr>
        <w:t>Rate Limiting Guidelines</w:t>
      </w:r>
    </w:p>
    <w:p w:rsidR="7D54129A" w:rsidP="3C8F651F" w:rsidRDefault="7D54129A" w14:paraId="4F97EB38" w14:textId="4CDBFFBC">
      <w:pPr>
        <w:spacing w:before="200" w:beforeAutospacing="off" w:after="160" w:afterAutospacing="off" w:line="259" w:lineRule="auto"/>
        <w:rPr>
          <w:rFonts w:ascii="Calibri" w:hAnsi="Calibri" w:eastAsia="Calibri" w:cs="Calibri"/>
          <w:b w:val="1"/>
          <w:bCs w:val="1"/>
          <w:noProof w:val="0"/>
          <w:color w:val="1E3D6B"/>
          <w:sz w:val="28"/>
          <w:szCs w:val="28"/>
          <w:lang w:val="en-AU"/>
        </w:rPr>
      </w:pPr>
      <w:r w:rsidRPr="3C8F651F" w:rsidR="7D54129A">
        <w:rPr>
          <w:rFonts w:ascii="Calibri" w:hAnsi="Calibri" w:eastAsia="Calibri" w:cs="Calibri"/>
          <w:b w:val="1"/>
          <w:bCs w:val="1"/>
          <w:noProof w:val="0"/>
          <w:color w:val="1E3D6B"/>
          <w:sz w:val="28"/>
          <w:szCs w:val="28"/>
          <w:lang w:val="en-AU"/>
        </w:rPr>
        <w:t>Request Headers</w:t>
      </w:r>
    </w:p>
    <w:p w:rsidR="7D54129A" w:rsidP="3C8F651F" w:rsidRDefault="7D54129A" w14:paraId="53F94D6D" w14:textId="682E44FF">
      <w:pPr>
        <w:spacing w:after="160" w:afterAutospacing="off" w:line="259" w:lineRule="auto"/>
        <w:rPr>
          <w:rFonts w:ascii="Calibri" w:hAnsi="Calibri" w:eastAsia="Calibri" w:cs="Calibri"/>
          <w:noProof w:val="0"/>
          <w:sz w:val="22"/>
          <w:szCs w:val="22"/>
          <w:lang w:val="en-AU"/>
        </w:rPr>
      </w:pPr>
      <w:r w:rsidRPr="3C8F651F" w:rsidR="7D54129A">
        <w:rPr>
          <w:rFonts w:ascii="Calibri" w:hAnsi="Calibri" w:eastAsia="Calibri" w:cs="Calibri"/>
          <w:noProof w:val="0"/>
          <w:sz w:val="22"/>
          <w:szCs w:val="22"/>
          <w:lang w:val="en-AU"/>
        </w:rPr>
        <w:t xml:space="preserve">For clients to </w:t>
      </w:r>
      <w:r w:rsidRPr="3C8F651F" w:rsidR="7D54129A">
        <w:rPr>
          <w:rFonts w:ascii="Calibri" w:hAnsi="Calibri" w:eastAsia="Calibri" w:cs="Calibri"/>
          <w:noProof w:val="0"/>
          <w:sz w:val="22"/>
          <w:szCs w:val="22"/>
          <w:lang w:val="en-AU"/>
        </w:rPr>
        <w:t>benefit</w:t>
      </w:r>
      <w:r w:rsidRPr="3C8F651F" w:rsidR="7D54129A">
        <w:rPr>
          <w:rFonts w:ascii="Calibri" w:hAnsi="Calibri" w:eastAsia="Calibri" w:cs="Calibri"/>
          <w:noProof w:val="0"/>
          <w:sz w:val="22"/>
          <w:szCs w:val="22"/>
          <w:lang w:val="en-AU"/>
        </w:rPr>
        <w:t xml:space="preserve"> from rate limiting, the </w:t>
      </w:r>
      <w:r w:rsidRPr="3C8F651F" w:rsidR="7D54129A">
        <w:rPr>
          <w:rFonts w:ascii="Calibri" w:hAnsi="Calibri" w:eastAsia="Calibri" w:cs="Calibri"/>
          <w:noProof w:val="0"/>
          <w:sz w:val="22"/>
          <w:szCs w:val="22"/>
          <w:lang w:val="en-AU"/>
        </w:rPr>
        <w:t>Ocp</w:t>
      </w:r>
      <w:r w:rsidRPr="3C8F651F" w:rsidR="7D54129A">
        <w:rPr>
          <w:rFonts w:ascii="Calibri" w:hAnsi="Calibri" w:eastAsia="Calibri" w:cs="Calibri"/>
          <w:noProof w:val="0"/>
          <w:sz w:val="22"/>
          <w:szCs w:val="22"/>
          <w:lang w:val="en-AU"/>
        </w:rPr>
        <w:t>-</w:t>
      </w:r>
      <w:r w:rsidRPr="3C8F651F" w:rsidR="7D54129A">
        <w:rPr>
          <w:rFonts w:ascii="Calibri" w:hAnsi="Calibri" w:eastAsia="Calibri" w:cs="Calibri"/>
          <w:noProof w:val="0"/>
          <w:sz w:val="22"/>
          <w:szCs w:val="22"/>
          <w:lang w:val="en-AU"/>
        </w:rPr>
        <w:t>Apim</w:t>
      </w:r>
      <w:r w:rsidRPr="3C8F651F" w:rsidR="7D54129A">
        <w:rPr>
          <w:rFonts w:ascii="Calibri" w:hAnsi="Calibri" w:eastAsia="Calibri" w:cs="Calibri"/>
          <w:noProof w:val="0"/>
          <w:sz w:val="22"/>
          <w:szCs w:val="22"/>
          <w:lang w:val="en-AU"/>
        </w:rPr>
        <w:t>-Subscription-Key header must be included in each API request.</w:t>
      </w:r>
    </w:p>
    <w:p w:rsidR="7D54129A" w:rsidP="3C8F651F" w:rsidRDefault="7D54129A" w14:paraId="72790BB7" w14:textId="13605D5D">
      <w:pPr>
        <w:spacing w:before="200" w:beforeAutospacing="off" w:after="160" w:afterAutospacing="off" w:line="259" w:lineRule="auto"/>
        <w:rPr>
          <w:rFonts w:ascii="Calibri" w:hAnsi="Calibri" w:eastAsia="Calibri" w:cs="Calibri"/>
          <w:b w:val="1"/>
          <w:bCs w:val="1"/>
          <w:noProof w:val="0"/>
          <w:color w:val="1E3D6B"/>
          <w:sz w:val="28"/>
          <w:szCs w:val="28"/>
          <w:lang w:val="en-AU"/>
        </w:rPr>
      </w:pPr>
      <w:r w:rsidRPr="3C8F651F" w:rsidR="7D54129A">
        <w:rPr>
          <w:rFonts w:ascii="Calibri" w:hAnsi="Calibri" w:eastAsia="Calibri" w:cs="Calibri"/>
          <w:b w:val="1"/>
          <w:bCs w:val="1"/>
          <w:noProof w:val="0"/>
          <w:color w:val="1E3D6B"/>
          <w:sz w:val="28"/>
          <w:szCs w:val="28"/>
          <w:lang w:val="en-AU"/>
        </w:rPr>
        <w:t>Rate Limit Exceeded</w:t>
      </w:r>
    </w:p>
    <w:p w:rsidR="7D54129A" w:rsidP="3C8F651F" w:rsidRDefault="7D54129A" w14:paraId="3EA9C350" w14:textId="57E2A5D0">
      <w:pPr>
        <w:spacing w:after="160" w:afterAutospacing="off" w:line="259" w:lineRule="auto"/>
        <w:rPr>
          <w:rFonts w:ascii="Calibri" w:hAnsi="Calibri" w:eastAsia="Calibri" w:cs="Calibri"/>
          <w:noProof w:val="0"/>
          <w:sz w:val="22"/>
          <w:szCs w:val="22"/>
          <w:lang w:val="en-AU"/>
        </w:rPr>
      </w:pPr>
      <w:r w:rsidRPr="3C8F651F" w:rsidR="7D54129A">
        <w:rPr>
          <w:rFonts w:ascii="Calibri" w:hAnsi="Calibri" w:eastAsia="Calibri" w:cs="Calibri"/>
          <w:noProof w:val="0"/>
          <w:sz w:val="22"/>
          <w:szCs w:val="22"/>
          <w:lang w:val="en-AU"/>
        </w:rPr>
        <w:t>When the rate limit is exceeded, the client will receive a 429 Too Many Requests response with the following details:</w:t>
      </w:r>
    </w:p>
    <w:p w:rsidR="7D54129A" w:rsidP="3C8F651F" w:rsidRDefault="7D54129A" w14:paraId="329E3F41" w14:textId="049B7916">
      <w:pPr>
        <w:spacing w:after="160" w:afterAutospacing="off" w:line="259" w:lineRule="auto"/>
        <w:rPr>
          <w:rFonts w:ascii="Calibri" w:hAnsi="Calibri" w:eastAsia="Calibri" w:cs="Calibri"/>
          <w:noProof w:val="0"/>
          <w:sz w:val="22"/>
          <w:szCs w:val="22"/>
          <w:lang w:val="en-AU"/>
        </w:rPr>
      </w:pPr>
      <w:r w:rsidRPr="3C8F651F" w:rsidR="7D54129A">
        <w:rPr>
          <w:rFonts w:ascii="Calibri" w:hAnsi="Calibri" w:eastAsia="Calibri" w:cs="Calibri"/>
          <w:noProof w:val="0"/>
          <w:sz w:val="22"/>
          <w:szCs w:val="22"/>
          <w:lang w:val="en-AU"/>
        </w:rPr>
        <w:t>jsonCopy</w:t>
      </w:r>
      <w:r w:rsidRPr="3C8F651F" w:rsidR="7D54129A">
        <w:rPr>
          <w:rFonts w:ascii="Calibri" w:hAnsi="Calibri" w:eastAsia="Calibri" w:cs="Calibri"/>
          <w:noProof w:val="0"/>
          <w:sz w:val="22"/>
          <w:szCs w:val="22"/>
          <w:lang w:val="en-AU"/>
        </w:rPr>
        <w:t xml:space="preserve"> code</w:t>
      </w:r>
    </w:p>
    <w:p w:rsidR="7D54129A" w:rsidP="3C8F651F" w:rsidRDefault="7D54129A" w14:paraId="7C96A204" w14:textId="6996E67B">
      <w:pPr>
        <w:spacing w:after="160" w:afterAutospacing="off" w:line="257" w:lineRule="auto"/>
      </w:pPr>
      <w:r w:rsidRPr="3C8F651F" w:rsidR="7D54129A">
        <w:rPr>
          <w:rFonts w:ascii="Calibri" w:hAnsi="Calibri" w:eastAsia="Calibri" w:cs="Calibri"/>
          <w:noProof w:val="0"/>
          <w:sz w:val="22"/>
          <w:szCs w:val="22"/>
          <w:lang w:val="en-AU"/>
        </w:rPr>
        <w:t xml:space="preserve">{ "error": "RateLimitExceeded", "message": "Rate limit for this API has been exceeded. Please try again later.", "retryAfter": [Number of seconds until the rate limit resets] } </w:t>
      </w:r>
    </w:p>
    <w:p w:rsidR="7D54129A" w:rsidP="3C8F651F" w:rsidRDefault="7D54129A" w14:paraId="57649727" w14:textId="231D5282">
      <w:pPr>
        <w:spacing w:after="160" w:afterAutospacing="off" w:line="259" w:lineRule="auto"/>
        <w:rPr>
          <w:rFonts w:ascii="Calibri" w:hAnsi="Calibri" w:eastAsia="Calibri" w:cs="Calibri"/>
          <w:noProof w:val="0"/>
          <w:sz w:val="22"/>
          <w:szCs w:val="22"/>
          <w:lang w:val="en-AU"/>
        </w:rPr>
      </w:pPr>
      <w:r w:rsidRPr="3C8F651F" w:rsidR="7D54129A">
        <w:rPr>
          <w:rFonts w:ascii="Calibri" w:hAnsi="Calibri" w:eastAsia="Calibri" w:cs="Calibri"/>
          <w:noProof w:val="0"/>
          <w:sz w:val="22"/>
          <w:szCs w:val="22"/>
          <w:lang w:val="en-AU"/>
        </w:rPr>
        <w:t xml:space="preserve">The </w:t>
      </w:r>
      <w:r w:rsidRPr="3C8F651F" w:rsidR="7D54129A">
        <w:rPr>
          <w:rFonts w:ascii="Calibri" w:hAnsi="Calibri" w:eastAsia="Calibri" w:cs="Calibri"/>
          <w:noProof w:val="0"/>
          <w:sz w:val="22"/>
          <w:szCs w:val="22"/>
          <w:lang w:val="en-AU"/>
        </w:rPr>
        <w:t>retryAfter</w:t>
      </w:r>
      <w:r w:rsidRPr="3C8F651F" w:rsidR="7D54129A">
        <w:rPr>
          <w:rFonts w:ascii="Calibri" w:hAnsi="Calibri" w:eastAsia="Calibri" w:cs="Calibri"/>
          <w:noProof w:val="0"/>
          <w:sz w:val="22"/>
          <w:szCs w:val="22"/>
          <w:lang w:val="en-AU"/>
        </w:rPr>
        <w:t xml:space="preserve"> field informs the client when they can make </w:t>
      </w:r>
      <w:r w:rsidRPr="3C8F651F" w:rsidR="7D54129A">
        <w:rPr>
          <w:rFonts w:ascii="Calibri" w:hAnsi="Calibri" w:eastAsia="Calibri" w:cs="Calibri"/>
          <w:noProof w:val="0"/>
          <w:sz w:val="22"/>
          <w:szCs w:val="22"/>
          <w:lang w:val="en-AU"/>
        </w:rPr>
        <w:t>additional</w:t>
      </w:r>
      <w:r w:rsidRPr="3C8F651F" w:rsidR="7D54129A">
        <w:rPr>
          <w:rFonts w:ascii="Calibri" w:hAnsi="Calibri" w:eastAsia="Calibri" w:cs="Calibri"/>
          <w:noProof w:val="0"/>
          <w:sz w:val="22"/>
          <w:szCs w:val="22"/>
          <w:lang w:val="en-AU"/>
        </w:rPr>
        <w:t xml:space="preserve"> requests.</w:t>
      </w:r>
    </w:p>
    <w:p w:rsidR="7D54129A" w:rsidP="3C8F651F" w:rsidRDefault="7D54129A" w14:paraId="5C878FE4" w14:textId="5243DDFC">
      <w:pPr>
        <w:spacing w:before="200" w:beforeAutospacing="off" w:after="160" w:afterAutospacing="off" w:line="259" w:lineRule="auto"/>
        <w:rPr>
          <w:rFonts w:ascii="Calibri" w:hAnsi="Calibri" w:eastAsia="Calibri" w:cs="Calibri"/>
          <w:b w:val="1"/>
          <w:bCs w:val="1"/>
          <w:noProof w:val="0"/>
          <w:color w:val="1E3D6B"/>
          <w:sz w:val="28"/>
          <w:szCs w:val="28"/>
          <w:lang w:val="en-AU"/>
        </w:rPr>
      </w:pPr>
      <w:r w:rsidRPr="3C8F651F" w:rsidR="7D54129A">
        <w:rPr>
          <w:rFonts w:ascii="Calibri" w:hAnsi="Calibri" w:eastAsia="Calibri" w:cs="Calibri"/>
          <w:b w:val="1"/>
          <w:bCs w:val="1"/>
          <w:noProof w:val="0"/>
          <w:color w:val="1E3D6B"/>
          <w:sz w:val="28"/>
          <w:szCs w:val="28"/>
          <w:lang w:val="en-AU"/>
        </w:rPr>
        <w:t>Example</w:t>
      </w:r>
    </w:p>
    <w:p w:rsidR="7D54129A" w:rsidP="3C8F651F" w:rsidRDefault="7D54129A" w14:paraId="519890F3" w14:textId="5B2CB2C9">
      <w:pPr>
        <w:spacing w:after="160" w:afterAutospacing="off" w:line="259" w:lineRule="auto"/>
        <w:rPr>
          <w:rFonts w:ascii="Calibri" w:hAnsi="Calibri" w:eastAsia="Calibri" w:cs="Calibri"/>
          <w:noProof w:val="0"/>
          <w:sz w:val="22"/>
          <w:szCs w:val="22"/>
          <w:lang w:val="en-AU"/>
        </w:rPr>
      </w:pPr>
      <w:r w:rsidRPr="3C8F651F" w:rsidR="7D54129A">
        <w:rPr>
          <w:rFonts w:ascii="Calibri" w:hAnsi="Calibri" w:eastAsia="Calibri" w:cs="Calibri"/>
          <w:noProof w:val="0"/>
          <w:sz w:val="22"/>
          <w:szCs w:val="22"/>
          <w:lang w:val="en-AU"/>
        </w:rPr>
        <w:t>Suppose the rate limit for the API is set to 100 requests per minute. If a client exceeds this limit, they will receive a 429 Too Many Requests response like the one below:</w:t>
      </w:r>
    </w:p>
    <w:p w:rsidR="7D54129A" w:rsidP="3C8F651F" w:rsidRDefault="7D54129A" w14:paraId="4C73D488" w14:textId="536B58EE">
      <w:pPr>
        <w:spacing w:after="160" w:afterAutospacing="off" w:line="259" w:lineRule="auto"/>
        <w:rPr>
          <w:rFonts w:ascii="Calibri" w:hAnsi="Calibri" w:eastAsia="Calibri" w:cs="Calibri"/>
          <w:noProof w:val="0"/>
          <w:sz w:val="22"/>
          <w:szCs w:val="22"/>
          <w:lang w:val="en-AU"/>
        </w:rPr>
      </w:pPr>
      <w:r w:rsidRPr="3C8F651F" w:rsidR="7D54129A">
        <w:rPr>
          <w:rFonts w:ascii="Calibri" w:hAnsi="Calibri" w:eastAsia="Calibri" w:cs="Calibri"/>
          <w:noProof w:val="0"/>
          <w:sz w:val="22"/>
          <w:szCs w:val="22"/>
          <w:lang w:val="en-AU"/>
        </w:rPr>
        <w:t>jsonCopy</w:t>
      </w:r>
      <w:r w:rsidRPr="3C8F651F" w:rsidR="7D54129A">
        <w:rPr>
          <w:rFonts w:ascii="Calibri" w:hAnsi="Calibri" w:eastAsia="Calibri" w:cs="Calibri"/>
          <w:noProof w:val="0"/>
          <w:sz w:val="22"/>
          <w:szCs w:val="22"/>
          <w:lang w:val="en-AU"/>
        </w:rPr>
        <w:t xml:space="preserve"> code</w:t>
      </w:r>
    </w:p>
    <w:p w:rsidR="7D54129A" w:rsidP="3C8F651F" w:rsidRDefault="7D54129A" w14:paraId="5C95B0C4" w14:textId="45997187">
      <w:pPr>
        <w:spacing w:after="160" w:afterAutospacing="off" w:line="257" w:lineRule="auto"/>
      </w:pPr>
      <w:r w:rsidRPr="3C8F651F" w:rsidR="7D54129A">
        <w:rPr>
          <w:rFonts w:ascii="Calibri" w:hAnsi="Calibri" w:eastAsia="Calibri" w:cs="Calibri"/>
          <w:noProof w:val="0"/>
          <w:sz w:val="22"/>
          <w:szCs w:val="22"/>
          <w:lang w:val="en-AU"/>
        </w:rPr>
        <w:t xml:space="preserve">{ "error": "RateLimitExceeded", "message": "Rate limit for this API has been exceeded. Please try again in 30 seconds.", "retryAfter": 30 } </w:t>
      </w:r>
    </w:p>
    <w:p w:rsidR="3C8F651F" w:rsidP="3C8F651F" w:rsidRDefault="3C8F651F" w14:paraId="11A00FFD" w14:textId="5DB7DF99">
      <w:pPr>
        <w:spacing w:after="160" w:afterAutospacing="off" w:line="257" w:lineRule="auto"/>
        <w:rPr>
          <w:rFonts w:ascii="Calibri" w:hAnsi="Calibri" w:eastAsia="Calibri" w:cs="Calibri"/>
          <w:noProof w:val="0"/>
          <w:sz w:val="22"/>
          <w:szCs w:val="22"/>
          <w:lang w:val="en-AU"/>
        </w:rPr>
      </w:pPr>
    </w:p>
    <w:p w:rsidR="3C8F651F" w:rsidP="3C8F651F" w:rsidRDefault="3C8F651F" w14:paraId="46B4D152" w14:textId="3D4DDC8B">
      <w:pPr>
        <w:pStyle w:val="Normal"/>
      </w:pPr>
    </w:p>
    <w:sectPr w:rsidR="00770AFA" w:rsidSect="00B626F1">
      <w:headerReference w:type="default" r:id="rId33"/>
      <w:footnotePr>
        <w:numFmt w:val="chicago"/>
      </w:footnotePr>
      <w:pgSz w:w="11906" w:h="16838" w:orient="portrait"/>
      <w:pgMar w:top="1135" w:right="993" w:bottom="1135" w:left="567" w:header="708" w:footer="335" w:gutter="0"/>
      <w:cols w:space="708"/>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F185C" w:rsidP="00B541D9" w:rsidRDefault="007F185C" w14:paraId="6A0D009C" w14:textId="77777777">
      <w:r>
        <w:separator/>
      </w:r>
    </w:p>
  </w:endnote>
  <w:endnote w:type="continuationSeparator" w:id="0">
    <w:p w:rsidR="007F185C" w:rsidP="00B541D9" w:rsidRDefault="007F185C" w14:paraId="37DAC594" w14:textId="77777777">
      <w:r>
        <w:continuationSeparator/>
      </w:r>
    </w:p>
  </w:endnote>
  <w:endnote w:type="continuationNotice" w:id="1">
    <w:p w:rsidR="007F185C" w:rsidRDefault="007F185C" w14:paraId="013779D7"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SegoeUI">
    <w:altName w:val="Segoe UI"/>
    <w:panose1 w:val="00000000000000000000"/>
    <w:charset w:val="00"/>
    <w:family w:val="auto"/>
    <w:notTrueType/>
    <w:pitch w:val="default"/>
    <w:sig w:usb0="00000003" w:usb1="00000000" w:usb2="00000000" w:usb3="00000000" w:csb0="00000001" w:csb1="00000000"/>
  </w:font>
  <w:font w:name="Cascadia Mono">
    <w:altName w:val="Segoe UI Symbol"/>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100067"/>
      <w:docPartObj>
        <w:docPartGallery w:val="Page Numbers (Bottom of Page)"/>
        <w:docPartUnique/>
      </w:docPartObj>
    </w:sdtPr>
    <w:sdtEndPr/>
    <w:sdtContent>
      <w:sdt>
        <w:sdtPr>
          <w:id w:val="253569106"/>
          <w:docPartObj>
            <w:docPartGallery w:val="Page Numbers (Top of Page)"/>
            <w:docPartUnique/>
          </w:docPartObj>
        </w:sdtPr>
        <w:sdtEndPr/>
        <w:sdtContent>
          <w:p w:rsidRPr="00C97517" w:rsidR="003569F9" w:rsidP="00E906B1" w:rsidRDefault="0013254A" w14:paraId="45596BB6" w14:textId="1DF83E68">
            <w:pPr>
              <w:pStyle w:val="Footer"/>
              <w:jc w:val="center"/>
            </w:pPr>
            <w:r>
              <w:t>PRISM</w:t>
            </w:r>
            <w:r w:rsidR="00982E6B">
              <w:t xml:space="preserve">S </w:t>
            </w:r>
            <w:r w:rsidR="003569F9">
              <w:t>API Gateway – Authentication and Authorisation</w:t>
            </w:r>
            <w:r w:rsidRPr="005D7271" w:rsidR="003569F9">
              <w:rPr>
                <w:b/>
                <w:bCs/>
              </w:rPr>
              <w:t>:</w:t>
            </w:r>
            <w:r w:rsidRPr="00F40DA2" w:rsidR="003569F9">
              <w:rPr>
                <w:bCs/>
              </w:rPr>
              <w:t xml:space="preserve"> </w:t>
            </w:r>
            <w:r w:rsidR="003569F9">
              <w:rPr>
                <w:bCs/>
              </w:rPr>
              <w:t>for developers</w:t>
            </w:r>
            <w:r w:rsidR="003569F9">
              <w:tab/>
            </w:r>
            <w:r w:rsidRPr="00B9752C" w:rsidR="003569F9">
              <w:t xml:space="preserve">Page </w:t>
            </w:r>
            <w:r w:rsidRPr="005D7271" w:rsidR="003569F9">
              <w:rPr>
                <w:b/>
                <w:bCs/>
              </w:rPr>
              <w:fldChar w:fldCharType="begin"/>
            </w:r>
            <w:r w:rsidRPr="005D7271" w:rsidR="003569F9">
              <w:rPr>
                <w:b/>
                <w:bCs/>
              </w:rPr>
              <w:instrText xml:space="preserve"> PAGE </w:instrText>
            </w:r>
            <w:r w:rsidRPr="005D7271" w:rsidR="003569F9">
              <w:rPr>
                <w:b/>
                <w:bCs/>
              </w:rPr>
              <w:fldChar w:fldCharType="separate"/>
            </w:r>
            <w:r w:rsidR="003569F9">
              <w:rPr>
                <w:b/>
                <w:bCs/>
                <w:noProof/>
              </w:rPr>
              <w:t>47</w:t>
            </w:r>
            <w:r w:rsidRPr="005D7271" w:rsidR="003569F9">
              <w:rPr>
                <w:b/>
                <w:bCs/>
              </w:rPr>
              <w:fldChar w:fldCharType="end"/>
            </w:r>
            <w:r w:rsidRPr="00F523C6" w:rsidR="003569F9">
              <w:t xml:space="preserve"> </w:t>
            </w:r>
            <w:r w:rsidRPr="00B9752C" w:rsidR="003569F9">
              <w:t>of</w:t>
            </w:r>
            <w:r w:rsidRPr="00F523C6" w:rsidR="003569F9">
              <w:t xml:space="preserve"> </w:t>
            </w:r>
            <w:r w:rsidRPr="005D7271" w:rsidR="003569F9">
              <w:rPr>
                <w:b/>
                <w:bCs/>
              </w:rPr>
              <w:fldChar w:fldCharType="begin"/>
            </w:r>
            <w:r w:rsidRPr="005D7271" w:rsidR="003569F9">
              <w:rPr>
                <w:b/>
                <w:bCs/>
              </w:rPr>
              <w:instrText xml:space="preserve"> NUMPAGES  </w:instrText>
            </w:r>
            <w:r w:rsidRPr="005D7271" w:rsidR="003569F9">
              <w:rPr>
                <w:b/>
                <w:bCs/>
              </w:rPr>
              <w:fldChar w:fldCharType="separate"/>
            </w:r>
            <w:r w:rsidR="003569F9">
              <w:rPr>
                <w:b/>
                <w:bCs/>
                <w:noProof/>
              </w:rPr>
              <w:t>49</w:t>
            </w:r>
            <w:r w:rsidRPr="005D7271" w:rsidR="003569F9">
              <w:rPr>
                <w:b/>
                <w:bCs/>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F185C" w:rsidP="00B541D9" w:rsidRDefault="007F185C" w14:paraId="3DC586E6" w14:textId="77777777">
      <w:r>
        <w:separator/>
      </w:r>
    </w:p>
  </w:footnote>
  <w:footnote w:type="continuationSeparator" w:id="0">
    <w:p w:rsidR="007F185C" w:rsidP="00B541D9" w:rsidRDefault="007F185C" w14:paraId="4D4B6EE6" w14:textId="77777777">
      <w:r>
        <w:continuationSeparator/>
      </w:r>
    </w:p>
  </w:footnote>
  <w:footnote w:type="continuationNotice" w:id="1">
    <w:p w:rsidR="007F185C" w:rsidRDefault="007F185C" w14:paraId="76DB1BAB"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373A" w:rsidDel="00D7044C" w:rsidP="48F44B8E" w:rsidRDefault="48F44B8E" w14:paraId="5D59FF52" w14:textId="0ABC405C">
    <w:pPr>
      <w:pStyle w:val="Heading1"/>
      <w:rPr>
        <w:del w:author="ROBERTS,Geoffrey" w:date="2023-09-10T22:30:00Z" w:id="0"/>
      </w:rPr>
    </w:pPr>
    <w:del w:author="ROBERTS,Geoffrey" w:date="2023-09-10T22:30:00Z" w:id="1">
      <w:r w:rsidDel="00D7044C">
        <w:delText>Appendix B – Client Software Authentication Sample code</w:delText>
      </w:r>
    </w:del>
  </w:p>
  <w:p w:rsidR="00EE373A" w:rsidP="48F44B8E" w:rsidRDefault="00EE373A" w14:paraId="2D58D256" w14:textId="168DC61B"/>
  <w:p w:rsidR="00EE373A" w:rsidRDefault="00EE373A" w14:paraId="2B71D00D" w14:textId="3E3C43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C23CF1" w:rsidR="00976C6B" w:rsidDel="00D7044C" w:rsidRDefault="00AB154C" w14:paraId="464EE9FE" w14:textId="7FAB194E">
    <w:pPr>
      <w:rPr>
        <w:del w:author="ROBERTS,Geoffrey" w:date="2023-09-10T22:30:00Z" w:id="106"/>
        <w:sz w:val="28"/>
        <w:rPrChange w:author="ROBERTS,Geoffrey" w:date="2023-09-10T22:33:00Z" w:id="107">
          <w:rPr>
            <w:del w:author="ROBERTS,Geoffrey" w:date="2023-09-10T22:30:00Z" w:id="108"/>
          </w:rPr>
        </w:rPrChange>
      </w:rPr>
      <w:pPrChange w:author="ROBERTS,Geoffrey" w:date="2023-09-10T22:33:00Z" w:id="109">
        <w:pPr>
          <w:pStyle w:val="Heading1"/>
        </w:pPr>
      </w:pPrChange>
    </w:pPr>
    <w:ins w:author="ROBERTS,Geoffrey" w:date="2023-09-10T22:32:00Z" w:id="110">
      <w:r w:rsidRPr="00C23CF1">
        <w:rPr>
          <w:b/>
          <w:bCs/>
          <w:sz w:val="28"/>
          <w:szCs w:val="28"/>
          <w:rPrChange w:author="ROBERTS,Geoffrey" w:date="2023-09-10T22:33:00Z" w:id="111">
            <w:rPr>
              <w:b w:val="0"/>
              <w:bCs w:val="0"/>
            </w:rPr>
          </w:rPrChange>
        </w:rPr>
        <w:t>Appendix</w:t>
      </w:r>
    </w:ins>
    <w:del w:author="ROBERTS,Geoffrey" w:date="2023-09-10T22:30:00Z" w:id="112">
      <w:r w:rsidRPr="00C23CF1" w:rsidDel="00D7044C" w:rsidR="00976C6B">
        <w:rPr>
          <w:b/>
          <w:bCs/>
          <w:sz w:val="28"/>
          <w:szCs w:val="28"/>
          <w:rPrChange w:author="ROBERTS,Geoffrey" w:date="2023-09-10T22:33:00Z" w:id="113">
            <w:rPr>
              <w:b w:val="0"/>
              <w:bCs w:val="0"/>
            </w:rPr>
          </w:rPrChange>
        </w:rPr>
        <w:delText>Appendix B – Client Software Authentication Sample code</w:delText>
      </w:r>
    </w:del>
  </w:p>
  <w:p w:rsidR="00976C6B" w:rsidP="00C23CF1" w:rsidRDefault="00976C6B" w14:paraId="5C7380A6" w14:textId="77777777"/>
  <w:p w:rsidR="00976C6B" w:rsidRDefault="00976C6B" w14:paraId="561B562A" w14:textId="77777777">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wlHN0BJd" int2:invalidationBookmarkName="" int2:hashCode="ADIBX+6Qm55SJ5" int2:id="MgDw9VAh">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1">
    <w:nsid w:val="6c81dee7"/>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6864e58e"/>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1663debf"/>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26242b6e"/>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2e31c37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2330069"/>
    <w:multiLevelType w:val="multilevel"/>
    <w:tmpl w:val="B7165F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B991BEB"/>
    <w:multiLevelType w:val="multilevel"/>
    <w:tmpl w:val="877C47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DC3E08"/>
    <w:multiLevelType w:val="hybridMultilevel"/>
    <w:tmpl w:val="F15849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0B36875"/>
    <w:multiLevelType w:val="multilevel"/>
    <w:tmpl w:val="A6B62650"/>
    <w:lvl w:ilvl="0">
      <w:start w:val="1"/>
      <w:numFmt w:val="decimal"/>
      <w:pStyle w:val="NumberAction"/>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6641DF2"/>
    <w:multiLevelType w:val="hybridMultilevel"/>
    <w:tmpl w:val="F7842D62"/>
    <w:lvl w:ilvl="0" w:tplc="7F847DE4">
      <w:start w:val="1"/>
      <w:numFmt w:val="decimal"/>
      <w:pStyle w:val="numberedpara"/>
      <w:lvlText w:val="%1."/>
      <w:lvlJc w:val="right"/>
      <w:pPr>
        <w:tabs>
          <w:tab w:val="num" w:pos="567"/>
        </w:tabs>
        <w:ind w:left="0" w:hanging="567"/>
      </w:pPr>
      <w:rPr>
        <w:rFonts w:hint="default" w:ascii="Calibri" w:hAnsi="Calibri" w:cs="Times New Roman"/>
        <w:b w:val="0"/>
        <w:i w:val="0"/>
        <w:color w:val="auto"/>
        <w:sz w:val="22"/>
      </w:rPr>
    </w:lvl>
    <w:lvl w:ilvl="1" w:tplc="0C090019">
      <w:start w:val="1"/>
      <w:numFmt w:val="lowerLetter"/>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5" w15:restartNumberingAfterBreak="0">
    <w:nsid w:val="199068C3"/>
    <w:multiLevelType w:val="hybridMultilevel"/>
    <w:tmpl w:val="7F9E487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6" w15:restartNumberingAfterBreak="0">
    <w:nsid w:val="1B107B42"/>
    <w:multiLevelType w:val="multilevel"/>
    <w:tmpl w:val="D13C82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1B164C5F"/>
    <w:multiLevelType w:val="multilevel"/>
    <w:tmpl w:val="297CC9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BA5C77"/>
    <w:multiLevelType w:val="multilevel"/>
    <w:tmpl w:val="FF4E1B02"/>
    <w:lvl w:ilvl="0">
      <w:start w:val="1"/>
      <w:numFmt w:val="decimal"/>
      <w:pStyle w:val="ListNumber"/>
      <w:lvlText w:val="%1"/>
      <w:lvlJc w:val="left"/>
      <w:pPr>
        <w:ind w:left="360" w:hanging="360"/>
      </w:pPr>
      <w:rPr>
        <w:rFonts w:hint="default"/>
      </w:rPr>
    </w:lvl>
    <w:lvl w:ilvl="1">
      <w:start w:val="1"/>
      <w:numFmt w:val="decimal"/>
      <w:pStyle w:val="ListNumber2"/>
      <w:lvlText w:val="%1.%2"/>
      <w:lvlJc w:val="left"/>
      <w:pPr>
        <w:ind w:left="851" w:hanging="491"/>
      </w:pPr>
      <w:rPr>
        <w:rFonts w:hint="default"/>
      </w:rPr>
    </w:lvl>
    <w:lvl w:ilvl="2">
      <w:start w:val="1"/>
      <w:numFmt w:val="decimal"/>
      <w:pStyle w:val="ListNumber3"/>
      <w:lvlText w:val="%1.%2.%3"/>
      <w:lvlJc w:val="left"/>
      <w:pPr>
        <w:ind w:left="1474" w:hanging="623"/>
      </w:pPr>
      <w:rPr>
        <w:rFonts w:hint="default"/>
      </w:rPr>
    </w:lvl>
    <w:lvl w:ilvl="3">
      <w:start w:val="1"/>
      <w:numFmt w:val="decimal"/>
      <w:pStyle w:val="ListNumber4"/>
      <w:lvlText w:val="%1.%2.%3.%4"/>
      <w:lvlJc w:val="left"/>
      <w:pPr>
        <w:ind w:left="2268" w:hanging="737"/>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9" w15:restartNumberingAfterBreak="0">
    <w:nsid w:val="2DA67AF3"/>
    <w:multiLevelType w:val="hybridMultilevel"/>
    <w:tmpl w:val="30708A6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96462B0"/>
    <w:multiLevelType w:val="hybridMultilevel"/>
    <w:tmpl w:val="977852D8"/>
    <w:lvl w:ilvl="0" w:tplc="1996F056">
      <w:start w:val="1"/>
      <w:numFmt w:val="bullet"/>
      <w:lvlText w:val=""/>
      <w:lvlJc w:val="left"/>
      <w:pPr>
        <w:ind w:left="720" w:hanging="360"/>
      </w:pPr>
      <w:rPr>
        <w:rFonts w:hint="default" w:ascii="Symbol" w:hAnsi="Symbol" w:eastAsiaTheme="minorEastAsia" w:cstheme="minorHAnsi"/>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1" w15:restartNumberingAfterBreak="0">
    <w:nsid w:val="3BAF6C76"/>
    <w:multiLevelType w:val="hybridMultilevel"/>
    <w:tmpl w:val="41ACBAF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2" w15:restartNumberingAfterBreak="0">
    <w:nsid w:val="3E8D7ADE"/>
    <w:multiLevelType w:val="hybridMultilevel"/>
    <w:tmpl w:val="FDAE8692"/>
    <w:lvl w:ilvl="0" w:tplc="43823CC0">
      <w:numFmt w:val="bullet"/>
      <w:lvlText w:val=""/>
      <w:lvlJc w:val="left"/>
      <w:pPr>
        <w:ind w:left="720" w:hanging="360"/>
      </w:pPr>
      <w:rPr>
        <w:rFonts w:hint="default" w:ascii="Symbol" w:hAnsi="Symbol" w:eastAsiaTheme="minorHAnsi" w:cstheme="minorBidi"/>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3" w15:restartNumberingAfterBreak="0">
    <w:nsid w:val="43BD5FD4"/>
    <w:multiLevelType w:val="multilevel"/>
    <w:tmpl w:val="311E93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449E1BC9"/>
    <w:multiLevelType w:val="multilevel"/>
    <w:tmpl w:val="63263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F54DAF"/>
    <w:multiLevelType w:val="hybridMultilevel"/>
    <w:tmpl w:val="EC760CC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6" w15:restartNumberingAfterBreak="0">
    <w:nsid w:val="4D1C70DF"/>
    <w:multiLevelType w:val="hybridMultilevel"/>
    <w:tmpl w:val="CD40CE3E"/>
    <w:lvl w:ilvl="0" w:tplc="6B6C888C">
      <w:start w:val="1"/>
      <w:numFmt w:val="bullet"/>
      <w:lvlText w:val=""/>
      <w:lvlJc w:val="left"/>
      <w:pPr>
        <w:ind w:left="720" w:hanging="360"/>
      </w:pPr>
      <w:rPr>
        <w:rFonts w:hint="default" w:ascii="Symbol" w:hAnsi="Symbol" w:eastAsiaTheme="minorHAnsi" w:cstheme="minorBidi"/>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7" w15:restartNumberingAfterBreak="0">
    <w:nsid w:val="51B73210"/>
    <w:multiLevelType w:val="multilevel"/>
    <w:tmpl w:val="9C90C164"/>
    <w:lvl w:ilvl="0">
      <w:start w:val="1"/>
      <w:numFmt w:val="bullet"/>
      <w:pStyle w:val="ListBullet"/>
      <w:lvlText w:val=""/>
      <w:lvlJc w:val="left"/>
      <w:pPr>
        <w:ind w:left="360" w:hanging="360"/>
      </w:pPr>
      <w:rPr>
        <w:rFonts w:hint="default" w:ascii="Symbol" w:hAnsi="Symbol"/>
      </w:rPr>
    </w:lvl>
    <w:lvl w:ilvl="1">
      <w:start w:val="1"/>
      <w:numFmt w:val="bullet"/>
      <w:pStyle w:val="ListBullet2"/>
      <w:lvlText w:val=""/>
      <w:lvlJc w:val="left"/>
      <w:pPr>
        <w:ind w:left="737" w:hanging="340"/>
      </w:pPr>
      <w:rPr>
        <w:rFonts w:hint="default" w:ascii="Symbol" w:hAnsi="Symbol"/>
      </w:rPr>
    </w:lvl>
    <w:lvl w:ilvl="2">
      <w:start w:val="1"/>
      <w:numFmt w:val="bullet"/>
      <w:pStyle w:val="ListBullet3"/>
      <w:lvlText w:val=""/>
      <w:lvlJc w:val="left"/>
      <w:pPr>
        <w:ind w:left="1134" w:hanging="340"/>
      </w:pPr>
      <w:rPr>
        <w:rFonts w:hint="default" w:ascii="Wingdings" w:hAnsi="Wingdings"/>
      </w:rPr>
    </w:lvl>
    <w:lvl w:ilvl="3">
      <w:start w:val="1"/>
      <w:numFmt w:val="bullet"/>
      <w:pStyle w:val="ListBullet4"/>
      <w:lvlText w:val="o"/>
      <w:lvlJc w:val="left"/>
      <w:pPr>
        <w:ind w:left="1531" w:hanging="397"/>
      </w:pPr>
      <w:rPr>
        <w:rFonts w:hint="default" w:ascii="Courier New" w:hAnsi="Courier New"/>
      </w:rPr>
    </w:lvl>
    <w:lvl w:ilvl="4">
      <w:start w:val="1"/>
      <w:numFmt w:val="bullet"/>
      <w:lvlText w:val="o"/>
      <w:lvlJc w:val="left"/>
      <w:pPr>
        <w:ind w:left="3240" w:hanging="360"/>
      </w:pPr>
      <w:rPr>
        <w:rFonts w:hint="default" w:ascii="Courier New" w:hAnsi="Courier New" w:cs="Courier New"/>
      </w:rPr>
    </w:lvl>
    <w:lvl w:ilvl="5">
      <w:start w:val="1"/>
      <w:numFmt w:val="bullet"/>
      <w:lvlText w:val=""/>
      <w:lvlJc w:val="left"/>
      <w:pPr>
        <w:ind w:left="3960" w:hanging="360"/>
      </w:pPr>
      <w:rPr>
        <w:rFonts w:hint="default" w:ascii="Wingdings" w:hAnsi="Wingdings"/>
      </w:rPr>
    </w:lvl>
    <w:lvl w:ilvl="6">
      <w:start w:val="1"/>
      <w:numFmt w:val="bullet"/>
      <w:lvlText w:val=""/>
      <w:lvlJc w:val="left"/>
      <w:pPr>
        <w:ind w:left="4680" w:hanging="360"/>
      </w:pPr>
      <w:rPr>
        <w:rFonts w:hint="default" w:ascii="Symbol" w:hAnsi="Symbol"/>
      </w:rPr>
    </w:lvl>
    <w:lvl w:ilvl="7">
      <w:start w:val="1"/>
      <w:numFmt w:val="bullet"/>
      <w:lvlText w:val="o"/>
      <w:lvlJc w:val="left"/>
      <w:pPr>
        <w:ind w:left="5400" w:hanging="360"/>
      </w:pPr>
      <w:rPr>
        <w:rFonts w:hint="default" w:ascii="Courier New" w:hAnsi="Courier New" w:cs="Courier New"/>
      </w:rPr>
    </w:lvl>
    <w:lvl w:ilvl="8">
      <w:start w:val="1"/>
      <w:numFmt w:val="bullet"/>
      <w:lvlText w:val=""/>
      <w:lvlJc w:val="left"/>
      <w:pPr>
        <w:ind w:left="6120" w:hanging="360"/>
      </w:pPr>
      <w:rPr>
        <w:rFonts w:hint="default" w:ascii="Wingdings" w:hAnsi="Wingdings"/>
      </w:rPr>
    </w:lvl>
  </w:abstractNum>
  <w:abstractNum w:abstractNumId="18" w15:restartNumberingAfterBreak="0">
    <w:nsid w:val="53B03DA6"/>
    <w:multiLevelType w:val="hybridMultilevel"/>
    <w:tmpl w:val="69E62A06"/>
    <w:lvl w:ilvl="0" w:tplc="0C090001">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start w:val="1"/>
      <w:numFmt w:val="bullet"/>
      <w:lvlText w:val=""/>
      <w:lvlJc w:val="left"/>
      <w:pPr>
        <w:ind w:left="2160" w:hanging="360"/>
      </w:pPr>
      <w:rPr>
        <w:rFonts w:hint="default" w:ascii="Wingdings" w:hAnsi="Wingdings"/>
      </w:rPr>
    </w:lvl>
    <w:lvl w:ilvl="3" w:tplc="0C090001">
      <w:start w:val="1"/>
      <w:numFmt w:val="bullet"/>
      <w:lvlText w:val=""/>
      <w:lvlJc w:val="left"/>
      <w:pPr>
        <w:ind w:left="2880" w:hanging="360"/>
      </w:pPr>
      <w:rPr>
        <w:rFonts w:hint="default" w:ascii="Symbol" w:hAnsi="Symbol"/>
      </w:rPr>
    </w:lvl>
    <w:lvl w:ilvl="4" w:tplc="0C090003">
      <w:start w:val="1"/>
      <w:numFmt w:val="bullet"/>
      <w:lvlText w:val="o"/>
      <w:lvlJc w:val="left"/>
      <w:pPr>
        <w:ind w:left="3600" w:hanging="360"/>
      </w:pPr>
      <w:rPr>
        <w:rFonts w:hint="default" w:ascii="Courier New" w:hAnsi="Courier New" w:cs="Courier New"/>
      </w:rPr>
    </w:lvl>
    <w:lvl w:ilvl="5" w:tplc="0C090005">
      <w:start w:val="1"/>
      <w:numFmt w:val="bullet"/>
      <w:lvlText w:val=""/>
      <w:lvlJc w:val="left"/>
      <w:pPr>
        <w:ind w:left="4320" w:hanging="360"/>
      </w:pPr>
      <w:rPr>
        <w:rFonts w:hint="default" w:ascii="Wingdings" w:hAnsi="Wingdings"/>
      </w:rPr>
    </w:lvl>
    <w:lvl w:ilvl="6" w:tplc="0C090001">
      <w:start w:val="1"/>
      <w:numFmt w:val="bullet"/>
      <w:lvlText w:val=""/>
      <w:lvlJc w:val="left"/>
      <w:pPr>
        <w:ind w:left="5040" w:hanging="360"/>
      </w:pPr>
      <w:rPr>
        <w:rFonts w:hint="default" w:ascii="Symbol" w:hAnsi="Symbol"/>
      </w:rPr>
    </w:lvl>
    <w:lvl w:ilvl="7" w:tplc="0C090003">
      <w:start w:val="1"/>
      <w:numFmt w:val="bullet"/>
      <w:lvlText w:val="o"/>
      <w:lvlJc w:val="left"/>
      <w:pPr>
        <w:ind w:left="5760" w:hanging="360"/>
      </w:pPr>
      <w:rPr>
        <w:rFonts w:hint="default" w:ascii="Courier New" w:hAnsi="Courier New" w:cs="Courier New"/>
      </w:rPr>
    </w:lvl>
    <w:lvl w:ilvl="8" w:tplc="0C090005">
      <w:start w:val="1"/>
      <w:numFmt w:val="bullet"/>
      <w:lvlText w:val=""/>
      <w:lvlJc w:val="left"/>
      <w:pPr>
        <w:ind w:left="6480" w:hanging="360"/>
      </w:pPr>
      <w:rPr>
        <w:rFonts w:hint="default" w:ascii="Wingdings" w:hAnsi="Wingdings"/>
      </w:rPr>
    </w:lvl>
  </w:abstractNum>
  <w:abstractNum w:abstractNumId="19" w15:restartNumberingAfterBreak="0">
    <w:nsid w:val="565A007A"/>
    <w:multiLevelType w:val="hybridMultilevel"/>
    <w:tmpl w:val="E526839E"/>
    <w:lvl w:ilvl="0" w:tplc="1F0A31D0">
      <w:numFmt w:val="bullet"/>
      <w:lvlText w:val=""/>
      <w:lvlJc w:val="left"/>
      <w:pPr>
        <w:ind w:left="720" w:hanging="360"/>
      </w:pPr>
      <w:rPr>
        <w:rFonts w:hint="default" w:ascii="Symbol" w:hAnsi="Symbol" w:eastAsiaTheme="minorHAnsi" w:cstheme="minorBidi"/>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0" w15:restartNumberingAfterBreak="0">
    <w:nsid w:val="5A750BC5"/>
    <w:multiLevelType w:val="hybridMultilevel"/>
    <w:tmpl w:val="D1DC9DD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EB75252"/>
    <w:multiLevelType w:val="multilevel"/>
    <w:tmpl w:val="98C43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CC63DA"/>
    <w:multiLevelType w:val="multilevel"/>
    <w:tmpl w:val="D62862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68C76889"/>
    <w:multiLevelType w:val="hybridMultilevel"/>
    <w:tmpl w:val="35B6DC84"/>
    <w:lvl w:ilvl="0" w:tplc="1F0A31D0">
      <w:numFmt w:val="bullet"/>
      <w:lvlText w:val=""/>
      <w:lvlJc w:val="left"/>
      <w:pPr>
        <w:ind w:left="720" w:hanging="360"/>
      </w:pPr>
      <w:rPr>
        <w:rFonts w:hint="default" w:ascii="Symbol" w:hAnsi="Symbol" w:eastAsiaTheme="minorHAnsi" w:cstheme="minorBidi"/>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4" w15:restartNumberingAfterBreak="0">
    <w:nsid w:val="71F46A54"/>
    <w:multiLevelType w:val="hybridMultilevel"/>
    <w:tmpl w:val="7D302AA4"/>
    <w:lvl w:ilvl="0" w:tplc="8B8AC614">
      <w:start w:val="1"/>
      <w:numFmt w:val="decimal"/>
      <w:lvlText w:val="%1."/>
      <w:lvlJc w:val="left"/>
      <w:pPr>
        <w:ind w:left="720" w:hanging="360"/>
      </w:pPr>
      <w:rPr>
        <w:rFonts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BE01497"/>
    <w:multiLevelType w:val="hybridMultilevel"/>
    <w:tmpl w:val="4EDCBD2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6" w15:restartNumberingAfterBreak="0">
    <w:nsid w:val="7D77025B"/>
    <w:multiLevelType w:val="hybridMultilevel"/>
    <w:tmpl w:val="049C0FA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32">
    <w:abstractNumId w:val="31"/>
  </w:num>
  <w:num w:numId="31">
    <w:abstractNumId w:val="30"/>
  </w:num>
  <w:num w:numId="30">
    <w:abstractNumId w:val="29"/>
  </w:num>
  <w:num w:numId="29">
    <w:abstractNumId w:val="28"/>
  </w:num>
  <w:num w:numId="28">
    <w:abstractNumId w:val="27"/>
  </w:num>
  <w:num w:numId="1" w16cid:durableId="1656908650">
    <w:abstractNumId w:val="8"/>
  </w:num>
  <w:num w:numId="2" w16cid:durableId="11598796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1130745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71879855">
    <w:abstractNumId w:val="3"/>
  </w:num>
  <w:num w:numId="5" w16cid:durableId="728189392">
    <w:abstractNumId w:val="19"/>
  </w:num>
  <w:num w:numId="6" w16cid:durableId="793712303">
    <w:abstractNumId w:val="12"/>
  </w:num>
  <w:num w:numId="7" w16cid:durableId="808477693">
    <w:abstractNumId w:val="25"/>
  </w:num>
  <w:num w:numId="8" w16cid:durableId="1243878585">
    <w:abstractNumId w:val="2"/>
  </w:num>
  <w:num w:numId="9" w16cid:durableId="117650288">
    <w:abstractNumId w:val="9"/>
  </w:num>
  <w:num w:numId="10" w16cid:durableId="1543246916">
    <w:abstractNumId w:val="26"/>
  </w:num>
  <w:num w:numId="11" w16cid:durableId="1236013569">
    <w:abstractNumId w:val="16"/>
  </w:num>
  <w:num w:numId="12" w16cid:durableId="919363813">
    <w:abstractNumId w:val="23"/>
  </w:num>
  <w:num w:numId="13" w16cid:durableId="1397818960">
    <w:abstractNumId w:val="18"/>
  </w:num>
  <w:num w:numId="14" w16cid:durableId="1002440438">
    <w:abstractNumId w:val="10"/>
  </w:num>
  <w:num w:numId="15" w16cid:durableId="85200989">
    <w:abstractNumId w:val="5"/>
  </w:num>
  <w:num w:numId="16" w16cid:durableId="184752652">
    <w:abstractNumId w:val="15"/>
  </w:num>
  <w:num w:numId="17" w16cid:durableId="822044454">
    <w:abstractNumId w:val="0"/>
  </w:num>
  <w:num w:numId="18" w16cid:durableId="1903910664">
    <w:abstractNumId w:val="1"/>
  </w:num>
  <w:num w:numId="19" w16cid:durableId="592470115">
    <w:abstractNumId w:val="7"/>
  </w:num>
  <w:num w:numId="20" w16cid:durableId="28338378">
    <w:abstractNumId w:val="20"/>
  </w:num>
  <w:num w:numId="21" w16cid:durableId="1407453058">
    <w:abstractNumId w:val="11"/>
  </w:num>
  <w:num w:numId="22" w16cid:durableId="883952758">
    <w:abstractNumId w:val="14"/>
  </w:num>
  <w:num w:numId="23" w16cid:durableId="1152257802">
    <w:abstractNumId w:val="21"/>
  </w:num>
  <w:num w:numId="24" w16cid:durableId="396980955">
    <w:abstractNumId w:val="13"/>
  </w:num>
  <w:num w:numId="25" w16cid:durableId="66726556">
    <w:abstractNumId w:val="6"/>
  </w:num>
  <w:num w:numId="26" w16cid:durableId="1807770921">
    <w:abstractNumId w:val="22"/>
  </w:num>
  <w:num w:numId="27" w16cid:durableId="1700156049">
    <w:abstractNumId w:val="24"/>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S,Geoffrey">
    <w15:presenceInfo w15:providerId="AD" w15:userId="S::Geoffrey.Roberts@dewr.gov.au::644a6805-1f41-4be9-9d62-850c155a64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linkStyles/>
  <w:trackRevisions w:val="false"/>
  <w:defaultTabStop w:val="720"/>
  <w:characterSpacingControl w:val="doNotCompress"/>
  <w:hdrShapeDefaults>
    <o:shapedefaults v:ext="edit" spidmax="2050"/>
  </w:hdrShapeDefaults>
  <w:footnotePr>
    <w:numFmt w:val="chicago"/>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7E11"/>
    <w:rsid w:val="000006A5"/>
    <w:rsid w:val="000016DA"/>
    <w:rsid w:val="00001932"/>
    <w:rsid w:val="00002090"/>
    <w:rsid w:val="0000339F"/>
    <w:rsid w:val="00003738"/>
    <w:rsid w:val="00004887"/>
    <w:rsid w:val="00004E73"/>
    <w:rsid w:val="00005B31"/>
    <w:rsid w:val="00006BDC"/>
    <w:rsid w:val="00006C01"/>
    <w:rsid w:val="00007286"/>
    <w:rsid w:val="000079FE"/>
    <w:rsid w:val="000108DB"/>
    <w:rsid w:val="00011146"/>
    <w:rsid w:val="00011350"/>
    <w:rsid w:val="000114C7"/>
    <w:rsid w:val="00011FEC"/>
    <w:rsid w:val="000134D6"/>
    <w:rsid w:val="0001484A"/>
    <w:rsid w:val="00014B87"/>
    <w:rsid w:val="000151FE"/>
    <w:rsid w:val="00015DB8"/>
    <w:rsid w:val="00015E62"/>
    <w:rsid w:val="0001741B"/>
    <w:rsid w:val="00017D5D"/>
    <w:rsid w:val="00020524"/>
    <w:rsid w:val="000207E6"/>
    <w:rsid w:val="00021570"/>
    <w:rsid w:val="00021FD6"/>
    <w:rsid w:val="00023E0F"/>
    <w:rsid w:val="00024F42"/>
    <w:rsid w:val="0002544E"/>
    <w:rsid w:val="000256CC"/>
    <w:rsid w:val="00025D5E"/>
    <w:rsid w:val="00026D05"/>
    <w:rsid w:val="000274D9"/>
    <w:rsid w:val="0003193D"/>
    <w:rsid w:val="00033381"/>
    <w:rsid w:val="000334A1"/>
    <w:rsid w:val="00034220"/>
    <w:rsid w:val="0003466C"/>
    <w:rsid w:val="00034E07"/>
    <w:rsid w:val="00035A3C"/>
    <w:rsid w:val="00036ACB"/>
    <w:rsid w:val="00036B52"/>
    <w:rsid w:val="00037BF8"/>
    <w:rsid w:val="00041C8E"/>
    <w:rsid w:val="00041DF9"/>
    <w:rsid w:val="00042DAC"/>
    <w:rsid w:val="00042E4C"/>
    <w:rsid w:val="00046100"/>
    <w:rsid w:val="0005032F"/>
    <w:rsid w:val="00050C5E"/>
    <w:rsid w:val="00050F0C"/>
    <w:rsid w:val="0005131C"/>
    <w:rsid w:val="000542DA"/>
    <w:rsid w:val="000546D5"/>
    <w:rsid w:val="0005638A"/>
    <w:rsid w:val="000563CA"/>
    <w:rsid w:val="0005686B"/>
    <w:rsid w:val="00056CEA"/>
    <w:rsid w:val="00060BA7"/>
    <w:rsid w:val="00060F58"/>
    <w:rsid w:val="00062AFD"/>
    <w:rsid w:val="000639A2"/>
    <w:rsid w:val="00064057"/>
    <w:rsid w:val="00064BFB"/>
    <w:rsid w:val="0006568E"/>
    <w:rsid w:val="00065A56"/>
    <w:rsid w:val="00065D7B"/>
    <w:rsid w:val="00066CBE"/>
    <w:rsid w:val="00067E5B"/>
    <w:rsid w:val="0007006D"/>
    <w:rsid w:val="0007033F"/>
    <w:rsid w:val="00071202"/>
    <w:rsid w:val="00071FC7"/>
    <w:rsid w:val="00074161"/>
    <w:rsid w:val="000746C5"/>
    <w:rsid w:val="00074FF8"/>
    <w:rsid w:val="0007557E"/>
    <w:rsid w:val="000756DB"/>
    <w:rsid w:val="0007631C"/>
    <w:rsid w:val="000764A7"/>
    <w:rsid w:val="0007651D"/>
    <w:rsid w:val="000765B7"/>
    <w:rsid w:val="0007673A"/>
    <w:rsid w:val="00076AEA"/>
    <w:rsid w:val="00076B9B"/>
    <w:rsid w:val="00077699"/>
    <w:rsid w:val="000804AA"/>
    <w:rsid w:val="0008059E"/>
    <w:rsid w:val="000812BD"/>
    <w:rsid w:val="00082D6C"/>
    <w:rsid w:val="00083C4D"/>
    <w:rsid w:val="00084C3C"/>
    <w:rsid w:val="00084F7C"/>
    <w:rsid w:val="00085993"/>
    <w:rsid w:val="00087EDD"/>
    <w:rsid w:val="00090A13"/>
    <w:rsid w:val="00091F78"/>
    <w:rsid w:val="00092F87"/>
    <w:rsid w:val="00095088"/>
    <w:rsid w:val="00096BF3"/>
    <w:rsid w:val="000A1164"/>
    <w:rsid w:val="000A1971"/>
    <w:rsid w:val="000A2606"/>
    <w:rsid w:val="000A3503"/>
    <w:rsid w:val="000A4AF1"/>
    <w:rsid w:val="000A5932"/>
    <w:rsid w:val="000A5990"/>
    <w:rsid w:val="000A5FB3"/>
    <w:rsid w:val="000A69D6"/>
    <w:rsid w:val="000A6C3A"/>
    <w:rsid w:val="000A741E"/>
    <w:rsid w:val="000B0781"/>
    <w:rsid w:val="000B0B26"/>
    <w:rsid w:val="000B1760"/>
    <w:rsid w:val="000B2192"/>
    <w:rsid w:val="000B323E"/>
    <w:rsid w:val="000B3D93"/>
    <w:rsid w:val="000B50E5"/>
    <w:rsid w:val="000B6050"/>
    <w:rsid w:val="000B6B49"/>
    <w:rsid w:val="000C0773"/>
    <w:rsid w:val="000C10C2"/>
    <w:rsid w:val="000C2A33"/>
    <w:rsid w:val="000C30A4"/>
    <w:rsid w:val="000C345F"/>
    <w:rsid w:val="000C3AA3"/>
    <w:rsid w:val="000C407A"/>
    <w:rsid w:val="000C4591"/>
    <w:rsid w:val="000C4EA6"/>
    <w:rsid w:val="000C57DC"/>
    <w:rsid w:val="000C69F4"/>
    <w:rsid w:val="000C74A1"/>
    <w:rsid w:val="000D048E"/>
    <w:rsid w:val="000D0838"/>
    <w:rsid w:val="000D0EF0"/>
    <w:rsid w:val="000D12B3"/>
    <w:rsid w:val="000D25C6"/>
    <w:rsid w:val="000D2C44"/>
    <w:rsid w:val="000D5075"/>
    <w:rsid w:val="000D71B7"/>
    <w:rsid w:val="000D73B2"/>
    <w:rsid w:val="000D7A79"/>
    <w:rsid w:val="000D7E9E"/>
    <w:rsid w:val="000E1F8E"/>
    <w:rsid w:val="000E2028"/>
    <w:rsid w:val="000E25D5"/>
    <w:rsid w:val="000E4156"/>
    <w:rsid w:val="000E530D"/>
    <w:rsid w:val="000E59D5"/>
    <w:rsid w:val="000E609A"/>
    <w:rsid w:val="000E69E0"/>
    <w:rsid w:val="000E72F0"/>
    <w:rsid w:val="000F07CA"/>
    <w:rsid w:val="000F2551"/>
    <w:rsid w:val="000F271F"/>
    <w:rsid w:val="000F31A7"/>
    <w:rsid w:val="000F56CD"/>
    <w:rsid w:val="000F5A51"/>
    <w:rsid w:val="000F5B1B"/>
    <w:rsid w:val="000F6514"/>
    <w:rsid w:val="00100FCE"/>
    <w:rsid w:val="00101471"/>
    <w:rsid w:val="00102280"/>
    <w:rsid w:val="001035EA"/>
    <w:rsid w:val="001041A0"/>
    <w:rsid w:val="00105A82"/>
    <w:rsid w:val="0010608E"/>
    <w:rsid w:val="00112464"/>
    <w:rsid w:val="001135F8"/>
    <w:rsid w:val="00114B9D"/>
    <w:rsid w:val="00115164"/>
    <w:rsid w:val="001159E2"/>
    <w:rsid w:val="00115F62"/>
    <w:rsid w:val="00116118"/>
    <w:rsid w:val="00116A76"/>
    <w:rsid w:val="00117238"/>
    <w:rsid w:val="0011727A"/>
    <w:rsid w:val="001174FA"/>
    <w:rsid w:val="00117BBE"/>
    <w:rsid w:val="00117C87"/>
    <w:rsid w:val="00117ECB"/>
    <w:rsid w:val="00120277"/>
    <w:rsid w:val="00122A63"/>
    <w:rsid w:val="00122AD5"/>
    <w:rsid w:val="00123DDA"/>
    <w:rsid w:val="001263B8"/>
    <w:rsid w:val="001265F6"/>
    <w:rsid w:val="00126D23"/>
    <w:rsid w:val="00126ECD"/>
    <w:rsid w:val="00130070"/>
    <w:rsid w:val="0013254A"/>
    <w:rsid w:val="00132948"/>
    <w:rsid w:val="00132BD0"/>
    <w:rsid w:val="00133FE7"/>
    <w:rsid w:val="00134A12"/>
    <w:rsid w:val="00134E13"/>
    <w:rsid w:val="00135015"/>
    <w:rsid w:val="00136137"/>
    <w:rsid w:val="001361CF"/>
    <w:rsid w:val="00136B6C"/>
    <w:rsid w:val="00137A59"/>
    <w:rsid w:val="00137EF1"/>
    <w:rsid w:val="00142400"/>
    <w:rsid w:val="001424ED"/>
    <w:rsid w:val="001424FE"/>
    <w:rsid w:val="00143136"/>
    <w:rsid w:val="0014318A"/>
    <w:rsid w:val="0014386F"/>
    <w:rsid w:val="00143A3D"/>
    <w:rsid w:val="00143FB2"/>
    <w:rsid w:val="001443E4"/>
    <w:rsid w:val="0014720A"/>
    <w:rsid w:val="001472BA"/>
    <w:rsid w:val="00147542"/>
    <w:rsid w:val="00147ED2"/>
    <w:rsid w:val="001534AE"/>
    <w:rsid w:val="00153F38"/>
    <w:rsid w:val="00154FE9"/>
    <w:rsid w:val="00154FEC"/>
    <w:rsid w:val="00155B30"/>
    <w:rsid w:val="00155D90"/>
    <w:rsid w:val="00155DCD"/>
    <w:rsid w:val="00156023"/>
    <w:rsid w:val="001569A6"/>
    <w:rsid w:val="00156D2A"/>
    <w:rsid w:val="00160214"/>
    <w:rsid w:val="00160958"/>
    <w:rsid w:val="00160D1B"/>
    <w:rsid w:val="00161075"/>
    <w:rsid w:val="0016379E"/>
    <w:rsid w:val="00164140"/>
    <w:rsid w:val="00164941"/>
    <w:rsid w:val="00164AE1"/>
    <w:rsid w:val="00164FEA"/>
    <w:rsid w:val="00165D62"/>
    <w:rsid w:val="001662AC"/>
    <w:rsid w:val="001701B7"/>
    <w:rsid w:val="00171FEE"/>
    <w:rsid w:val="0017262D"/>
    <w:rsid w:val="00175424"/>
    <w:rsid w:val="00175832"/>
    <w:rsid w:val="00175E11"/>
    <w:rsid w:val="001767C3"/>
    <w:rsid w:val="00177620"/>
    <w:rsid w:val="001803D0"/>
    <w:rsid w:val="00180524"/>
    <w:rsid w:val="001818B1"/>
    <w:rsid w:val="001818CF"/>
    <w:rsid w:val="00181CBA"/>
    <w:rsid w:val="0018232E"/>
    <w:rsid w:val="00182CDD"/>
    <w:rsid w:val="0018341A"/>
    <w:rsid w:val="00184F31"/>
    <w:rsid w:val="00185D3F"/>
    <w:rsid w:val="0018656A"/>
    <w:rsid w:val="00186AB8"/>
    <w:rsid w:val="00186D30"/>
    <w:rsid w:val="001875F9"/>
    <w:rsid w:val="00187A04"/>
    <w:rsid w:val="001912F9"/>
    <w:rsid w:val="00191A5E"/>
    <w:rsid w:val="00191A60"/>
    <w:rsid w:val="001930D0"/>
    <w:rsid w:val="00193988"/>
    <w:rsid w:val="00193FF8"/>
    <w:rsid w:val="001940F3"/>
    <w:rsid w:val="001951B4"/>
    <w:rsid w:val="00195243"/>
    <w:rsid w:val="0019626F"/>
    <w:rsid w:val="0019683E"/>
    <w:rsid w:val="00196BD6"/>
    <w:rsid w:val="001A00B0"/>
    <w:rsid w:val="001A09ED"/>
    <w:rsid w:val="001A0C93"/>
    <w:rsid w:val="001A14BD"/>
    <w:rsid w:val="001A1D05"/>
    <w:rsid w:val="001A257B"/>
    <w:rsid w:val="001A2A00"/>
    <w:rsid w:val="001A38A4"/>
    <w:rsid w:val="001A532C"/>
    <w:rsid w:val="001A579A"/>
    <w:rsid w:val="001A6095"/>
    <w:rsid w:val="001A79E0"/>
    <w:rsid w:val="001A7EFD"/>
    <w:rsid w:val="001B08E5"/>
    <w:rsid w:val="001B3F11"/>
    <w:rsid w:val="001B5A52"/>
    <w:rsid w:val="001C00F2"/>
    <w:rsid w:val="001C00F9"/>
    <w:rsid w:val="001C071A"/>
    <w:rsid w:val="001C1B64"/>
    <w:rsid w:val="001C2BAC"/>
    <w:rsid w:val="001C3717"/>
    <w:rsid w:val="001C3848"/>
    <w:rsid w:val="001C4388"/>
    <w:rsid w:val="001C593D"/>
    <w:rsid w:val="001C67FC"/>
    <w:rsid w:val="001C7297"/>
    <w:rsid w:val="001C76F1"/>
    <w:rsid w:val="001C788C"/>
    <w:rsid w:val="001D0B23"/>
    <w:rsid w:val="001D0CD6"/>
    <w:rsid w:val="001D0E0D"/>
    <w:rsid w:val="001D2179"/>
    <w:rsid w:val="001D26FD"/>
    <w:rsid w:val="001D28FA"/>
    <w:rsid w:val="001D3BFC"/>
    <w:rsid w:val="001D4EB8"/>
    <w:rsid w:val="001D552B"/>
    <w:rsid w:val="001D5A5B"/>
    <w:rsid w:val="001D607F"/>
    <w:rsid w:val="001D68A0"/>
    <w:rsid w:val="001D6B93"/>
    <w:rsid w:val="001D6BD1"/>
    <w:rsid w:val="001D6C8A"/>
    <w:rsid w:val="001D709B"/>
    <w:rsid w:val="001D74B3"/>
    <w:rsid w:val="001E0372"/>
    <w:rsid w:val="001E1530"/>
    <w:rsid w:val="001E3A35"/>
    <w:rsid w:val="001E3D7E"/>
    <w:rsid w:val="001E3FC1"/>
    <w:rsid w:val="001E44C9"/>
    <w:rsid w:val="001E53D9"/>
    <w:rsid w:val="001E580A"/>
    <w:rsid w:val="001E610A"/>
    <w:rsid w:val="001E65D6"/>
    <w:rsid w:val="001E6FDA"/>
    <w:rsid w:val="001F01A6"/>
    <w:rsid w:val="001F2D5B"/>
    <w:rsid w:val="001F43F5"/>
    <w:rsid w:val="001F4CC9"/>
    <w:rsid w:val="001F5411"/>
    <w:rsid w:val="001F55F0"/>
    <w:rsid w:val="001F577B"/>
    <w:rsid w:val="00202498"/>
    <w:rsid w:val="00203184"/>
    <w:rsid w:val="00204D56"/>
    <w:rsid w:val="00205A0B"/>
    <w:rsid w:val="00205D29"/>
    <w:rsid w:val="00206501"/>
    <w:rsid w:val="00206539"/>
    <w:rsid w:val="00206D64"/>
    <w:rsid w:val="00207609"/>
    <w:rsid w:val="0021043D"/>
    <w:rsid w:val="00210B66"/>
    <w:rsid w:val="00210E4B"/>
    <w:rsid w:val="00212391"/>
    <w:rsid w:val="002137CF"/>
    <w:rsid w:val="00215134"/>
    <w:rsid w:val="00215519"/>
    <w:rsid w:val="00216D78"/>
    <w:rsid w:val="002173E2"/>
    <w:rsid w:val="00217CF9"/>
    <w:rsid w:val="00220326"/>
    <w:rsid w:val="00220B11"/>
    <w:rsid w:val="0022192B"/>
    <w:rsid w:val="00221F69"/>
    <w:rsid w:val="002221DC"/>
    <w:rsid w:val="0022276B"/>
    <w:rsid w:val="002228FD"/>
    <w:rsid w:val="00222BE8"/>
    <w:rsid w:val="00223EA6"/>
    <w:rsid w:val="00225F1E"/>
    <w:rsid w:val="002273D0"/>
    <w:rsid w:val="002304BB"/>
    <w:rsid w:val="00230ED2"/>
    <w:rsid w:val="00231269"/>
    <w:rsid w:val="00231E30"/>
    <w:rsid w:val="0023247B"/>
    <w:rsid w:val="0023276B"/>
    <w:rsid w:val="00232F2E"/>
    <w:rsid w:val="00233596"/>
    <w:rsid w:val="002405CC"/>
    <w:rsid w:val="00240C4A"/>
    <w:rsid w:val="00242389"/>
    <w:rsid w:val="002428F9"/>
    <w:rsid w:val="002431E8"/>
    <w:rsid w:val="0024354A"/>
    <w:rsid w:val="002439B6"/>
    <w:rsid w:val="0024537C"/>
    <w:rsid w:val="00245CAB"/>
    <w:rsid w:val="00246368"/>
    <w:rsid w:val="00247865"/>
    <w:rsid w:val="00247CAC"/>
    <w:rsid w:val="00251F13"/>
    <w:rsid w:val="00252336"/>
    <w:rsid w:val="00252C53"/>
    <w:rsid w:val="00253635"/>
    <w:rsid w:val="00253C45"/>
    <w:rsid w:val="00255FFB"/>
    <w:rsid w:val="00260995"/>
    <w:rsid w:val="00261378"/>
    <w:rsid w:val="00261CE1"/>
    <w:rsid w:val="00262DBF"/>
    <w:rsid w:val="002639B3"/>
    <w:rsid w:val="00264444"/>
    <w:rsid w:val="002653A2"/>
    <w:rsid w:val="00265B51"/>
    <w:rsid w:val="00266576"/>
    <w:rsid w:val="002666D3"/>
    <w:rsid w:val="00266970"/>
    <w:rsid w:val="00266CD8"/>
    <w:rsid w:val="00266D6E"/>
    <w:rsid w:val="00267539"/>
    <w:rsid w:val="00270D55"/>
    <w:rsid w:val="00270F3F"/>
    <w:rsid w:val="00272534"/>
    <w:rsid w:val="00274284"/>
    <w:rsid w:val="002745D6"/>
    <w:rsid w:val="00275189"/>
    <w:rsid w:val="00275E43"/>
    <w:rsid w:val="002764CA"/>
    <w:rsid w:val="00276774"/>
    <w:rsid w:val="00280BA1"/>
    <w:rsid w:val="00281091"/>
    <w:rsid w:val="00281780"/>
    <w:rsid w:val="00282FF3"/>
    <w:rsid w:val="002830FC"/>
    <w:rsid w:val="002834A2"/>
    <w:rsid w:val="00283631"/>
    <w:rsid w:val="00283E4F"/>
    <w:rsid w:val="002851BD"/>
    <w:rsid w:val="002852BE"/>
    <w:rsid w:val="0028616C"/>
    <w:rsid w:val="00290BF7"/>
    <w:rsid w:val="0029128C"/>
    <w:rsid w:val="00292E8A"/>
    <w:rsid w:val="00293507"/>
    <w:rsid w:val="00293B30"/>
    <w:rsid w:val="00296E33"/>
    <w:rsid w:val="00296FA2"/>
    <w:rsid w:val="002A2F4F"/>
    <w:rsid w:val="002A3BCC"/>
    <w:rsid w:val="002A4636"/>
    <w:rsid w:val="002A5B7D"/>
    <w:rsid w:val="002A60F7"/>
    <w:rsid w:val="002A6152"/>
    <w:rsid w:val="002B118B"/>
    <w:rsid w:val="002B144E"/>
    <w:rsid w:val="002B28BF"/>
    <w:rsid w:val="002B2B70"/>
    <w:rsid w:val="002B2E94"/>
    <w:rsid w:val="002B3630"/>
    <w:rsid w:val="002B4945"/>
    <w:rsid w:val="002B4AC1"/>
    <w:rsid w:val="002B5BF5"/>
    <w:rsid w:val="002B63DC"/>
    <w:rsid w:val="002B70CE"/>
    <w:rsid w:val="002C0B62"/>
    <w:rsid w:val="002C1193"/>
    <w:rsid w:val="002C16A0"/>
    <w:rsid w:val="002C19C5"/>
    <w:rsid w:val="002C1DA1"/>
    <w:rsid w:val="002C2400"/>
    <w:rsid w:val="002C43B6"/>
    <w:rsid w:val="002C44D0"/>
    <w:rsid w:val="002C574A"/>
    <w:rsid w:val="002C584B"/>
    <w:rsid w:val="002C61D4"/>
    <w:rsid w:val="002C663F"/>
    <w:rsid w:val="002C77CF"/>
    <w:rsid w:val="002D184F"/>
    <w:rsid w:val="002D3973"/>
    <w:rsid w:val="002D398A"/>
    <w:rsid w:val="002D56B9"/>
    <w:rsid w:val="002E0971"/>
    <w:rsid w:val="002E145B"/>
    <w:rsid w:val="002E16A7"/>
    <w:rsid w:val="002E1FC1"/>
    <w:rsid w:val="002E48D0"/>
    <w:rsid w:val="002E49A4"/>
    <w:rsid w:val="002E6079"/>
    <w:rsid w:val="002E6F82"/>
    <w:rsid w:val="002E7261"/>
    <w:rsid w:val="002E79AC"/>
    <w:rsid w:val="002F462F"/>
    <w:rsid w:val="002F4B4A"/>
    <w:rsid w:val="002F5D32"/>
    <w:rsid w:val="002F5D54"/>
    <w:rsid w:val="002F623A"/>
    <w:rsid w:val="002F680D"/>
    <w:rsid w:val="002F6880"/>
    <w:rsid w:val="002F6E2D"/>
    <w:rsid w:val="003016B4"/>
    <w:rsid w:val="00301F27"/>
    <w:rsid w:val="00302939"/>
    <w:rsid w:val="003032A9"/>
    <w:rsid w:val="00303BC1"/>
    <w:rsid w:val="003045FD"/>
    <w:rsid w:val="00305052"/>
    <w:rsid w:val="003078BD"/>
    <w:rsid w:val="00307CF4"/>
    <w:rsid w:val="0031159A"/>
    <w:rsid w:val="003125FA"/>
    <w:rsid w:val="00314239"/>
    <w:rsid w:val="003160FC"/>
    <w:rsid w:val="003179E5"/>
    <w:rsid w:val="00320065"/>
    <w:rsid w:val="003235C3"/>
    <w:rsid w:val="00323786"/>
    <w:rsid w:val="003245D2"/>
    <w:rsid w:val="003246EE"/>
    <w:rsid w:val="00325036"/>
    <w:rsid w:val="0032645C"/>
    <w:rsid w:val="00326D16"/>
    <w:rsid w:val="00327535"/>
    <w:rsid w:val="00327619"/>
    <w:rsid w:val="00330496"/>
    <w:rsid w:val="00330C02"/>
    <w:rsid w:val="0033139B"/>
    <w:rsid w:val="00331973"/>
    <w:rsid w:val="0033320F"/>
    <w:rsid w:val="003341EF"/>
    <w:rsid w:val="0033459F"/>
    <w:rsid w:val="00335B25"/>
    <w:rsid w:val="00335E8E"/>
    <w:rsid w:val="003362AD"/>
    <w:rsid w:val="003370BB"/>
    <w:rsid w:val="003377B3"/>
    <w:rsid w:val="00340A27"/>
    <w:rsid w:val="0034133E"/>
    <w:rsid w:val="00341680"/>
    <w:rsid w:val="0034260F"/>
    <w:rsid w:val="0034473C"/>
    <w:rsid w:val="0034511F"/>
    <w:rsid w:val="0034534F"/>
    <w:rsid w:val="00350A70"/>
    <w:rsid w:val="00350FF6"/>
    <w:rsid w:val="003512D1"/>
    <w:rsid w:val="0035273A"/>
    <w:rsid w:val="003539E2"/>
    <w:rsid w:val="00353D5F"/>
    <w:rsid w:val="00353E8E"/>
    <w:rsid w:val="00354854"/>
    <w:rsid w:val="003553A7"/>
    <w:rsid w:val="00355E5E"/>
    <w:rsid w:val="00355E61"/>
    <w:rsid w:val="00356694"/>
    <w:rsid w:val="003569F9"/>
    <w:rsid w:val="00356BB9"/>
    <w:rsid w:val="00357010"/>
    <w:rsid w:val="00357992"/>
    <w:rsid w:val="00357EB1"/>
    <w:rsid w:val="0036094C"/>
    <w:rsid w:val="00360E15"/>
    <w:rsid w:val="003615A9"/>
    <w:rsid w:val="00361CF2"/>
    <w:rsid w:val="00363EF8"/>
    <w:rsid w:val="00365EB9"/>
    <w:rsid w:val="00365FF2"/>
    <w:rsid w:val="00367BD9"/>
    <w:rsid w:val="0037053A"/>
    <w:rsid w:val="0037141A"/>
    <w:rsid w:val="00372541"/>
    <w:rsid w:val="003750A1"/>
    <w:rsid w:val="003753D7"/>
    <w:rsid w:val="0037657C"/>
    <w:rsid w:val="00376CF9"/>
    <w:rsid w:val="003770C8"/>
    <w:rsid w:val="00377EE4"/>
    <w:rsid w:val="003805E9"/>
    <w:rsid w:val="0038121E"/>
    <w:rsid w:val="00381A6E"/>
    <w:rsid w:val="00381ADC"/>
    <w:rsid w:val="00381BD9"/>
    <w:rsid w:val="00381F54"/>
    <w:rsid w:val="00382520"/>
    <w:rsid w:val="003837F2"/>
    <w:rsid w:val="0038436A"/>
    <w:rsid w:val="00386A6D"/>
    <w:rsid w:val="0038770F"/>
    <w:rsid w:val="00387E1F"/>
    <w:rsid w:val="003906A5"/>
    <w:rsid w:val="003917C8"/>
    <w:rsid w:val="0039299A"/>
    <w:rsid w:val="00394949"/>
    <w:rsid w:val="003969CD"/>
    <w:rsid w:val="003974FE"/>
    <w:rsid w:val="00397B1F"/>
    <w:rsid w:val="003A012E"/>
    <w:rsid w:val="003A0903"/>
    <w:rsid w:val="003A38CC"/>
    <w:rsid w:val="003A3EA2"/>
    <w:rsid w:val="003A3F2E"/>
    <w:rsid w:val="003A55E7"/>
    <w:rsid w:val="003A6710"/>
    <w:rsid w:val="003A7B7D"/>
    <w:rsid w:val="003B08F3"/>
    <w:rsid w:val="003B103C"/>
    <w:rsid w:val="003B1B2E"/>
    <w:rsid w:val="003B2326"/>
    <w:rsid w:val="003B33CF"/>
    <w:rsid w:val="003B404D"/>
    <w:rsid w:val="003B58FD"/>
    <w:rsid w:val="003B5E1C"/>
    <w:rsid w:val="003C1811"/>
    <w:rsid w:val="003C1CC3"/>
    <w:rsid w:val="003C271D"/>
    <w:rsid w:val="003C36C4"/>
    <w:rsid w:val="003C38BB"/>
    <w:rsid w:val="003C48E0"/>
    <w:rsid w:val="003C5A3D"/>
    <w:rsid w:val="003C6595"/>
    <w:rsid w:val="003D33C3"/>
    <w:rsid w:val="003D37E8"/>
    <w:rsid w:val="003D473D"/>
    <w:rsid w:val="003D4B8C"/>
    <w:rsid w:val="003D5C65"/>
    <w:rsid w:val="003D5D27"/>
    <w:rsid w:val="003D5D98"/>
    <w:rsid w:val="003D6E14"/>
    <w:rsid w:val="003D7525"/>
    <w:rsid w:val="003D7E11"/>
    <w:rsid w:val="003E09E4"/>
    <w:rsid w:val="003E13EB"/>
    <w:rsid w:val="003E183E"/>
    <w:rsid w:val="003E1A6B"/>
    <w:rsid w:val="003E27A3"/>
    <w:rsid w:val="003E2DBF"/>
    <w:rsid w:val="003E4E00"/>
    <w:rsid w:val="003E5B26"/>
    <w:rsid w:val="003F0660"/>
    <w:rsid w:val="003F088B"/>
    <w:rsid w:val="003F210F"/>
    <w:rsid w:val="003F2206"/>
    <w:rsid w:val="003F25E4"/>
    <w:rsid w:val="003F2973"/>
    <w:rsid w:val="003F4889"/>
    <w:rsid w:val="003F64BB"/>
    <w:rsid w:val="003F72ED"/>
    <w:rsid w:val="003F79A4"/>
    <w:rsid w:val="0040084A"/>
    <w:rsid w:val="00402168"/>
    <w:rsid w:val="0040271E"/>
    <w:rsid w:val="00402ADD"/>
    <w:rsid w:val="004046CF"/>
    <w:rsid w:val="0040492A"/>
    <w:rsid w:val="00404B4B"/>
    <w:rsid w:val="00404CEB"/>
    <w:rsid w:val="004059F3"/>
    <w:rsid w:val="00407185"/>
    <w:rsid w:val="004073A0"/>
    <w:rsid w:val="00407501"/>
    <w:rsid w:val="004076B0"/>
    <w:rsid w:val="004107A4"/>
    <w:rsid w:val="004116CC"/>
    <w:rsid w:val="0041181B"/>
    <w:rsid w:val="00411A9F"/>
    <w:rsid w:val="00411D4E"/>
    <w:rsid w:val="00412073"/>
    <w:rsid w:val="004135CE"/>
    <w:rsid w:val="0041470C"/>
    <w:rsid w:val="00414935"/>
    <w:rsid w:val="004170D5"/>
    <w:rsid w:val="0041742C"/>
    <w:rsid w:val="00420A0F"/>
    <w:rsid w:val="0042122A"/>
    <w:rsid w:val="0042158C"/>
    <w:rsid w:val="0042258E"/>
    <w:rsid w:val="00422695"/>
    <w:rsid w:val="00423D20"/>
    <w:rsid w:val="00424FCA"/>
    <w:rsid w:val="004254E5"/>
    <w:rsid w:val="004256AC"/>
    <w:rsid w:val="00425D76"/>
    <w:rsid w:val="004264D6"/>
    <w:rsid w:val="004275EF"/>
    <w:rsid w:val="00430046"/>
    <w:rsid w:val="004329B9"/>
    <w:rsid w:val="00432F74"/>
    <w:rsid w:val="00433CBC"/>
    <w:rsid w:val="00434913"/>
    <w:rsid w:val="00435D17"/>
    <w:rsid w:val="00437F70"/>
    <w:rsid w:val="00440A4D"/>
    <w:rsid w:val="004423A6"/>
    <w:rsid w:val="00442B76"/>
    <w:rsid w:val="00443E23"/>
    <w:rsid w:val="00444B0E"/>
    <w:rsid w:val="00445C61"/>
    <w:rsid w:val="004462DB"/>
    <w:rsid w:val="00446E3F"/>
    <w:rsid w:val="00447185"/>
    <w:rsid w:val="0045190C"/>
    <w:rsid w:val="00451EE0"/>
    <w:rsid w:val="004545C6"/>
    <w:rsid w:val="00456508"/>
    <w:rsid w:val="0046055D"/>
    <w:rsid w:val="00460987"/>
    <w:rsid w:val="0046102F"/>
    <w:rsid w:val="00462406"/>
    <w:rsid w:val="0046247C"/>
    <w:rsid w:val="004628D0"/>
    <w:rsid w:val="00467AB4"/>
    <w:rsid w:val="00467C95"/>
    <w:rsid w:val="0047008E"/>
    <w:rsid w:val="00470E51"/>
    <w:rsid w:val="00471E33"/>
    <w:rsid w:val="00472816"/>
    <w:rsid w:val="00473929"/>
    <w:rsid w:val="00474F7C"/>
    <w:rsid w:val="00475230"/>
    <w:rsid w:val="00477631"/>
    <w:rsid w:val="004803F9"/>
    <w:rsid w:val="00482BD1"/>
    <w:rsid w:val="00482F34"/>
    <w:rsid w:val="00484384"/>
    <w:rsid w:val="00484ADF"/>
    <w:rsid w:val="00484F46"/>
    <w:rsid w:val="004854E4"/>
    <w:rsid w:val="00485C0D"/>
    <w:rsid w:val="00486754"/>
    <w:rsid w:val="00487F50"/>
    <w:rsid w:val="0049103F"/>
    <w:rsid w:val="0049291D"/>
    <w:rsid w:val="00492BA0"/>
    <w:rsid w:val="004935F1"/>
    <w:rsid w:val="00493AFE"/>
    <w:rsid w:val="00496D37"/>
    <w:rsid w:val="004971DA"/>
    <w:rsid w:val="004A02FB"/>
    <w:rsid w:val="004A077F"/>
    <w:rsid w:val="004A15DD"/>
    <w:rsid w:val="004A379A"/>
    <w:rsid w:val="004A459C"/>
    <w:rsid w:val="004A45A0"/>
    <w:rsid w:val="004A4B52"/>
    <w:rsid w:val="004A50E1"/>
    <w:rsid w:val="004A51DD"/>
    <w:rsid w:val="004A5618"/>
    <w:rsid w:val="004A677D"/>
    <w:rsid w:val="004A67FD"/>
    <w:rsid w:val="004B01D4"/>
    <w:rsid w:val="004B0D48"/>
    <w:rsid w:val="004B2B77"/>
    <w:rsid w:val="004B40BB"/>
    <w:rsid w:val="004B4224"/>
    <w:rsid w:val="004B452B"/>
    <w:rsid w:val="004B5273"/>
    <w:rsid w:val="004B5946"/>
    <w:rsid w:val="004B5CD7"/>
    <w:rsid w:val="004B62E5"/>
    <w:rsid w:val="004B76C0"/>
    <w:rsid w:val="004B7FF5"/>
    <w:rsid w:val="004C03E0"/>
    <w:rsid w:val="004C1A23"/>
    <w:rsid w:val="004C2A9D"/>
    <w:rsid w:val="004C3394"/>
    <w:rsid w:val="004C6A26"/>
    <w:rsid w:val="004C6C01"/>
    <w:rsid w:val="004C7F85"/>
    <w:rsid w:val="004D0D7B"/>
    <w:rsid w:val="004D1514"/>
    <w:rsid w:val="004D1FED"/>
    <w:rsid w:val="004D26B1"/>
    <w:rsid w:val="004D2B81"/>
    <w:rsid w:val="004D2C32"/>
    <w:rsid w:val="004D2D31"/>
    <w:rsid w:val="004D3521"/>
    <w:rsid w:val="004D352A"/>
    <w:rsid w:val="004D4494"/>
    <w:rsid w:val="004D467B"/>
    <w:rsid w:val="004D694F"/>
    <w:rsid w:val="004D6AF0"/>
    <w:rsid w:val="004E0A2F"/>
    <w:rsid w:val="004E0B3A"/>
    <w:rsid w:val="004E11E8"/>
    <w:rsid w:val="004E18B5"/>
    <w:rsid w:val="004E1ECB"/>
    <w:rsid w:val="004E2368"/>
    <w:rsid w:val="004E242E"/>
    <w:rsid w:val="004E383E"/>
    <w:rsid w:val="004E53F5"/>
    <w:rsid w:val="004E5F4D"/>
    <w:rsid w:val="004E606E"/>
    <w:rsid w:val="004E6FB1"/>
    <w:rsid w:val="004F06F8"/>
    <w:rsid w:val="004F0B69"/>
    <w:rsid w:val="004F0DB4"/>
    <w:rsid w:val="004F1968"/>
    <w:rsid w:val="004F3B2F"/>
    <w:rsid w:val="004F4E77"/>
    <w:rsid w:val="004F65FC"/>
    <w:rsid w:val="004F6F60"/>
    <w:rsid w:val="004F7A01"/>
    <w:rsid w:val="004F7AAD"/>
    <w:rsid w:val="005009BB"/>
    <w:rsid w:val="00501951"/>
    <w:rsid w:val="00501C0C"/>
    <w:rsid w:val="0050276B"/>
    <w:rsid w:val="0050749F"/>
    <w:rsid w:val="00511AB8"/>
    <w:rsid w:val="00513756"/>
    <w:rsid w:val="00513CA0"/>
    <w:rsid w:val="00514382"/>
    <w:rsid w:val="00514D05"/>
    <w:rsid w:val="00514F40"/>
    <w:rsid w:val="005155E1"/>
    <w:rsid w:val="00515859"/>
    <w:rsid w:val="00515D5A"/>
    <w:rsid w:val="00515DC5"/>
    <w:rsid w:val="00516C8F"/>
    <w:rsid w:val="005177CE"/>
    <w:rsid w:val="00520961"/>
    <w:rsid w:val="00520CF3"/>
    <w:rsid w:val="005216B1"/>
    <w:rsid w:val="00521BC2"/>
    <w:rsid w:val="00524032"/>
    <w:rsid w:val="00524383"/>
    <w:rsid w:val="005302F9"/>
    <w:rsid w:val="005306B0"/>
    <w:rsid w:val="00530964"/>
    <w:rsid w:val="00531700"/>
    <w:rsid w:val="005319E4"/>
    <w:rsid w:val="005327EE"/>
    <w:rsid w:val="00532F9D"/>
    <w:rsid w:val="00533468"/>
    <w:rsid w:val="00533D02"/>
    <w:rsid w:val="00535787"/>
    <w:rsid w:val="005358EA"/>
    <w:rsid w:val="00535B35"/>
    <w:rsid w:val="005369DC"/>
    <w:rsid w:val="00536F7F"/>
    <w:rsid w:val="0053707D"/>
    <w:rsid w:val="005370E9"/>
    <w:rsid w:val="00540CF8"/>
    <w:rsid w:val="00540E92"/>
    <w:rsid w:val="00540F5A"/>
    <w:rsid w:val="005422B7"/>
    <w:rsid w:val="0054267D"/>
    <w:rsid w:val="005427A1"/>
    <w:rsid w:val="00543380"/>
    <w:rsid w:val="005447BA"/>
    <w:rsid w:val="00544A13"/>
    <w:rsid w:val="00545023"/>
    <w:rsid w:val="00545B99"/>
    <w:rsid w:val="00545D4D"/>
    <w:rsid w:val="00546ED6"/>
    <w:rsid w:val="005503C3"/>
    <w:rsid w:val="00550BC4"/>
    <w:rsid w:val="00550D55"/>
    <w:rsid w:val="0055395A"/>
    <w:rsid w:val="00553F92"/>
    <w:rsid w:val="00554236"/>
    <w:rsid w:val="00554E61"/>
    <w:rsid w:val="005577F5"/>
    <w:rsid w:val="005600DD"/>
    <w:rsid w:val="005618D8"/>
    <w:rsid w:val="0056215F"/>
    <w:rsid w:val="005657EC"/>
    <w:rsid w:val="00565D14"/>
    <w:rsid w:val="00565F67"/>
    <w:rsid w:val="00566F1C"/>
    <w:rsid w:val="0056775F"/>
    <w:rsid w:val="00570631"/>
    <w:rsid w:val="005706DA"/>
    <w:rsid w:val="005715DD"/>
    <w:rsid w:val="00574D1C"/>
    <w:rsid w:val="00575E8C"/>
    <w:rsid w:val="0057630B"/>
    <w:rsid w:val="00576965"/>
    <w:rsid w:val="00576AB8"/>
    <w:rsid w:val="0057749E"/>
    <w:rsid w:val="0058050F"/>
    <w:rsid w:val="00580663"/>
    <w:rsid w:val="00582BBD"/>
    <w:rsid w:val="005832BE"/>
    <w:rsid w:val="005838B7"/>
    <w:rsid w:val="00584108"/>
    <w:rsid w:val="005864CC"/>
    <w:rsid w:val="005869F3"/>
    <w:rsid w:val="00586ABC"/>
    <w:rsid w:val="00586B09"/>
    <w:rsid w:val="00587E41"/>
    <w:rsid w:val="005904BD"/>
    <w:rsid w:val="00590ACD"/>
    <w:rsid w:val="005912CA"/>
    <w:rsid w:val="00591351"/>
    <w:rsid w:val="005915A9"/>
    <w:rsid w:val="00592025"/>
    <w:rsid w:val="00592668"/>
    <w:rsid w:val="00592A37"/>
    <w:rsid w:val="00593118"/>
    <w:rsid w:val="005947A6"/>
    <w:rsid w:val="00594A67"/>
    <w:rsid w:val="00595FD2"/>
    <w:rsid w:val="00596186"/>
    <w:rsid w:val="005963A4"/>
    <w:rsid w:val="005974DE"/>
    <w:rsid w:val="005976B8"/>
    <w:rsid w:val="00597AE8"/>
    <w:rsid w:val="005A00C0"/>
    <w:rsid w:val="005A0F37"/>
    <w:rsid w:val="005A2252"/>
    <w:rsid w:val="005A2EC1"/>
    <w:rsid w:val="005A2EF0"/>
    <w:rsid w:val="005A3B5B"/>
    <w:rsid w:val="005A405C"/>
    <w:rsid w:val="005A4FF7"/>
    <w:rsid w:val="005A53A0"/>
    <w:rsid w:val="005A5611"/>
    <w:rsid w:val="005A616F"/>
    <w:rsid w:val="005A61C5"/>
    <w:rsid w:val="005A6A83"/>
    <w:rsid w:val="005A6D57"/>
    <w:rsid w:val="005A7731"/>
    <w:rsid w:val="005B0825"/>
    <w:rsid w:val="005B3388"/>
    <w:rsid w:val="005B4F5B"/>
    <w:rsid w:val="005B5914"/>
    <w:rsid w:val="005B6231"/>
    <w:rsid w:val="005C030F"/>
    <w:rsid w:val="005C04E5"/>
    <w:rsid w:val="005C07E7"/>
    <w:rsid w:val="005C1BAF"/>
    <w:rsid w:val="005C25BD"/>
    <w:rsid w:val="005C37ED"/>
    <w:rsid w:val="005C4C91"/>
    <w:rsid w:val="005C5FF4"/>
    <w:rsid w:val="005C7431"/>
    <w:rsid w:val="005D0158"/>
    <w:rsid w:val="005D025D"/>
    <w:rsid w:val="005D1F2B"/>
    <w:rsid w:val="005D2ECE"/>
    <w:rsid w:val="005D34EE"/>
    <w:rsid w:val="005D3722"/>
    <w:rsid w:val="005D3DE7"/>
    <w:rsid w:val="005D43A7"/>
    <w:rsid w:val="005D53BC"/>
    <w:rsid w:val="005D54EF"/>
    <w:rsid w:val="005D5C1C"/>
    <w:rsid w:val="005D7107"/>
    <w:rsid w:val="005D7271"/>
    <w:rsid w:val="005D7908"/>
    <w:rsid w:val="005D7CD2"/>
    <w:rsid w:val="005E0787"/>
    <w:rsid w:val="005E0C9B"/>
    <w:rsid w:val="005E1D55"/>
    <w:rsid w:val="005E1DE1"/>
    <w:rsid w:val="005E2A8B"/>
    <w:rsid w:val="005E2ACF"/>
    <w:rsid w:val="005E4229"/>
    <w:rsid w:val="005E42F0"/>
    <w:rsid w:val="005E53E0"/>
    <w:rsid w:val="005E5B3E"/>
    <w:rsid w:val="005E5C5B"/>
    <w:rsid w:val="005E7327"/>
    <w:rsid w:val="005E7D19"/>
    <w:rsid w:val="005F020B"/>
    <w:rsid w:val="005F1EBD"/>
    <w:rsid w:val="005F20FB"/>
    <w:rsid w:val="005F238A"/>
    <w:rsid w:val="005F2D52"/>
    <w:rsid w:val="005F42F8"/>
    <w:rsid w:val="005F491A"/>
    <w:rsid w:val="005F4D46"/>
    <w:rsid w:val="005F527F"/>
    <w:rsid w:val="005F5A28"/>
    <w:rsid w:val="005F6590"/>
    <w:rsid w:val="006004F3"/>
    <w:rsid w:val="006020F9"/>
    <w:rsid w:val="006023FF"/>
    <w:rsid w:val="00602475"/>
    <w:rsid w:val="00603813"/>
    <w:rsid w:val="00604010"/>
    <w:rsid w:val="00604712"/>
    <w:rsid w:val="00605BD7"/>
    <w:rsid w:val="006060A9"/>
    <w:rsid w:val="00610BEB"/>
    <w:rsid w:val="0061277E"/>
    <w:rsid w:val="00612BC8"/>
    <w:rsid w:val="0061482D"/>
    <w:rsid w:val="00614F0A"/>
    <w:rsid w:val="0061571B"/>
    <w:rsid w:val="00615746"/>
    <w:rsid w:val="00616200"/>
    <w:rsid w:val="00616655"/>
    <w:rsid w:val="006173F8"/>
    <w:rsid w:val="00620B2E"/>
    <w:rsid w:val="006222F1"/>
    <w:rsid w:val="00622D28"/>
    <w:rsid w:val="00622FB6"/>
    <w:rsid w:val="006243FD"/>
    <w:rsid w:val="006251AE"/>
    <w:rsid w:val="006257D1"/>
    <w:rsid w:val="006270AD"/>
    <w:rsid w:val="00627A99"/>
    <w:rsid w:val="00630C42"/>
    <w:rsid w:val="00630E63"/>
    <w:rsid w:val="00631368"/>
    <w:rsid w:val="00631BF4"/>
    <w:rsid w:val="00631C06"/>
    <w:rsid w:val="006323F2"/>
    <w:rsid w:val="00633045"/>
    <w:rsid w:val="006337E6"/>
    <w:rsid w:val="00633A7E"/>
    <w:rsid w:val="00633B23"/>
    <w:rsid w:val="00634664"/>
    <w:rsid w:val="00635062"/>
    <w:rsid w:val="0063540C"/>
    <w:rsid w:val="00637272"/>
    <w:rsid w:val="00637982"/>
    <w:rsid w:val="006412D2"/>
    <w:rsid w:val="00643C61"/>
    <w:rsid w:val="00643F0C"/>
    <w:rsid w:val="00644084"/>
    <w:rsid w:val="00644C9F"/>
    <w:rsid w:val="0064582B"/>
    <w:rsid w:val="00646525"/>
    <w:rsid w:val="00646CB7"/>
    <w:rsid w:val="006508AA"/>
    <w:rsid w:val="00653391"/>
    <w:rsid w:val="00653424"/>
    <w:rsid w:val="006572C5"/>
    <w:rsid w:val="00657DCE"/>
    <w:rsid w:val="00660311"/>
    <w:rsid w:val="00660B3F"/>
    <w:rsid w:val="00661099"/>
    <w:rsid w:val="006619E4"/>
    <w:rsid w:val="00661CB9"/>
    <w:rsid w:val="00662439"/>
    <w:rsid w:val="006633EF"/>
    <w:rsid w:val="006647EA"/>
    <w:rsid w:val="00664A87"/>
    <w:rsid w:val="00664E63"/>
    <w:rsid w:val="00665919"/>
    <w:rsid w:val="00666358"/>
    <w:rsid w:val="00666C10"/>
    <w:rsid w:val="00671731"/>
    <w:rsid w:val="006717AF"/>
    <w:rsid w:val="006723D8"/>
    <w:rsid w:val="006733E8"/>
    <w:rsid w:val="0067504E"/>
    <w:rsid w:val="0067516A"/>
    <w:rsid w:val="006753EF"/>
    <w:rsid w:val="00675F90"/>
    <w:rsid w:val="00677FC7"/>
    <w:rsid w:val="00680A3B"/>
    <w:rsid w:val="00680B8B"/>
    <w:rsid w:val="006816F7"/>
    <w:rsid w:val="006817D0"/>
    <w:rsid w:val="00681BCC"/>
    <w:rsid w:val="00682316"/>
    <w:rsid w:val="0068479C"/>
    <w:rsid w:val="00685BD8"/>
    <w:rsid w:val="00686940"/>
    <w:rsid w:val="00690881"/>
    <w:rsid w:val="006916C8"/>
    <w:rsid w:val="00692AE4"/>
    <w:rsid w:val="0069300F"/>
    <w:rsid w:val="0069344B"/>
    <w:rsid w:val="00693E69"/>
    <w:rsid w:val="006947F4"/>
    <w:rsid w:val="006954B6"/>
    <w:rsid w:val="00695AFA"/>
    <w:rsid w:val="0069601C"/>
    <w:rsid w:val="00696B11"/>
    <w:rsid w:val="00696DF9"/>
    <w:rsid w:val="00697B52"/>
    <w:rsid w:val="006A0BDC"/>
    <w:rsid w:val="006A0EEE"/>
    <w:rsid w:val="006A2A38"/>
    <w:rsid w:val="006A5D4A"/>
    <w:rsid w:val="006A6A38"/>
    <w:rsid w:val="006A6AFF"/>
    <w:rsid w:val="006A7FD3"/>
    <w:rsid w:val="006B0FB5"/>
    <w:rsid w:val="006B2E9B"/>
    <w:rsid w:val="006B4C62"/>
    <w:rsid w:val="006B4EAA"/>
    <w:rsid w:val="006B69C4"/>
    <w:rsid w:val="006B6F42"/>
    <w:rsid w:val="006C12F4"/>
    <w:rsid w:val="006C3EB2"/>
    <w:rsid w:val="006C5729"/>
    <w:rsid w:val="006C6C61"/>
    <w:rsid w:val="006C7B33"/>
    <w:rsid w:val="006D0731"/>
    <w:rsid w:val="006D1F82"/>
    <w:rsid w:val="006D3172"/>
    <w:rsid w:val="006D3CD4"/>
    <w:rsid w:val="006D4FEE"/>
    <w:rsid w:val="006D6336"/>
    <w:rsid w:val="006D6E89"/>
    <w:rsid w:val="006D703C"/>
    <w:rsid w:val="006E0310"/>
    <w:rsid w:val="006E1446"/>
    <w:rsid w:val="006E1FA6"/>
    <w:rsid w:val="006E21C4"/>
    <w:rsid w:val="006E26B7"/>
    <w:rsid w:val="006E2F04"/>
    <w:rsid w:val="006E3A80"/>
    <w:rsid w:val="006E5F56"/>
    <w:rsid w:val="006E7F29"/>
    <w:rsid w:val="006F035E"/>
    <w:rsid w:val="006F0D94"/>
    <w:rsid w:val="006F347A"/>
    <w:rsid w:val="006F380D"/>
    <w:rsid w:val="006F3F8E"/>
    <w:rsid w:val="006F42A2"/>
    <w:rsid w:val="006F5949"/>
    <w:rsid w:val="006F5CF4"/>
    <w:rsid w:val="006F62F2"/>
    <w:rsid w:val="00700478"/>
    <w:rsid w:val="00700E0A"/>
    <w:rsid w:val="00701270"/>
    <w:rsid w:val="00702D58"/>
    <w:rsid w:val="00702F81"/>
    <w:rsid w:val="0070318E"/>
    <w:rsid w:val="00703667"/>
    <w:rsid w:val="00704E7B"/>
    <w:rsid w:val="007050BC"/>
    <w:rsid w:val="007053D5"/>
    <w:rsid w:val="007064A8"/>
    <w:rsid w:val="00710027"/>
    <w:rsid w:val="0071174F"/>
    <w:rsid w:val="00711D4E"/>
    <w:rsid w:val="00712C2E"/>
    <w:rsid w:val="00715460"/>
    <w:rsid w:val="00715BC2"/>
    <w:rsid w:val="00715FF5"/>
    <w:rsid w:val="00716E13"/>
    <w:rsid w:val="00720BB9"/>
    <w:rsid w:val="00722EC8"/>
    <w:rsid w:val="0072406A"/>
    <w:rsid w:val="0072549F"/>
    <w:rsid w:val="00727027"/>
    <w:rsid w:val="00727F64"/>
    <w:rsid w:val="00730E79"/>
    <w:rsid w:val="007310C4"/>
    <w:rsid w:val="0073316C"/>
    <w:rsid w:val="00733FC8"/>
    <w:rsid w:val="0073468A"/>
    <w:rsid w:val="007351FA"/>
    <w:rsid w:val="007353E8"/>
    <w:rsid w:val="00735777"/>
    <w:rsid w:val="00735E16"/>
    <w:rsid w:val="007362E8"/>
    <w:rsid w:val="00736925"/>
    <w:rsid w:val="00736F0F"/>
    <w:rsid w:val="00740849"/>
    <w:rsid w:val="00740C60"/>
    <w:rsid w:val="007413F9"/>
    <w:rsid w:val="00741592"/>
    <w:rsid w:val="0074228C"/>
    <w:rsid w:val="0074352D"/>
    <w:rsid w:val="00744733"/>
    <w:rsid w:val="00745C63"/>
    <w:rsid w:val="007470BB"/>
    <w:rsid w:val="0074751F"/>
    <w:rsid w:val="0075126A"/>
    <w:rsid w:val="00751B40"/>
    <w:rsid w:val="007547D1"/>
    <w:rsid w:val="00755CDF"/>
    <w:rsid w:val="007563DC"/>
    <w:rsid w:val="00761178"/>
    <w:rsid w:val="00761C83"/>
    <w:rsid w:val="00761F38"/>
    <w:rsid w:val="007620E8"/>
    <w:rsid w:val="00762692"/>
    <w:rsid w:val="00762886"/>
    <w:rsid w:val="00762BFB"/>
    <w:rsid w:val="00762C0D"/>
    <w:rsid w:val="00762DB4"/>
    <w:rsid w:val="007645B1"/>
    <w:rsid w:val="0076570E"/>
    <w:rsid w:val="00770AFA"/>
    <w:rsid w:val="007713AB"/>
    <w:rsid w:val="00771508"/>
    <w:rsid w:val="00771CEE"/>
    <w:rsid w:val="00772179"/>
    <w:rsid w:val="00772328"/>
    <w:rsid w:val="00772AC0"/>
    <w:rsid w:val="00773ECB"/>
    <w:rsid w:val="00774762"/>
    <w:rsid w:val="0077531F"/>
    <w:rsid w:val="007775EA"/>
    <w:rsid w:val="00777C9D"/>
    <w:rsid w:val="00777F2A"/>
    <w:rsid w:val="007801DC"/>
    <w:rsid w:val="00780873"/>
    <w:rsid w:val="00781A25"/>
    <w:rsid w:val="00782FED"/>
    <w:rsid w:val="00783483"/>
    <w:rsid w:val="007839D6"/>
    <w:rsid w:val="0078757F"/>
    <w:rsid w:val="007900AC"/>
    <w:rsid w:val="007907EE"/>
    <w:rsid w:val="00791A0D"/>
    <w:rsid w:val="00791AA8"/>
    <w:rsid w:val="00792348"/>
    <w:rsid w:val="00794E7E"/>
    <w:rsid w:val="007954C5"/>
    <w:rsid w:val="0079590B"/>
    <w:rsid w:val="00796854"/>
    <w:rsid w:val="007A01EE"/>
    <w:rsid w:val="007A0E59"/>
    <w:rsid w:val="007A24E8"/>
    <w:rsid w:val="007A3392"/>
    <w:rsid w:val="007A3986"/>
    <w:rsid w:val="007A3B11"/>
    <w:rsid w:val="007A43E8"/>
    <w:rsid w:val="007A5E66"/>
    <w:rsid w:val="007A6D50"/>
    <w:rsid w:val="007A752C"/>
    <w:rsid w:val="007A7943"/>
    <w:rsid w:val="007B02CA"/>
    <w:rsid w:val="007B041E"/>
    <w:rsid w:val="007B1998"/>
    <w:rsid w:val="007B50E1"/>
    <w:rsid w:val="007C0354"/>
    <w:rsid w:val="007C0EA8"/>
    <w:rsid w:val="007C116F"/>
    <w:rsid w:val="007C4D05"/>
    <w:rsid w:val="007C5693"/>
    <w:rsid w:val="007C5E8B"/>
    <w:rsid w:val="007C677F"/>
    <w:rsid w:val="007C6F1A"/>
    <w:rsid w:val="007C7157"/>
    <w:rsid w:val="007D1674"/>
    <w:rsid w:val="007D2FBE"/>
    <w:rsid w:val="007D4576"/>
    <w:rsid w:val="007D526C"/>
    <w:rsid w:val="007D529A"/>
    <w:rsid w:val="007D58E4"/>
    <w:rsid w:val="007D6D20"/>
    <w:rsid w:val="007E0D69"/>
    <w:rsid w:val="007E2C33"/>
    <w:rsid w:val="007E41E5"/>
    <w:rsid w:val="007E4448"/>
    <w:rsid w:val="007E4ACB"/>
    <w:rsid w:val="007E4C1C"/>
    <w:rsid w:val="007E4D43"/>
    <w:rsid w:val="007E4D52"/>
    <w:rsid w:val="007E50E4"/>
    <w:rsid w:val="007E5E99"/>
    <w:rsid w:val="007E6F7F"/>
    <w:rsid w:val="007E77B1"/>
    <w:rsid w:val="007F1566"/>
    <w:rsid w:val="007F168C"/>
    <w:rsid w:val="007F1852"/>
    <w:rsid w:val="007F185C"/>
    <w:rsid w:val="007F1A8E"/>
    <w:rsid w:val="007F25A4"/>
    <w:rsid w:val="007F36F1"/>
    <w:rsid w:val="007F37D7"/>
    <w:rsid w:val="007F3D7D"/>
    <w:rsid w:val="007F44A2"/>
    <w:rsid w:val="007F594E"/>
    <w:rsid w:val="007F5F04"/>
    <w:rsid w:val="008009E8"/>
    <w:rsid w:val="00801ECE"/>
    <w:rsid w:val="00802326"/>
    <w:rsid w:val="0080345E"/>
    <w:rsid w:val="0080364A"/>
    <w:rsid w:val="008053E9"/>
    <w:rsid w:val="008064E4"/>
    <w:rsid w:val="00807CFC"/>
    <w:rsid w:val="00810100"/>
    <w:rsid w:val="008109C3"/>
    <w:rsid w:val="00811F85"/>
    <w:rsid w:val="00812ECB"/>
    <w:rsid w:val="00813AAC"/>
    <w:rsid w:val="00814C1A"/>
    <w:rsid w:val="00814E05"/>
    <w:rsid w:val="0081558D"/>
    <w:rsid w:val="00815D6E"/>
    <w:rsid w:val="00817F35"/>
    <w:rsid w:val="00820B03"/>
    <w:rsid w:val="00821E05"/>
    <w:rsid w:val="0082204C"/>
    <w:rsid w:val="008245B1"/>
    <w:rsid w:val="0082531F"/>
    <w:rsid w:val="00825432"/>
    <w:rsid w:val="00827D9A"/>
    <w:rsid w:val="00830C74"/>
    <w:rsid w:val="008319EE"/>
    <w:rsid w:val="00833B8F"/>
    <w:rsid w:val="008349F7"/>
    <w:rsid w:val="00835422"/>
    <w:rsid w:val="008404FE"/>
    <w:rsid w:val="0084114F"/>
    <w:rsid w:val="0084209B"/>
    <w:rsid w:val="00842480"/>
    <w:rsid w:val="00842582"/>
    <w:rsid w:val="00842F60"/>
    <w:rsid w:val="00842F96"/>
    <w:rsid w:val="00843B49"/>
    <w:rsid w:val="00844002"/>
    <w:rsid w:val="00844442"/>
    <w:rsid w:val="00844F68"/>
    <w:rsid w:val="00846465"/>
    <w:rsid w:val="008466C7"/>
    <w:rsid w:val="00852517"/>
    <w:rsid w:val="008526A9"/>
    <w:rsid w:val="00852784"/>
    <w:rsid w:val="00853073"/>
    <w:rsid w:val="00853596"/>
    <w:rsid w:val="0085464C"/>
    <w:rsid w:val="008546D4"/>
    <w:rsid w:val="00855A81"/>
    <w:rsid w:val="00855A83"/>
    <w:rsid w:val="00855BBF"/>
    <w:rsid w:val="00855DBD"/>
    <w:rsid w:val="0085658D"/>
    <w:rsid w:val="008567EE"/>
    <w:rsid w:val="00857146"/>
    <w:rsid w:val="00857D3A"/>
    <w:rsid w:val="00860AFF"/>
    <w:rsid w:val="00862331"/>
    <w:rsid w:val="008639A2"/>
    <w:rsid w:val="008644F4"/>
    <w:rsid w:val="00864F2A"/>
    <w:rsid w:val="00865FB7"/>
    <w:rsid w:val="008661A1"/>
    <w:rsid w:val="00866620"/>
    <w:rsid w:val="0086665B"/>
    <w:rsid w:val="00867124"/>
    <w:rsid w:val="008671F0"/>
    <w:rsid w:val="00867CAA"/>
    <w:rsid w:val="00870889"/>
    <w:rsid w:val="00870B01"/>
    <w:rsid w:val="00870CAF"/>
    <w:rsid w:val="0087320F"/>
    <w:rsid w:val="00874D84"/>
    <w:rsid w:val="008753FF"/>
    <w:rsid w:val="00875E5D"/>
    <w:rsid w:val="0087728C"/>
    <w:rsid w:val="008806B3"/>
    <w:rsid w:val="0088123D"/>
    <w:rsid w:val="008812F2"/>
    <w:rsid w:val="008838AF"/>
    <w:rsid w:val="0088447C"/>
    <w:rsid w:val="0088566A"/>
    <w:rsid w:val="008868A5"/>
    <w:rsid w:val="00886971"/>
    <w:rsid w:val="00886FDC"/>
    <w:rsid w:val="008872DD"/>
    <w:rsid w:val="00887C35"/>
    <w:rsid w:val="00887F27"/>
    <w:rsid w:val="00891220"/>
    <w:rsid w:val="00891B04"/>
    <w:rsid w:val="008930A4"/>
    <w:rsid w:val="00893604"/>
    <w:rsid w:val="00894389"/>
    <w:rsid w:val="00894420"/>
    <w:rsid w:val="008945DB"/>
    <w:rsid w:val="008947CE"/>
    <w:rsid w:val="00894A53"/>
    <w:rsid w:val="00894E67"/>
    <w:rsid w:val="008A02F1"/>
    <w:rsid w:val="008A3053"/>
    <w:rsid w:val="008A63F1"/>
    <w:rsid w:val="008A6CE6"/>
    <w:rsid w:val="008B0BC0"/>
    <w:rsid w:val="008B0C5B"/>
    <w:rsid w:val="008B0D49"/>
    <w:rsid w:val="008B127F"/>
    <w:rsid w:val="008B4D3F"/>
    <w:rsid w:val="008B5E86"/>
    <w:rsid w:val="008B5F63"/>
    <w:rsid w:val="008B6ACA"/>
    <w:rsid w:val="008B7A96"/>
    <w:rsid w:val="008C01D3"/>
    <w:rsid w:val="008C038A"/>
    <w:rsid w:val="008C1293"/>
    <w:rsid w:val="008C1C8F"/>
    <w:rsid w:val="008C1C95"/>
    <w:rsid w:val="008C2BD0"/>
    <w:rsid w:val="008C2C02"/>
    <w:rsid w:val="008C2D7A"/>
    <w:rsid w:val="008C3294"/>
    <w:rsid w:val="008C3751"/>
    <w:rsid w:val="008C39BD"/>
    <w:rsid w:val="008C3F35"/>
    <w:rsid w:val="008C403F"/>
    <w:rsid w:val="008C4937"/>
    <w:rsid w:val="008C50A0"/>
    <w:rsid w:val="008D0141"/>
    <w:rsid w:val="008D0C4F"/>
    <w:rsid w:val="008D168C"/>
    <w:rsid w:val="008D181F"/>
    <w:rsid w:val="008D1E46"/>
    <w:rsid w:val="008D2751"/>
    <w:rsid w:val="008D292D"/>
    <w:rsid w:val="008D43DE"/>
    <w:rsid w:val="008D51A9"/>
    <w:rsid w:val="008D5C55"/>
    <w:rsid w:val="008E28EB"/>
    <w:rsid w:val="008E4A02"/>
    <w:rsid w:val="008E4E5E"/>
    <w:rsid w:val="008E5076"/>
    <w:rsid w:val="008E51B7"/>
    <w:rsid w:val="008E53E8"/>
    <w:rsid w:val="008E7B5F"/>
    <w:rsid w:val="008F1A81"/>
    <w:rsid w:val="008F1E5F"/>
    <w:rsid w:val="008F2190"/>
    <w:rsid w:val="008F30C6"/>
    <w:rsid w:val="008F44C2"/>
    <w:rsid w:val="008F4987"/>
    <w:rsid w:val="008F55A8"/>
    <w:rsid w:val="008F672F"/>
    <w:rsid w:val="008F796A"/>
    <w:rsid w:val="009004EA"/>
    <w:rsid w:val="0090268B"/>
    <w:rsid w:val="00902A28"/>
    <w:rsid w:val="009036C1"/>
    <w:rsid w:val="00903B44"/>
    <w:rsid w:val="00903C1C"/>
    <w:rsid w:val="009041DB"/>
    <w:rsid w:val="00905A25"/>
    <w:rsid w:val="00905DE2"/>
    <w:rsid w:val="009104E1"/>
    <w:rsid w:val="00911364"/>
    <w:rsid w:val="00911724"/>
    <w:rsid w:val="009120B5"/>
    <w:rsid w:val="0091214D"/>
    <w:rsid w:val="00912669"/>
    <w:rsid w:val="00913A8B"/>
    <w:rsid w:val="00914F92"/>
    <w:rsid w:val="00915247"/>
    <w:rsid w:val="0091558B"/>
    <w:rsid w:val="00915ACD"/>
    <w:rsid w:val="00915AE5"/>
    <w:rsid w:val="009163A9"/>
    <w:rsid w:val="00916778"/>
    <w:rsid w:val="0091710C"/>
    <w:rsid w:val="00917672"/>
    <w:rsid w:val="009177CA"/>
    <w:rsid w:val="00917BED"/>
    <w:rsid w:val="00917D86"/>
    <w:rsid w:val="00920144"/>
    <w:rsid w:val="00921DD6"/>
    <w:rsid w:val="009227A0"/>
    <w:rsid w:val="009229D6"/>
    <w:rsid w:val="00923732"/>
    <w:rsid w:val="009244E2"/>
    <w:rsid w:val="00925BB7"/>
    <w:rsid w:val="00926045"/>
    <w:rsid w:val="00926572"/>
    <w:rsid w:val="00930C29"/>
    <w:rsid w:val="009311D9"/>
    <w:rsid w:val="00931D0F"/>
    <w:rsid w:val="00932D3E"/>
    <w:rsid w:val="009331B2"/>
    <w:rsid w:val="009339FF"/>
    <w:rsid w:val="009345E7"/>
    <w:rsid w:val="00935BF9"/>
    <w:rsid w:val="00936C40"/>
    <w:rsid w:val="0093710E"/>
    <w:rsid w:val="009374DF"/>
    <w:rsid w:val="00940F7C"/>
    <w:rsid w:val="00941090"/>
    <w:rsid w:val="009417DA"/>
    <w:rsid w:val="00941C11"/>
    <w:rsid w:val="009425B5"/>
    <w:rsid w:val="00942BE9"/>
    <w:rsid w:val="00942D5C"/>
    <w:rsid w:val="009436E9"/>
    <w:rsid w:val="0095004A"/>
    <w:rsid w:val="009501BD"/>
    <w:rsid w:val="00950B9F"/>
    <w:rsid w:val="00953240"/>
    <w:rsid w:val="009533D6"/>
    <w:rsid w:val="00954574"/>
    <w:rsid w:val="00954E8D"/>
    <w:rsid w:val="00954F1B"/>
    <w:rsid w:val="00956784"/>
    <w:rsid w:val="00956D38"/>
    <w:rsid w:val="0096018F"/>
    <w:rsid w:val="009602D1"/>
    <w:rsid w:val="0096058B"/>
    <w:rsid w:val="009610FC"/>
    <w:rsid w:val="0096250D"/>
    <w:rsid w:val="0096340D"/>
    <w:rsid w:val="009635E8"/>
    <w:rsid w:val="00963B42"/>
    <w:rsid w:val="009649B8"/>
    <w:rsid w:val="009658CB"/>
    <w:rsid w:val="00965F1B"/>
    <w:rsid w:val="00966ABD"/>
    <w:rsid w:val="00967222"/>
    <w:rsid w:val="009677A8"/>
    <w:rsid w:val="00971B9C"/>
    <w:rsid w:val="00971ED1"/>
    <w:rsid w:val="009720B3"/>
    <w:rsid w:val="009727F8"/>
    <w:rsid w:val="0097363F"/>
    <w:rsid w:val="00973E46"/>
    <w:rsid w:val="00975310"/>
    <w:rsid w:val="00975AEB"/>
    <w:rsid w:val="00976476"/>
    <w:rsid w:val="00976C6B"/>
    <w:rsid w:val="00976E7F"/>
    <w:rsid w:val="009775A0"/>
    <w:rsid w:val="00977FAD"/>
    <w:rsid w:val="00980190"/>
    <w:rsid w:val="0098029B"/>
    <w:rsid w:val="009812A6"/>
    <w:rsid w:val="00981809"/>
    <w:rsid w:val="009819AC"/>
    <w:rsid w:val="00982E6B"/>
    <w:rsid w:val="00983007"/>
    <w:rsid w:val="00983C04"/>
    <w:rsid w:val="00983FBA"/>
    <w:rsid w:val="009868EC"/>
    <w:rsid w:val="00987D9A"/>
    <w:rsid w:val="00990006"/>
    <w:rsid w:val="009911FD"/>
    <w:rsid w:val="009912D1"/>
    <w:rsid w:val="00991C7E"/>
    <w:rsid w:val="00991DC9"/>
    <w:rsid w:val="00992410"/>
    <w:rsid w:val="009928E6"/>
    <w:rsid w:val="009932C7"/>
    <w:rsid w:val="00993A32"/>
    <w:rsid w:val="00994486"/>
    <w:rsid w:val="00994736"/>
    <w:rsid w:val="0099517A"/>
    <w:rsid w:val="009952F5"/>
    <w:rsid w:val="009958D1"/>
    <w:rsid w:val="00995CD9"/>
    <w:rsid w:val="00995F09"/>
    <w:rsid w:val="00995FFB"/>
    <w:rsid w:val="00996039"/>
    <w:rsid w:val="00996A2D"/>
    <w:rsid w:val="00996F34"/>
    <w:rsid w:val="009A05C6"/>
    <w:rsid w:val="009A07C1"/>
    <w:rsid w:val="009A0BCD"/>
    <w:rsid w:val="009A3342"/>
    <w:rsid w:val="009A3E15"/>
    <w:rsid w:val="009A3F2F"/>
    <w:rsid w:val="009A4130"/>
    <w:rsid w:val="009A570F"/>
    <w:rsid w:val="009A6078"/>
    <w:rsid w:val="009A6B1A"/>
    <w:rsid w:val="009A6F8D"/>
    <w:rsid w:val="009A7143"/>
    <w:rsid w:val="009A7871"/>
    <w:rsid w:val="009A7B7D"/>
    <w:rsid w:val="009B0011"/>
    <w:rsid w:val="009B00DE"/>
    <w:rsid w:val="009B1535"/>
    <w:rsid w:val="009B22C2"/>
    <w:rsid w:val="009B2732"/>
    <w:rsid w:val="009B4958"/>
    <w:rsid w:val="009B7552"/>
    <w:rsid w:val="009B7DC7"/>
    <w:rsid w:val="009C02A7"/>
    <w:rsid w:val="009C0A7A"/>
    <w:rsid w:val="009C12EB"/>
    <w:rsid w:val="009C2D30"/>
    <w:rsid w:val="009C3857"/>
    <w:rsid w:val="009C4C02"/>
    <w:rsid w:val="009C4DFB"/>
    <w:rsid w:val="009C4FA9"/>
    <w:rsid w:val="009C561E"/>
    <w:rsid w:val="009C69B5"/>
    <w:rsid w:val="009C6A7A"/>
    <w:rsid w:val="009D1243"/>
    <w:rsid w:val="009D2A1B"/>
    <w:rsid w:val="009D2E1F"/>
    <w:rsid w:val="009D3129"/>
    <w:rsid w:val="009D75F7"/>
    <w:rsid w:val="009D7AE5"/>
    <w:rsid w:val="009E0CD3"/>
    <w:rsid w:val="009E29F1"/>
    <w:rsid w:val="009E4D1D"/>
    <w:rsid w:val="009E4E70"/>
    <w:rsid w:val="009E59A4"/>
    <w:rsid w:val="009E6DB8"/>
    <w:rsid w:val="009E762C"/>
    <w:rsid w:val="009E7F31"/>
    <w:rsid w:val="009F0765"/>
    <w:rsid w:val="009F08A0"/>
    <w:rsid w:val="009F12C7"/>
    <w:rsid w:val="009F14FF"/>
    <w:rsid w:val="009F1922"/>
    <w:rsid w:val="009F19CB"/>
    <w:rsid w:val="009F2962"/>
    <w:rsid w:val="009F5286"/>
    <w:rsid w:val="009F563F"/>
    <w:rsid w:val="009F65EB"/>
    <w:rsid w:val="009F7654"/>
    <w:rsid w:val="00A003C3"/>
    <w:rsid w:val="00A007AA"/>
    <w:rsid w:val="00A0081D"/>
    <w:rsid w:val="00A00BE8"/>
    <w:rsid w:val="00A01168"/>
    <w:rsid w:val="00A01857"/>
    <w:rsid w:val="00A0266E"/>
    <w:rsid w:val="00A032E4"/>
    <w:rsid w:val="00A034B8"/>
    <w:rsid w:val="00A0384C"/>
    <w:rsid w:val="00A0503B"/>
    <w:rsid w:val="00A0637E"/>
    <w:rsid w:val="00A06AB5"/>
    <w:rsid w:val="00A10AA7"/>
    <w:rsid w:val="00A10DDA"/>
    <w:rsid w:val="00A11737"/>
    <w:rsid w:val="00A11D8F"/>
    <w:rsid w:val="00A12680"/>
    <w:rsid w:val="00A12A8E"/>
    <w:rsid w:val="00A13125"/>
    <w:rsid w:val="00A13437"/>
    <w:rsid w:val="00A13CB2"/>
    <w:rsid w:val="00A13DD6"/>
    <w:rsid w:val="00A14B72"/>
    <w:rsid w:val="00A15140"/>
    <w:rsid w:val="00A15AB1"/>
    <w:rsid w:val="00A15E45"/>
    <w:rsid w:val="00A16562"/>
    <w:rsid w:val="00A16C07"/>
    <w:rsid w:val="00A16ED5"/>
    <w:rsid w:val="00A20164"/>
    <w:rsid w:val="00A20280"/>
    <w:rsid w:val="00A20643"/>
    <w:rsid w:val="00A21AA4"/>
    <w:rsid w:val="00A22BA8"/>
    <w:rsid w:val="00A22BC1"/>
    <w:rsid w:val="00A2328C"/>
    <w:rsid w:val="00A24908"/>
    <w:rsid w:val="00A279AA"/>
    <w:rsid w:val="00A303C9"/>
    <w:rsid w:val="00A30EAB"/>
    <w:rsid w:val="00A33831"/>
    <w:rsid w:val="00A34367"/>
    <w:rsid w:val="00A3438E"/>
    <w:rsid w:val="00A3653F"/>
    <w:rsid w:val="00A3678C"/>
    <w:rsid w:val="00A40142"/>
    <w:rsid w:val="00A407EC"/>
    <w:rsid w:val="00A41CD3"/>
    <w:rsid w:val="00A423A1"/>
    <w:rsid w:val="00A43EAB"/>
    <w:rsid w:val="00A448DC"/>
    <w:rsid w:val="00A44E20"/>
    <w:rsid w:val="00A458C4"/>
    <w:rsid w:val="00A46914"/>
    <w:rsid w:val="00A50EA1"/>
    <w:rsid w:val="00A53486"/>
    <w:rsid w:val="00A53754"/>
    <w:rsid w:val="00A54804"/>
    <w:rsid w:val="00A548F2"/>
    <w:rsid w:val="00A550CA"/>
    <w:rsid w:val="00A5709F"/>
    <w:rsid w:val="00A577CF"/>
    <w:rsid w:val="00A57F9C"/>
    <w:rsid w:val="00A602A5"/>
    <w:rsid w:val="00A613AA"/>
    <w:rsid w:val="00A615A2"/>
    <w:rsid w:val="00A65191"/>
    <w:rsid w:val="00A65374"/>
    <w:rsid w:val="00A6557B"/>
    <w:rsid w:val="00A655F3"/>
    <w:rsid w:val="00A658F3"/>
    <w:rsid w:val="00A65B4B"/>
    <w:rsid w:val="00A66356"/>
    <w:rsid w:val="00A66A16"/>
    <w:rsid w:val="00A6724A"/>
    <w:rsid w:val="00A67442"/>
    <w:rsid w:val="00A70061"/>
    <w:rsid w:val="00A72983"/>
    <w:rsid w:val="00A72CEA"/>
    <w:rsid w:val="00A73CC4"/>
    <w:rsid w:val="00A751FA"/>
    <w:rsid w:val="00A76F3F"/>
    <w:rsid w:val="00A80FF0"/>
    <w:rsid w:val="00A81E54"/>
    <w:rsid w:val="00A83B94"/>
    <w:rsid w:val="00A84DA9"/>
    <w:rsid w:val="00A84FD1"/>
    <w:rsid w:val="00A85934"/>
    <w:rsid w:val="00A85C0A"/>
    <w:rsid w:val="00A86A9A"/>
    <w:rsid w:val="00A87220"/>
    <w:rsid w:val="00A905F7"/>
    <w:rsid w:val="00A91376"/>
    <w:rsid w:val="00A91AA3"/>
    <w:rsid w:val="00A936A0"/>
    <w:rsid w:val="00A93771"/>
    <w:rsid w:val="00A939C1"/>
    <w:rsid w:val="00A9573E"/>
    <w:rsid w:val="00A9585E"/>
    <w:rsid w:val="00AA1676"/>
    <w:rsid w:val="00AA1EBE"/>
    <w:rsid w:val="00AA22C4"/>
    <w:rsid w:val="00AA33B9"/>
    <w:rsid w:val="00AA4BC7"/>
    <w:rsid w:val="00AA4F62"/>
    <w:rsid w:val="00AA6265"/>
    <w:rsid w:val="00AA6BFD"/>
    <w:rsid w:val="00AA753E"/>
    <w:rsid w:val="00AB0A10"/>
    <w:rsid w:val="00AB128B"/>
    <w:rsid w:val="00AB154C"/>
    <w:rsid w:val="00AB17E0"/>
    <w:rsid w:val="00AB2FB5"/>
    <w:rsid w:val="00AB4019"/>
    <w:rsid w:val="00AB41FB"/>
    <w:rsid w:val="00AB4C17"/>
    <w:rsid w:val="00AB500B"/>
    <w:rsid w:val="00AB70D5"/>
    <w:rsid w:val="00AC0A53"/>
    <w:rsid w:val="00AC0ECE"/>
    <w:rsid w:val="00AC0F8B"/>
    <w:rsid w:val="00AC3178"/>
    <w:rsid w:val="00AC3464"/>
    <w:rsid w:val="00AC4CAE"/>
    <w:rsid w:val="00AC5052"/>
    <w:rsid w:val="00AC50B2"/>
    <w:rsid w:val="00AC5180"/>
    <w:rsid w:val="00AC62DC"/>
    <w:rsid w:val="00AC65F1"/>
    <w:rsid w:val="00AC689B"/>
    <w:rsid w:val="00AD007B"/>
    <w:rsid w:val="00AD1F6D"/>
    <w:rsid w:val="00AD24C9"/>
    <w:rsid w:val="00AD4AC7"/>
    <w:rsid w:val="00AD5699"/>
    <w:rsid w:val="00AD5BDC"/>
    <w:rsid w:val="00AD7F2C"/>
    <w:rsid w:val="00AE06D0"/>
    <w:rsid w:val="00AE1C7A"/>
    <w:rsid w:val="00AE2226"/>
    <w:rsid w:val="00AE26EC"/>
    <w:rsid w:val="00AE3FE0"/>
    <w:rsid w:val="00AE48CA"/>
    <w:rsid w:val="00AE4DEF"/>
    <w:rsid w:val="00AE5043"/>
    <w:rsid w:val="00AE7672"/>
    <w:rsid w:val="00AE76F8"/>
    <w:rsid w:val="00AE7847"/>
    <w:rsid w:val="00AF06C2"/>
    <w:rsid w:val="00AF0A12"/>
    <w:rsid w:val="00AF2710"/>
    <w:rsid w:val="00AF3AB2"/>
    <w:rsid w:val="00AF5BC1"/>
    <w:rsid w:val="00AF61FD"/>
    <w:rsid w:val="00B008E9"/>
    <w:rsid w:val="00B0112A"/>
    <w:rsid w:val="00B036E1"/>
    <w:rsid w:val="00B03FF7"/>
    <w:rsid w:val="00B05A95"/>
    <w:rsid w:val="00B05D92"/>
    <w:rsid w:val="00B0618F"/>
    <w:rsid w:val="00B06A69"/>
    <w:rsid w:val="00B07F83"/>
    <w:rsid w:val="00B107C1"/>
    <w:rsid w:val="00B10A9E"/>
    <w:rsid w:val="00B12016"/>
    <w:rsid w:val="00B121CA"/>
    <w:rsid w:val="00B1221A"/>
    <w:rsid w:val="00B125EB"/>
    <w:rsid w:val="00B12B04"/>
    <w:rsid w:val="00B130C1"/>
    <w:rsid w:val="00B136A5"/>
    <w:rsid w:val="00B151BE"/>
    <w:rsid w:val="00B15930"/>
    <w:rsid w:val="00B1636D"/>
    <w:rsid w:val="00B170F8"/>
    <w:rsid w:val="00B177A5"/>
    <w:rsid w:val="00B179BC"/>
    <w:rsid w:val="00B20E46"/>
    <w:rsid w:val="00B20FE1"/>
    <w:rsid w:val="00B21C68"/>
    <w:rsid w:val="00B21D15"/>
    <w:rsid w:val="00B225FB"/>
    <w:rsid w:val="00B239E0"/>
    <w:rsid w:val="00B23F31"/>
    <w:rsid w:val="00B275FF"/>
    <w:rsid w:val="00B27D77"/>
    <w:rsid w:val="00B30547"/>
    <w:rsid w:val="00B30A74"/>
    <w:rsid w:val="00B31B33"/>
    <w:rsid w:val="00B323CD"/>
    <w:rsid w:val="00B33437"/>
    <w:rsid w:val="00B33EB7"/>
    <w:rsid w:val="00B34023"/>
    <w:rsid w:val="00B3457A"/>
    <w:rsid w:val="00B35049"/>
    <w:rsid w:val="00B3585A"/>
    <w:rsid w:val="00B358F6"/>
    <w:rsid w:val="00B37CA0"/>
    <w:rsid w:val="00B37F2A"/>
    <w:rsid w:val="00B42B82"/>
    <w:rsid w:val="00B4392C"/>
    <w:rsid w:val="00B456A9"/>
    <w:rsid w:val="00B45FB4"/>
    <w:rsid w:val="00B51F00"/>
    <w:rsid w:val="00B541D9"/>
    <w:rsid w:val="00B557C2"/>
    <w:rsid w:val="00B57B50"/>
    <w:rsid w:val="00B608EE"/>
    <w:rsid w:val="00B626F1"/>
    <w:rsid w:val="00B639E3"/>
    <w:rsid w:val="00B65AFD"/>
    <w:rsid w:val="00B66C85"/>
    <w:rsid w:val="00B67C92"/>
    <w:rsid w:val="00B6FE2C"/>
    <w:rsid w:val="00B707F8"/>
    <w:rsid w:val="00B70C33"/>
    <w:rsid w:val="00B73D10"/>
    <w:rsid w:val="00B73EF6"/>
    <w:rsid w:val="00B74023"/>
    <w:rsid w:val="00B743D5"/>
    <w:rsid w:val="00B74425"/>
    <w:rsid w:val="00B74EAD"/>
    <w:rsid w:val="00B74F88"/>
    <w:rsid w:val="00B751D0"/>
    <w:rsid w:val="00B7604E"/>
    <w:rsid w:val="00B7623E"/>
    <w:rsid w:val="00B767EE"/>
    <w:rsid w:val="00B776B1"/>
    <w:rsid w:val="00B8054B"/>
    <w:rsid w:val="00B81A94"/>
    <w:rsid w:val="00B81BB4"/>
    <w:rsid w:val="00B82EA7"/>
    <w:rsid w:val="00B834AD"/>
    <w:rsid w:val="00B83F18"/>
    <w:rsid w:val="00B843ED"/>
    <w:rsid w:val="00B84793"/>
    <w:rsid w:val="00B85908"/>
    <w:rsid w:val="00B863FF"/>
    <w:rsid w:val="00B86E27"/>
    <w:rsid w:val="00B9071A"/>
    <w:rsid w:val="00B90775"/>
    <w:rsid w:val="00B9153B"/>
    <w:rsid w:val="00B91633"/>
    <w:rsid w:val="00B91CD4"/>
    <w:rsid w:val="00B92EF1"/>
    <w:rsid w:val="00B9365F"/>
    <w:rsid w:val="00B936C6"/>
    <w:rsid w:val="00B94642"/>
    <w:rsid w:val="00B94891"/>
    <w:rsid w:val="00B95652"/>
    <w:rsid w:val="00B966AF"/>
    <w:rsid w:val="00B9752C"/>
    <w:rsid w:val="00BA1365"/>
    <w:rsid w:val="00BA136C"/>
    <w:rsid w:val="00BA1EB7"/>
    <w:rsid w:val="00BA202A"/>
    <w:rsid w:val="00BA3AD3"/>
    <w:rsid w:val="00BA53DC"/>
    <w:rsid w:val="00BA623B"/>
    <w:rsid w:val="00BA760A"/>
    <w:rsid w:val="00BB0713"/>
    <w:rsid w:val="00BB0FB8"/>
    <w:rsid w:val="00BB1620"/>
    <w:rsid w:val="00BB1D16"/>
    <w:rsid w:val="00BB3022"/>
    <w:rsid w:val="00BB4766"/>
    <w:rsid w:val="00BB581D"/>
    <w:rsid w:val="00BB6154"/>
    <w:rsid w:val="00BB6B05"/>
    <w:rsid w:val="00BB6EDA"/>
    <w:rsid w:val="00BB7AAF"/>
    <w:rsid w:val="00BC0099"/>
    <w:rsid w:val="00BC0BB3"/>
    <w:rsid w:val="00BC1D90"/>
    <w:rsid w:val="00BC3175"/>
    <w:rsid w:val="00BC3A9D"/>
    <w:rsid w:val="00BC5957"/>
    <w:rsid w:val="00BC6338"/>
    <w:rsid w:val="00BC76D7"/>
    <w:rsid w:val="00BD07E8"/>
    <w:rsid w:val="00BD09DD"/>
    <w:rsid w:val="00BD0A65"/>
    <w:rsid w:val="00BD167A"/>
    <w:rsid w:val="00BD1A33"/>
    <w:rsid w:val="00BD2545"/>
    <w:rsid w:val="00BD3011"/>
    <w:rsid w:val="00BD386D"/>
    <w:rsid w:val="00BD41FE"/>
    <w:rsid w:val="00BD65E1"/>
    <w:rsid w:val="00BD6B13"/>
    <w:rsid w:val="00BD7721"/>
    <w:rsid w:val="00BD7B9C"/>
    <w:rsid w:val="00BE11C8"/>
    <w:rsid w:val="00BE1875"/>
    <w:rsid w:val="00BE1B40"/>
    <w:rsid w:val="00BE1FCE"/>
    <w:rsid w:val="00BE39E9"/>
    <w:rsid w:val="00BE4527"/>
    <w:rsid w:val="00BE4CF6"/>
    <w:rsid w:val="00BE5381"/>
    <w:rsid w:val="00BE675D"/>
    <w:rsid w:val="00BE69B9"/>
    <w:rsid w:val="00BE7151"/>
    <w:rsid w:val="00BE739E"/>
    <w:rsid w:val="00BE7502"/>
    <w:rsid w:val="00BE75A7"/>
    <w:rsid w:val="00BE7CD7"/>
    <w:rsid w:val="00BF242D"/>
    <w:rsid w:val="00BF3179"/>
    <w:rsid w:val="00BF4E98"/>
    <w:rsid w:val="00BF5DE5"/>
    <w:rsid w:val="00BF628D"/>
    <w:rsid w:val="00BF6495"/>
    <w:rsid w:val="00C00886"/>
    <w:rsid w:val="00C009E4"/>
    <w:rsid w:val="00C00CFB"/>
    <w:rsid w:val="00C00DFE"/>
    <w:rsid w:val="00C0103D"/>
    <w:rsid w:val="00C0188B"/>
    <w:rsid w:val="00C0275C"/>
    <w:rsid w:val="00C04440"/>
    <w:rsid w:val="00C04BF5"/>
    <w:rsid w:val="00C04C50"/>
    <w:rsid w:val="00C04D14"/>
    <w:rsid w:val="00C067DB"/>
    <w:rsid w:val="00C06EB0"/>
    <w:rsid w:val="00C07B55"/>
    <w:rsid w:val="00C10A3D"/>
    <w:rsid w:val="00C11CE6"/>
    <w:rsid w:val="00C12C69"/>
    <w:rsid w:val="00C14505"/>
    <w:rsid w:val="00C14A83"/>
    <w:rsid w:val="00C15FEB"/>
    <w:rsid w:val="00C16C47"/>
    <w:rsid w:val="00C2033A"/>
    <w:rsid w:val="00C20395"/>
    <w:rsid w:val="00C2233A"/>
    <w:rsid w:val="00C23029"/>
    <w:rsid w:val="00C2351F"/>
    <w:rsid w:val="00C236A6"/>
    <w:rsid w:val="00C23CF1"/>
    <w:rsid w:val="00C241E4"/>
    <w:rsid w:val="00C24A5F"/>
    <w:rsid w:val="00C26042"/>
    <w:rsid w:val="00C26E3E"/>
    <w:rsid w:val="00C3084F"/>
    <w:rsid w:val="00C30D36"/>
    <w:rsid w:val="00C30D39"/>
    <w:rsid w:val="00C31D12"/>
    <w:rsid w:val="00C327D7"/>
    <w:rsid w:val="00C32966"/>
    <w:rsid w:val="00C33902"/>
    <w:rsid w:val="00C33CBF"/>
    <w:rsid w:val="00C33FC3"/>
    <w:rsid w:val="00C34937"/>
    <w:rsid w:val="00C34D61"/>
    <w:rsid w:val="00C35480"/>
    <w:rsid w:val="00C36217"/>
    <w:rsid w:val="00C362BA"/>
    <w:rsid w:val="00C36F75"/>
    <w:rsid w:val="00C37A78"/>
    <w:rsid w:val="00C403D0"/>
    <w:rsid w:val="00C40608"/>
    <w:rsid w:val="00C40D37"/>
    <w:rsid w:val="00C4154F"/>
    <w:rsid w:val="00C41769"/>
    <w:rsid w:val="00C418D4"/>
    <w:rsid w:val="00C4215B"/>
    <w:rsid w:val="00C4305B"/>
    <w:rsid w:val="00C43462"/>
    <w:rsid w:val="00C43BEC"/>
    <w:rsid w:val="00C43F9C"/>
    <w:rsid w:val="00C440D0"/>
    <w:rsid w:val="00C44237"/>
    <w:rsid w:val="00C445D3"/>
    <w:rsid w:val="00C44BEE"/>
    <w:rsid w:val="00C4642C"/>
    <w:rsid w:val="00C46A02"/>
    <w:rsid w:val="00C47616"/>
    <w:rsid w:val="00C47C5D"/>
    <w:rsid w:val="00C516DD"/>
    <w:rsid w:val="00C52C1F"/>
    <w:rsid w:val="00C536B0"/>
    <w:rsid w:val="00C53CDE"/>
    <w:rsid w:val="00C54F3F"/>
    <w:rsid w:val="00C5518A"/>
    <w:rsid w:val="00C56286"/>
    <w:rsid w:val="00C57780"/>
    <w:rsid w:val="00C60230"/>
    <w:rsid w:val="00C63857"/>
    <w:rsid w:val="00C63C9E"/>
    <w:rsid w:val="00C6544F"/>
    <w:rsid w:val="00C658C5"/>
    <w:rsid w:val="00C662BC"/>
    <w:rsid w:val="00C664AA"/>
    <w:rsid w:val="00C66F23"/>
    <w:rsid w:val="00C66FE8"/>
    <w:rsid w:val="00C673D2"/>
    <w:rsid w:val="00C67886"/>
    <w:rsid w:val="00C7139B"/>
    <w:rsid w:val="00C7170D"/>
    <w:rsid w:val="00C71DD0"/>
    <w:rsid w:val="00C74437"/>
    <w:rsid w:val="00C74C62"/>
    <w:rsid w:val="00C759AC"/>
    <w:rsid w:val="00C805E9"/>
    <w:rsid w:val="00C83347"/>
    <w:rsid w:val="00C83963"/>
    <w:rsid w:val="00C8410C"/>
    <w:rsid w:val="00C860AC"/>
    <w:rsid w:val="00C8643E"/>
    <w:rsid w:val="00C865D5"/>
    <w:rsid w:val="00C87E84"/>
    <w:rsid w:val="00C901D3"/>
    <w:rsid w:val="00C9025E"/>
    <w:rsid w:val="00C90BC0"/>
    <w:rsid w:val="00C9175B"/>
    <w:rsid w:val="00C9250F"/>
    <w:rsid w:val="00C92E9A"/>
    <w:rsid w:val="00C940BA"/>
    <w:rsid w:val="00C95764"/>
    <w:rsid w:val="00C961D4"/>
    <w:rsid w:val="00C96CB1"/>
    <w:rsid w:val="00C97333"/>
    <w:rsid w:val="00C97517"/>
    <w:rsid w:val="00CA0103"/>
    <w:rsid w:val="00CA0890"/>
    <w:rsid w:val="00CA0A16"/>
    <w:rsid w:val="00CA0BDC"/>
    <w:rsid w:val="00CA1AD7"/>
    <w:rsid w:val="00CA3027"/>
    <w:rsid w:val="00CA3994"/>
    <w:rsid w:val="00CA61EF"/>
    <w:rsid w:val="00CA693F"/>
    <w:rsid w:val="00CA6CE7"/>
    <w:rsid w:val="00CA6DE1"/>
    <w:rsid w:val="00CA746F"/>
    <w:rsid w:val="00CA7A21"/>
    <w:rsid w:val="00CB038A"/>
    <w:rsid w:val="00CB0773"/>
    <w:rsid w:val="00CB1612"/>
    <w:rsid w:val="00CB3266"/>
    <w:rsid w:val="00CB344D"/>
    <w:rsid w:val="00CB6001"/>
    <w:rsid w:val="00CB680D"/>
    <w:rsid w:val="00CB78D9"/>
    <w:rsid w:val="00CB792C"/>
    <w:rsid w:val="00CC05BA"/>
    <w:rsid w:val="00CC1B26"/>
    <w:rsid w:val="00CC2808"/>
    <w:rsid w:val="00CC3E71"/>
    <w:rsid w:val="00CC40EE"/>
    <w:rsid w:val="00CC4A74"/>
    <w:rsid w:val="00CC4BE9"/>
    <w:rsid w:val="00CC4F76"/>
    <w:rsid w:val="00CC6807"/>
    <w:rsid w:val="00CC6831"/>
    <w:rsid w:val="00CC74AB"/>
    <w:rsid w:val="00CD0BEE"/>
    <w:rsid w:val="00CD0E57"/>
    <w:rsid w:val="00CD1E2C"/>
    <w:rsid w:val="00CD3597"/>
    <w:rsid w:val="00CD479D"/>
    <w:rsid w:val="00CD4CBB"/>
    <w:rsid w:val="00CD5481"/>
    <w:rsid w:val="00CD7089"/>
    <w:rsid w:val="00CE0BB3"/>
    <w:rsid w:val="00CE135F"/>
    <w:rsid w:val="00CE195E"/>
    <w:rsid w:val="00CE2B4C"/>
    <w:rsid w:val="00CE3984"/>
    <w:rsid w:val="00CE594F"/>
    <w:rsid w:val="00CE70DD"/>
    <w:rsid w:val="00CE7460"/>
    <w:rsid w:val="00CF00A4"/>
    <w:rsid w:val="00CF02D6"/>
    <w:rsid w:val="00CF0937"/>
    <w:rsid w:val="00CF0D2B"/>
    <w:rsid w:val="00CF0F80"/>
    <w:rsid w:val="00CF1B99"/>
    <w:rsid w:val="00CF2B49"/>
    <w:rsid w:val="00CF425B"/>
    <w:rsid w:val="00CF43CE"/>
    <w:rsid w:val="00CF4628"/>
    <w:rsid w:val="00CF4910"/>
    <w:rsid w:val="00CF54A1"/>
    <w:rsid w:val="00CF5B5A"/>
    <w:rsid w:val="00CF73D7"/>
    <w:rsid w:val="00CF73F9"/>
    <w:rsid w:val="00D0015A"/>
    <w:rsid w:val="00D0023E"/>
    <w:rsid w:val="00D0047C"/>
    <w:rsid w:val="00D00F15"/>
    <w:rsid w:val="00D038FF"/>
    <w:rsid w:val="00D05ED3"/>
    <w:rsid w:val="00D0658B"/>
    <w:rsid w:val="00D067B3"/>
    <w:rsid w:val="00D06D80"/>
    <w:rsid w:val="00D070CE"/>
    <w:rsid w:val="00D10DA6"/>
    <w:rsid w:val="00D10DEA"/>
    <w:rsid w:val="00D111A2"/>
    <w:rsid w:val="00D13748"/>
    <w:rsid w:val="00D14461"/>
    <w:rsid w:val="00D14E20"/>
    <w:rsid w:val="00D16258"/>
    <w:rsid w:val="00D173FF"/>
    <w:rsid w:val="00D207E5"/>
    <w:rsid w:val="00D214EA"/>
    <w:rsid w:val="00D222B9"/>
    <w:rsid w:val="00D254DD"/>
    <w:rsid w:val="00D2610B"/>
    <w:rsid w:val="00D26858"/>
    <w:rsid w:val="00D27CC0"/>
    <w:rsid w:val="00D3062C"/>
    <w:rsid w:val="00D30A6C"/>
    <w:rsid w:val="00D30CE4"/>
    <w:rsid w:val="00D31553"/>
    <w:rsid w:val="00D34B59"/>
    <w:rsid w:val="00D350A4"/>
    <w:rsid w:val="00D35D41"/>
    <w:rsid w:val="00D36229"/>
    <w:rsid w:val="00D3660F"/>
    <w:rsid w:val="00D37FDF"/>
    <w:rsid w:val="00D40524"/>
    <w:rsid w:val="00D43700"/>
    <w:rsid w:val="00D455BF"/>
    <w:rsid w:val="00D45858"/>
    <w:rsid w:val="00D46406"/>
    <w:rsid w:val="00D4796A"/>
    <w:rsid w:val="00D47F6E"/>
    <w:rsid w:val="00D502F8"/>
    <w:rsid w:val="00D50A87"/>
    <w:rsid w:val="00D51557"/>
    <w:rsid w:val="00D52BAB"/>
    <w:rsid w:val="00D53C29"/>
    <w:rsid w:val="00D5441B"/>
    <w:rsid w:val="00D54B34"/>
    <w:rsid w:val="00D55317"/>
    <w:rsid w:val="00D5756D"/>
    <w:rsid w:val="00D578A1"/>
    <w:rsid w:val="00D60915"/>
    <w:rsid w:val="00D60D80"/>
    <w:rsid w:val="00D62F44"/>
    <w:rsid w:val="00D63386"/>
    <w:rsid w:val="00D63753"/>
    <w:rsid w:val="00D63EE3"/>
    <w:rsid w:val="00D642D9"/>
    <w:rsid w:val="00D6453B"/>
    <w:rsid w:val="00D64A19"/>
    <w:rsid w:val="00D66134"/>
    <w:rsid w:val="00D66212"/>
    <w:rsid w:val="00D66C40"/>
    <w:rsid w:val="00D67343"/>
    <w:rsid w:val="00D7044C"/>
    <w:rsid w:val="00D70A19"/>
    <w:rsid w:val="00D70A84"/>
    <w:rsid w:val="00D71B62"/>
    <w:rsid w:val="00D725AB"/>
    <w:rsid w:val="00D72923"/>
    <w:rsid w:val="00D738C2"/>
    <w:rsid w:val="00D74164"/>
    <w:rsid w:val="00D7419A"/>
    <w:rsid w:val="00D74E2D"/>
    <w:rsid w:val="00D76079"/>
    <w:rsid w:val="00D769E0"/>
    <w:rsid w:val="00D76AAE"/>
    <w:rsid w:val="00D7705C"/>
    <w:rsid w:val="00D778F2"/>
    <w:rsid w:val="00D77A2A"/>
    <w:rsid w:val="00D811F3"/>
    <w:rsid w:val="00D8147E"/>
    <w:rsid w:val="00D81AC4"/>
    <w:rsid w:val="00D81D50"/>
    <w:rsid w:val="00D822A4"/>
    <w:rsid w:val="00D83413"/>
    <w:rsid w:val="00D8435D"/>
    <w:rsid w:val="00D84841"/>
    <w:rsid w:val="00D84FF8"/>
    <w:rsid w:val="00D85B4C"/>
    <w:rsid w:val="00D85CFA"/>
    <w:rsid w:val="00D8638D"/>
    <w:rsid w:val="00D866F3"/>
    <w:rsid w:val="00D86808"/>
    <w:rsid w:val="00D87F34"/>
    <w:rsid w:val="00D907FE"/>
    <w:rsid w:val="00D9127B"/>
    <w:rsid w:val="00D918CF"/>
    <w:rsid w:val="00D91F77"/>
    <w:rsid w:val="00D921D2"/>
    <w:rsid w:val="00D92594"/>
    <w:rsid w:val="00D9304F"/>
    <w:rsid w:val="00D9323A"/>
    <w:rsid w:val="00D933F9"/>
    <w:rsid w:val="00D93CB9"/>
    <w:rsid w:val="00D9412F"/>
    <w:rsid w:val="00D958B4"/>
    <w:rsid w:val="00D95FFA"/>
    <w:rsid w:val="00D9710E"/>
    <w:rsid w:val="00DA0A8C"/>
    <w:rsid w:val="00DA14B8"/>
    <w:rsid w:val="00DA15E5"/>
    <w:rsid w:val="00DA2C28"/>
    <w:rsid w:val="00DA58A6"/>
    <w:rsid w:val="00DA7EDB"/>
    <w:rsid w:val="00DB0991"/>
    <w:rsid w:val="00DB1997"/>
    <w:rsid w:val="00DB1CCA"/>
    <w:rsid w:val="00DB23E5"/>
    <w:rsid w:val="00DB245A"/>
    <w:rsid w:val="00DB2D86"/>
    <w:rsid w:val="00DB67BD"/>
    <w:rsid w:val="00DB7905"/>
    <w:rsid w:val="00DB7AB9"/>
    <w:rsid w:val="00DC2198"/>
    <w:rsid w:val="00DC4C68"/>
    <w:rsid w:val="00DC540D"/>
    <w:rsid w:val="00DC5E8D"/>
    <w:rsid w:val="00DC6AA7"/>
    <w:rsid w:val="00DC7472"/>
    <w:rsid w:val="00DC7631"/>
    <w:rsid w:val="00DD0456"/>
    <w:rsid w:val="00DD0B26"/>
    <w:rsid w:val="00DD2444"/>
    <w:rsid w:val="00DD2804"/>
    <w:rsid w:val="00DD3826"/>
    <w:rsid w:val="00DD42E0"/>
    <w:rsid w:val="00DD4820"/>
    <w:rsid w:val="00DD555A"/>
    <w:rsid w:val="00DD5C0C"/>
    <w:rsid w:val="00DD5EA0"/>
    <w:rsid w:val="00DD6D88"/>
    <w:rsid w:val="00DD6F17"/>
    <w:rsid w:val="00DE0BE9"/>
    <w:rsid w:val="00DE0E40"/>
    <w:rsid w:val="00DE108B"/>
    <w:rsid w:val="00DE19AC"/>
    <w:rsid w:val="00DE4872"/>
    <w:rsid w:val="00DE6764"/>
    <w:rsid w:val="00DE7BAE"/>
    <w:rsid w:val="00DF17C9"/>
    <w:rsid w:val="00DF1D07"/>
    <w:rsid w:val="00DF24ED"/>
    <w:rsid w:val="00DF2556"/>
    <w:rsid w:val="00DF364B"/>
    <w:rsid w:val="00DF3726"/>
    <w:rsid w:val="00DF507D"/>
    <w:rsid w:val="00DF552C"/>
    <w:rsid w:val="00DF71CD"/>
    <w:rsid w:val="00DF7AF9"/>
    <w:rsid w:val="00E00A5A"/>
    <w:rsid w:val="00E014B6"/>
    <w:rsid w:val="00E01DD1"/>
    <w:rsid w:val="00E037ED"/>
    <w:rsid w:val="00E04357"/>
    <w:rsid w:val="00E05C46"/>
    <w:rsid w:val="00E063AB"/>
    <w:rsid w:val="00E067AE"/>
    <w:rsid w:val="00E0727B"/>
    <w:rsid w:val="00E07CFA"/>
    <w:rsid w:val="00E10337"/>
    <w:rsid w:val="00E1119B"/>
    <w:rsid w:val="00E1170F"/>
    <w:rsid w:val="00E133EE"/>
    <w:rsid w:val="00E13722"/>
    <w:rsid w:val="00E139A4"/>
    <w:rsid w:val="00E14E01"/>
    <w:rsid w:val="00E15F05"/>
    <w:rsid w:val="00E174B5"/>
    <w:rsid w:val="00E2094F"/>
    <w:rsid w:val="00E22EAE"/>
    <w:rsid w:val="00E2385C"/>
    <w:rsid w:val="00E239E3"/>
    <w:rsid w:val="00E25D92"/>
    <w:rsid w:val="00E26794"/>
    <w:rsid w:val="00E26DD7"/>
    <w:rsid w:val="00E274D2"/>
    <w:rsid w:val="00E27665"/>
    <w:rsid w:val="00E30404"/>
    <w:rsid w:val="00E318BA"/>
    <w:rsid w:val="00E3208D"/>
    <w:rsid w:val="00E343F9"/>
    <w:rsid w:val="00E34FBE"/>
    <w:rsid w:val="00E3638E"/>
    <w:rsid w:val="00E36C5C"/>
    <w:rsid w:val="00E376D7"/>
    <w:rsid w:val="00E40561"/>
    <w:rsid w:val="00E40621"/>
    <w:rsid w:val="00E41CD0"/>
    <w:rsid w:val="00E42A19"/>
    <w:rsid w:val="00E42BCD"/>
    <w:rsid w:val="00E43FB0"/>
    <w:rsid w:val="00E44BB8"/>
    <w:rsid w:val="00E4553D"/>
    <w:rsid w:val="00E462EC"/>
    <w:rsid w:val="00E4709C"/>
    <w:rsid w:val="00E53061"/>
    <w:rsid w:val="00E530A8"/>
    <w:rsid w:val="00E540D5"/>
    <w:rsid w:val="00E54AF3"/>
    <w:rsid w:val="00E560ED"/>
    <w:rsid w:val="00E5623C"/>
    <w:rsid w:val="00E56295"/>
    <w:rsid w:val="00E579A7"/>
    <w:rsid w:val="00E579CA"/>
    <w:rsid w:val="00E6141E"/>
    <w:rsid w:val="00E61984"/>
    <w:rsid w:val="00E61E8A"/>
    <w:rsid w:val="00E62D03"/>
    <w:rsid w:val="00E63457"/>
    <w:rsid w:val="00E63FF3"/>
    <w:rsid w:val="00E643B3"/>
    <w:rsid w:val="00E64CD7"/>
    <w:rsid w:val="00E64F53"/>
    <w:rsid w:val="00E65165"/>
    <w:rsid w:val="00E65729"/>
    <w:rsid w:val="00E65885"/>
    <w:rsid w:val="00E65BB1"/>
    <w:rsid w:val="00E65F07"/>
    <w:rsid w:val="00E662FB"/>
    <w:rsid w:val="00E66CBD"/>
    <w:rsid w:val="00E67A5D"/>
    <w:rsid w:val="00E7008C"/>
    <w:rsid w:val="00E701BE"/>
    <w:rsid w:val="00E72EA7"/>
    <w:rsid w:val="00E759DC"/>
    <w:rsid w:val="00E7655A"/>
    <w:rsid w:val="00E80D12"/>
    <w:rsid w:val="00E8165A"/>
    <w:rsid w:val="00E81937"/>
    <w:rsid w:val="00E81C12"/>
    <w:rsid w:val="00E82721"/>
    <w:rsid w:val="00E835D9"/>
    <w:rsid w:val="00E84A2E"/>
    <w:rsid w:val="00E84AF7"/>
    <w:rsid w:val="00E853FE"/>
    <w:rsid w:val="00E85D57"/>
    <w:rsid w:val="00E86005"/>
    <w:rsid w:val="00E86DB9"/>
    <w:rsid w:val="00E87836"/>
    <w:rsid w:val="00E87C09"/>
    <w:rsid w:val="00E906B1"/>
    <w:rsid w:val="00E9147D"/>
    <w:rsid w:val="00E95323"/>
    <w:rsid w:val="00E964B3"/>
    <w:rsid w:val="00E96820"/>
    <w:rsid w:val="00E96979"/>
    <w:rsid w:val="00E978FB"/>
    <w:rsid w:val="00EA20E9"/>
    <w:rsid w:val="00EA4BB4"/>
    <w:rsid w:val="00EA568A"/>
    <w:rsid w:val="00EA57A9"/>
    <w:rsid w:val="00EB01A7"/>
    <w:rsid w:val="00EB0BC4"/>
    <w:rsid w:val="00EB1A7B"/>
    <w:rsid w:val="00EB2F74"/>
    <w:rsid w:val="00EB6D95"/>
    <w:rsid w:val="00EB6DA2"/>
    <w:rsid w:val="00EC0E89"/>
    <w:rsid w:val="00EC0F9D"/>
    <w:rsid w:val="00EC1598"/>
    <w:rsid w:val="00EC1908"/>
    <w:rsid w:val="00EC28EC"/>
    <w:rsid w:val="00EC37BF"/>
    <w:rsid w:val="00EC479D"/>
    <w:rsid w:val="00EC5DC5"/>
    <w:rsid w:val="00EC64FC"/>
    <w:rsid w:val="00EC65CD"/>
    <w:rsid w:val="00EC69CA"/>
    <w:rsid w:val="00EC70C3"/>
    <w:rsid w:val="00EC77CE"/>
    <w:rsid w:val="00EC7897"/>
    <w:rsid w:val="00EC7CB2"/>
    <w:rsid w:val="00ED148B"/>
    <w:rsid w:val="00ED16F1"/>
    <w:rsid w:val="00ED1D05"/>
    <w:rsid w:val="00ED25E2"/>
    <w:rsid w:val="00ED3226"/>
    <w:rsid w:val="00ED4D0C"/>
    <w:rsid w:val="00ED524E"/>
    <w:rsid w:val="00ED5959"/>
    <w:rsid w:val="00ED6904"/>
    <w:rsid w:val="00ED6D9B"/>
    <w:rsid w:val="00ED7099"/>
    <w:rsid w:val="00EE0710"/>
    <w:rsid w:val="00EE0808"/>
    <w:rsid w:val="00EE145C"/>
    <w:rsid w:val="00EE373A"/>
    <w:rsid w:val="00EE71AE"/>
    <w:rsid w:val="00EE7522"/>
    <w:rsid w:val="00EF0436"/>
    <w:rsid w:val="00EF0CEF"/>
    <w:rsid w:val="00EF52FD"/>
    <w:rsid w:val="00EF581C"/>
    <w:rsid w:val="00EF6683"/>
    <w:rsid w:val="00EF6D9A"/>
    <w:rsid w:val="00EF7316"/>
    <w:rsid w:val="00F007AA"/>
    <w:rsid w:val="00F02CDF"/>
    <w:rsid w:val="00F03A3D"/>
    <w:rsid w:val="00F03D64"/>
    <w:rsid w:val="00F05605"/>
    <w:rsid w:val="00F056D9"/>
    <w:rsid w:val="00F06042"/>
    <w:rsid w:val="00F10FF2"/>
    <w:rsid w:val="00F110DE"/>
    <w:rsid w:val="00F12391"/>
    <w:rsid w:val="00F15009"/>
    <w:rsid w:val="00F16A0B"/>
    <w:rsid w:val="00F21EC2"/>
    <w:rsid w:val="00F22920"/>
    <w:rsid w:val="00F26181"/>
    <w:rsid w:val="00F267DD"/>
    <w:rsid w:val="00F2752E"/>
    <w:rsid w:val="00F276F0"/>
    <w:rsid w:val="00F301DC"/>
    <w:rsid w:val="00F306F7"/>
    <w:rsid w:val="00F31047"/>
    <w:rsid w:val="00F312A2"/>
    <w:rsid w:val="00F3177B"/>
    <w:rsid w:val="00F31D76"/>
    <w:rsid w:val="00F33ACD"/>
    <w:rsid w:val="00F33D70"/>
    <w:rsid w:val="00F3541F"/>
    <w:rsid w:val="00F36D28"/>
    <w:rsid w:val="00F408BD"/>
    <w:rsid w:val="00F40DA2"/>
    <w:rsid w:val="00F4110B"/>
    <w:rsid w:val="00F41B87"/>
    <w:rsid w:val="00F41C92"/>
    <w:rsid w:val="00F42136"/>
    <w:rsid w:val="00F437EC"/>
    <w:rsid w:val="00F44106"/>
    <w:rsid w:val="00F4471C"/>
    <w:rsid w:val="00F450BD"/>
    <w:rsid w:val="00F4738D"/>
    <w:rsid w:val="00F47779"/>
    <w:rsid w:val="00F47BBE"/>
    <w:rsid w:val="00F5042D"/>
    <w:rsid w:val="00F505F4"/>
    <w:rsid w:val="00F51A09"/>
    <w:rsid w:val="00F51FFA"/>
    <w:rsid w:val="00F52E27"/>
    <w:rsid w:val="00F53CF9"/>
    <w:rsid w:val="00F53D52"/>
    <w:rsid w:val="00F55009"/>
    <w:rsid w:val="00F55264"/>
    <w:rsid w:val="00F558C5"/>
    <w:rsid w:val="00F57665"/>
    <w:rsid w:val="00F600FB"/>
    <w:rsid w:val="00F60B89"/>
    <w:rsid w:val="00F61526"/>
    <w:rsid w:val="00F61AEC"/>
    <w:rsid w:val="00F63AFF"/>
    <w:rsid w:val="00F63EDC"/>
    <w:rsid w:val="00F64B64"/>
    <w:rsid w:val="00F6539B"/>
    <w:rsid w:val="00F6553A"/>
    <w:rsid w:val="00F6561B"/>
    <w:rsid w:val="00F65F91"/>
    <w:rsid w:val="00F66221"/>
    <w:rsid w:val="00F668BD"/>
    <w:rsid w:val="00F6727F"/>
    <w:rsid w:val="00F71B32"/>
    <w:rsid w:val="00F731A2"/>
    <w:rsid w:val="00F73532"/>
    <w:rsid w:val="00F739E3"/>
    <w:rsid w:val="00F7439E"/>
    <w:rsid w:val="00F7451F"/>
    <w:rsid w:val="00F76003"/>
    <w:rsid w:val="00F77C86"/>
    <w:rsid w:val="00F80AAC"/>
    <w:rsid w:val="00F80BEB"/>
    <w:rsid w:val="00F810E6"/>
    <w:rsid w:val="00F81497"/>
    <w:rsid w:val="00F81D9D"/>
    <w:rsid w:val="00F83DEF"/>
    <w:rsid w:val="00F84522"/>
    <w:rsid w:val="00F84E49"/>
    <w:rsid w:val="00F852C8"/>
    <w:rsid w:val="00F8641E"/>
    <w:rsid w:val="00F91BF5"/>
    <w:rsid w:val="00F92D54"/>
    <w:rsid w:val="00F93088"/>
    <w:rsid w:val="00F94AFC"/>
    <w:rsid w:val="00F96020"/>
    <w:rsid w:val="00FA0805"/>
    <w:rsid w:val="00FA2C85"/>
    <w:rsid w:val="00FA329A"/>
    <w:rsid w:val="00FA41F1"/>
    <w:rsid w:val="00FA4C89"/>
    <w:rsid w:val="00FA59D6"/>
    <w:rsid w:val="00FA5BD2"/>
    <w:rsid w:val="00FA73AA"/>
    <w:rsid w:val="00FA78D0"/>
    <w:rsid w:val="00FA79F5"/>
    <w:rsid w:val="00FA7D3E"/>
    <w:rsid w:val="00FB02FF"/>
    <w:rsid w:val="00FB2905"/>
    <w:rsid w:val="00FB36A4"/>
    <w:rsid w:val="00FB40A9"/>
    <w:rsid w:val="00FB417A"/>
    <w:rsid w:val="00FB59AF"/>
    <w:rsid w:val="00FB602F"/>
    <w:rsid w:val="00FB786B"/>
    <w:rsid w:val="00FB7A6C"/>
    <w:rsid w:val="00FB7E34"/>
    <w:rsid w:val="00FC1F18"/>
    <w:rsid w:val="00FC201E"/>
    <w:rsid w:val="00FC32ED"/>
    <w:rsid w:val="00FC4125"/>
    <w:rsid w:val="00FC55A0"/>
    <w:rsid w:val="00FC63C2"/>
    <w:rsid w:val="00FD04A9"/>
    <w:rsid w:val="00FD07FB"/>
    <w:rsid w:val="00FD0DF8"/>
    <w:rsid w:val="00FD1B28"/>
    <w:rsid w:val="00FD321B"/>
    <w:rsid w:val="00FD5507"/>
    <w:rsid w:val="00FD6082"/>
    <w:rsid w:val="00FD680E"/>
    <w:rsid w:val="00FD7943"/>
    <w:rsid w:val="00FD7B78"/>
    <w:rsid w:val="00FE0ABD"/>
    <w:rsid w:val="00FE32BB"/>
    <w:rsid w:val="00FE5788"/>
    <w:rsid w:val="00FE622D"/>
    <w:rsid w:val="00FE69A9"/>
    <w:rsid w:val="00FE7902"/>
    <w:rsid w:val="00FF1D6E"/>
    <w:rsid w:val="00FF28BE"/>
    <w:rsid w:val="00FF337A"/>
    <w:rsid w:val="00FF4612"/>
    <w:rsid w:val="00FF506F"/>
    <w:rsid w:val="00FF51C1"/>
    <w:rsid w:val="00FF656D"/>
    <w:rsid w:val="00FF6946"/>
    <w:rsid w:val="0253E8BE"/>
    <w:rsid w:val="033C15B0"/>
    <w:rsid w:val="03788AFA"/>
    <w:rsid w:val="037DE7CF"/>
    <w:rsid w:val="040A86A9"/>
    <w:rsid w:val="0593B146"/>
    <w:rsid w:val="05F9CC91"/>
    <w:rsid w:val="06319538"/>
    <w:rsid w:val="06940048"/>
    <w:rsid w:val="076BF968"/>
    <w:rsid w:val="0856A213"/>
    <w:rsid w:val="088225EA"/>
    <w:rsid w:val="091517B5"/>
    <w:rsid w:val="09677A0A"/>
    <w:rsid w:val="09CF7F3A"/>
    <w:rsid w:val="0A1DF64B"/>
    <w:rsid w:val="0AD7A75C"/>
    <w:rsid w:val="0B05065B"/>
    <w:rsid w:val="0B78B6E9"/>
    <w:rsid w:val="0C23E620"/>
    <w:rsid w:val="0C5C5D59"/>
    <w:rsid w:val="0D81B976"/>
    <w:rsid w:val="0DCEFC17"/>
    <w:rsid w:val="0E957806"/>
    <w:rsid w:val="0E9E484C"/>
    <w:rsid w:val="0EFD220C"/>
    <w:rsid w:val="0FFB9736"/>
    <w:rsid w:val="1124BC26"/>
    <w:rsid w:val="11D260F3"/>
    <w:rsid w:val="11E1292E"/>
    <w:rsid w:val="1208861D"/>
    <w:rsid w:val="133533CF"/>
    <w:rsid w:val="14733930"/>
    <w:rsid w:val="1620E678"/>
    <w:rsid w:val="16331649"/>
    <w:rsid w:val="166A58EB"/>
    <w:rsid w:val="17787F26"/>
    <w:rsid w:val="17BB5989"/>
    <w:rsid w:val="18181841"/>
    <w:rsid w:val="1A5E5F52"/>
    <w:rsid w:val="1AAD20F3"/>
    <w:rsid w:val="1B574762"/>
    <w:rsid w:val="1CD5DE90"/>
    <w:rsid w:val="1CEB8964"/>
    <w:rsid w:val="1CF317C3"/>
    <w:rsid w:val="1D25FE74"/>
    <w:rsid w:val="1E102BA0"/>
    <w:rsid w:val="1E158875"/>
    <w:rsid w:val="1E281382"/>
    <w:rsid w:val="1F1FB776"/>
    <w:rsid w:val="20A466E2"/>
    <w:rsid w:val="20E90B06"/>
    <w:rsid w:val="212206C7"/>
    <w:rsid w:val="2186B808"/>
    <w:rsid w:val="21A4247D"/>
    <w:rsid w:val="228CBFD1"/>
    <w:rsid w:val="22AF36FB"/>
    <w:rsid w:val="237412E3"/>
    <w:rsid w:val="248CDEBD"/>
    <w:rsid w:val="25A447DB"/>
    <w:rsid w:val="25B9B086"/>
    <w:rsid w:val="25CA8C0D"/>
    <w:rsid w:val="2706FD0F"/>
    <w:rsid w:val="276E915A"/>
    <w:rsid w:val="277A60F8"/>
    <w:rsid w:val="2863ECE6"/>
    <w:rsid w:val="296B7376"/>
    <w:rsid w:val="2A8D9687"/>
    <w:rsid w:val="2A92CEB9"/>
    <w:rsid w:val="2C97592A"/>
    <w:rsid w:val="2CE8CCFD"/>
    <w:rsid w:val="2D040B0E"/>
    <w:rsid w:val="2D7E41FC"/>
    <w:rsid w:val="2DDD7D69"/>
    <w:rsid w:val="2DE8C98F"/>
    <w:rsid w:val="2E17CD03"/>
    <w:rsid w:val="2E2AB374"/>
    <w:rsid w:val="2E3BF724"/>
    <w:rsid w:val="2F2ED535"/>
    <w:rsid w:val="2F4B76CD"/>
    <w:rsid w:val="3312E8B7"/>
    <w:rsid w:val="3376F754"/>
    <w:rsid w:val="33C512DB"/>
    <w:rsid w:val="33D4DC70"/>
    <w:rsid w:val="35C91E54"/>
    <w:rsid w:val="36210191"/>
    <w:rsid w:val="369F1907"/>
    <w:rsid w:val="36F703FD"/>
    <w:rsid w:val="386339FE"/>
    <w:rsid w:val="388C007F"/>
    <w:rsid w:val="38E48CE5"/>
    <w:rsid w:val="391EFA6B"/>
    <w:rsid w:val="399F30BC"/>
    <w:rsid w:val="39FF0A5F"/>
    <w:rsid w:val="3B8DA9EA"/>
    <w:rsid w:val="3B9ADAC0"/>
    <w:rsid w:val="3BD817F5"/>
    <w:rsid w:val="3C8F651F"/>
    <w:rsid w:val="3CD768DD"/>
    <w:rsid w:val="3D429AEE"/>
    <w:rsid w:val="3D46D7A1"/>
    <w:rsid w:val="3D7A0B01"/>
    <w:rsid w:val="3E9E51A7"/>
    <w:rsid w:val="3F6057B0"/>
    <w:rsid w:val="3FAEBB7A"/>
    <w:rsid w:val="406E4BE3"/>
    <w:rsid w:val="4191A936"/>
    <w:rsid w:val="4298894E"/>
    <w:rsid w:val="42C83A91"/>
    <w:rsid w:val="44640AF2"/>
    <w:rsid w:val="4484FF44"/>
    <w:rsid w:val="45F8DB37"/>
    <w:rsid w:val="460C9465"/>
    <w:rsid w:val="4734D653"/>
    <w:rsid w:val="47A13B5A"/>
    <w:rsid w:val="47BCA006"/>
    <w:rsid w:val="48F44B8E"/>
    <w:rsid w:val="49791088"/>
    <w:rsid w:val="49B81F3E"/>
    <w:rsid w:val="4AAF8D90"/>
    <w:rsid w:val="4B8E7183"/>
    <w:rsid w:val="4E6C7D16"/>
    <w:rsid w:val="4EB3E810"/>
    <w:rsid w:val="4F445261"/>
    <w:rsid w:val="500D4E11"/>
    <w:rsid w:val="52B810E6"/>
    <w:rsid w:val="5306CA71"/>
    <w:rsid w:val="531AD73C"/>
    <w:rsid w:val="531F9D1F"/>
    <w:rsid w:val="5380888F"/>
    <w:rsid w:val="5492C596"/>
    <w:rsid w:val="5624E93C"/>
    <w:rsid w:val="5653EF75"/>
    <w:rsid w:val="57291F6D"/>
    <w:rsid w:val="57A30CC8"/>
    <w:rsid w:val="5843475B"/>
    <w:rsid w:val="5933074F"/>
    <w:rsid w:val="59D6A18C"/>
    <w:rsid w:val="5A10A7FE"/>
    <w:rsid w:val="5CB31142"/>
    <w:rsid w:val="5D7DFCE2"/>
    <w:rsid w:val="5E930B68"/>
    <w:rsid w:val="60977BF9"/>
    <w:rsid w:val="610E6E95"/>
    <w:rsid w:val="611734CE"/>
    <w:rsid w:val="61352DE1"/>
    <w:rsid w:val="61A67070"/>
    <w:rsid w:val="625440AC"/>
    <w:rsid w:val="627F6303"/>
    <w:rsid w:val="62B3052F"/>
    <w:rsid w:val="62B3052F"/>
    <w:rsid w:val="636649BA"/>
    <w:rsid w:val="63809697"/>
    <w:rsid w:val="63A80B09"/>
    <w:rsid w:val="6470A449"/>
    <w:rsid w:val="64781793"/>
    <w:rsid w:val="647AB819"/>
    <w:rsid w:val="64B51A81"/>
    <w:rsid w:val="652C2E1D"/>
    <w:rsid w:val="65707CC2"/>
    <w:rsid w:val="65B5181A"/>
    <w:rsid w:val="67C08E85"/>
    <w:rsid w:val="68CFBE40"/>
    <w:rsid w:val="68E64728"/>
    <w:rsid w:val="6972791D"/>
    <w:rsid w:val="69D4BB5C"/>
    <w:rsid w:val="69FE2430"/>
    <w:rsid w:val="6A661E7D"/>
    <w:rsid w:val="6B070322"/>
    <w:rsid w:val="6B5453B9"/>
    <w:rsid w:val="6B54C499"/>
    <w:rsid w:val="6B7A5F6C"/>
    <w:rsid w:val="6B80EE35"/>
    <w:rsid w:val="6BE87CB9"/>
    <w:rsid w:val="6C586AFF"/>
    <w:rsid w:val="6FAF50DF"/>
    <w:rsid w:val="706D65B4"/>
    <w:rsid w:val="7079B0F0"/>
    <w:rsid w:val="70C6369D"/>
    <w:rsid w:val="71A9B160"/>
    <w:rsid w:val="721ECF9D"/>
    <w:rsid w:val="726206FE"/>
    <w:rsid w:val="7287BD72"/>
    <w:rsid w:val="72E0945C"/>
    <w:rsid w:val="73118807"/>
    <w:rsid w:val="731C28C7"/>
    <w:rsid w:val="731DCB77"/>
    <w:rsid w:val="73FDD75F"/>
    <w:rsid w:val="740E225D"/>
    <w:rsid w:val="742DA286"/>
    <w:rsid w:val="74658165"/>
    <w:rsid w:val="74E2B886"/>
    <w:rsid w:val="7503BBA3"/>
    <w:rsid w:val="7552DF14"/>
    <w:rsid w:val="767ACF81"/>
    <w:rsid w:val="768D1B7F"/>
    <w:rsid w:val="76BBFBCC"/>
    <w:rsid w:val="78542730"/>
    <w:rsid w:val="78F643D4"/>
    <w:rsid w:val="7906AB46"/>
    <w:rsid w:val="797961EA"/>
    <w:rsid w:val="79AE5BC6"/>
    <w:rsid w:val="7B426D55"/>
    <w:rsid w:val="7BD81777"/>
    <w:rsid w:val="7C151A65"/>
    <w:rsid w:val="7D54129A"/>
    <w:rsid w:val="7F584CC8"/>
    <w:rsid w:val="7FCDAF0B"/>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D3023C"/>
  <w15:docId w15:val="{E4C823A0-7303-4382-8708-09D91B542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27027"/>
    <w:pPr>
      <w:spacing w:after="160" w:line="259" w:lineRule="auto"/>
    </w:pPr>
    <w:rPr>
      <w:kern w:val="2"/>
      <w14:ligatures w14:val="standardContextual"/>
    </w:rPr>
  </w:style>
  <w:style w:type="paragraph" w:styleId="Heading1">
    <w:name w:val="heading 1"/>
    <w:basedOn w:val="Normal"/>
    <w:next w:val="Normal"/>
    <w:link w:val="Heading1Char"/>
    <w:uiPriority w:val="9"/>
    <w:qFormat/>
    <w:rsid w:val="006251AE"/>
    <w:pPr>
      <w:spacing w:after="240"/>
      <w:contextualSpacing/>
      <w:outlineLvl w:val="0"/>
    </w:pPr>
    <w:rPr>
      <w:rFonts w:ascii="Calibri" w:hAnsi="Calibri" w:eastAsiaTheme="majorEastAsia" w:cstheme="majorBidi"/>
      <w:b/>
      <w:bCs/>
      <w:color w:val="1E3D6B"/>
      <w:sz w:val="36"/>
      <w:szCs w:val="28"/>
    </w:rPr>
  </w:style>
  <w:style w:type="paragraph" w:styleId="Heading2">
    <w:name w:val="heading 2"/>
    <w:basedOn w:val="Normal"/>
    <w:next w:val="Normal"/>
    <w:link w:val="Heading2Char"/>
    <w:uiPriority w:val="9"/>
    <w:unhideWhenUsed/>
    <w:qFormat/>
    <w:rsid w:val="006251AE"/>
    <w:pPr>
      <w:spacing w:before="200"/>
      <w:outlineLvl w:val="1"/>
    </w:pPr>
    <w:rPr>
      <w:rFonts w:ascii="Calibri" w:hAnsi="Calibri" w:eastAsiaTheme="majorEastAsia" w:cstheme="majorBidi"/>
      <w:b/>
      <w:bCs/>
      <w:color w:val="1E3D6B"/>
      <w:sz w:val="28"/>
      <w:szCs w:val="26"/>
    </w:rPr>
  </w:style>
  <w:style w:type="paragraph" w:styleId="Heading3">
    <w:name w:val="heading 3"/>
    <w:basedOn w:val="Normal"/>
    <w:next w:val="Normal"/>
    <w:link w:val="Heading3Char"/>
    <w:uiPriority w:val="9"/>
    <w:unhideWhenUsed/>
    <w:qFormat/>
    <w:rsid w:val="006251AE"/>
    <w:pPr>
      <w:spacing w:before="200"/>
      <w:outlineLvl w:val="2"/>
    </w:pPr>
    <w:rPr>
      <w:rFonts w:ascii="Calibri" w:hAnsi="Calibri" w:eastAsiaTheme="majorEastAsia" w:cstheme="majorBidi"/>
      <w:b/>
      <w:bCs/>
    </w:rPr>
  </w:style>
  <w:style w:type="paragraph" w:styleId="Heading4">
    <w:name w:val="heading 4"/>
    <w:basedOn w:val="Normal"/>
    <w:next w:val="Normal"/>
    <w:link w:val="Heading4Char"/>
    <w:uiPriority w:val="9"/>
    <w:unhideWhenUsed/>
    <w:qFormat/>
    <w:rsid w:val="006251AE"/>
    <w:pPr>
      <w:spacing w:before="200"/>
      <w:outlineLvl w:val="3"/>
    </w:pPr>
    <w:rPr>
      <w:rFonts w:ascii="Calibri" w:hAnsi="Calibri" w:eastAsiaTheme="majorEastAsia" w:cstheme="majorBidi"/>
      <w:b/>
      <w:bCs/>
      <w:i/>
      <w:iCs/>
    </w:rPr>
  </w:style>
  <w:style w:type="paragraph" w:styleId="Heading5">
    <w:name w:val="heading 5"/>
    <w:basedOn w:val="Normal"/>
    <w:next w:val="Normal"/>
    <w:link w:val="Heading5Char"/>
    <w:uiPriority w:val="9"/>
    <w:unhideWhenUsed/>
    <w:qFormat/>
    <w:rsid w:val="006251AE"/>
    <w:pPr>
      <w:spacing w:before="200"/>
      <w:outlineLvl w:val="4"/>
    </w:pPr>
    <w:rPr>
      <w:rFonts w:ascii="Calibri" w:hAnsi="Calibri" w:eastAsiaTheme="majorEastAsia" w:cstheme="majorBidi"/>
      <w:b/>
      <w:bCs/>
      <w:color w:val="757575"/>
    </w:rPr>
  </w:style>
  <w:style w:type="paragraph" w:styleId="Heading6">
    <w:name w:val="heading 6"/>
    <w:basedOn w:val="Normal"/>
    <w:next w:val="Normal"/>
    <w:link w:val="Heading6Char"/>
    <w:uiPriority w:val="9"/>
    <w:unhideWhenUsed/>
    <w:qFormat/>
    <w:rsid w:val="006251AE"/>
    <w:pPr>
      <w:spacing w:before="200"/>
      <w:outlineLvl w:val="5"/>
    </w:pPr>
    <w:rPr>
      <w:rFonts w:ascii="Calibri" w:hAnsi="Calibri" w:eastAsiaTheme="majorEastAsia" w:cstheme="majorBidi"/>
      <w:b/>
      <w:bCs/>
      <w:i/>
      <w:iCs/>
      <w:color w:val="757575"/>
    </w:rPr>
  </w:style>
  <w:style w:type="paragraph" w:styleId="Heading7">
    <w:name w:val="heading 7"/>
    <w:basedOn w:val="Normal"/>
    <w:next w:val="Normal"/>
    <w:link w:val="Heading7Char"/>
    <w:uiPriority w:val="9"/>
    <w:semiHidden/>
    <w:unhideWhenUsed/>
    <w:qFormat/>
    <w:rsid w:val="006251AE"/>
    <w:pPr>
      <w:outlineLvl w:val="6"/>
    </w:pPr>
    <w:rPr>
      <w:rFonts w:asciiTheme="majorHAnsi" w:hAnsiTheme="majorHAnsi" w:eastAsiaTheme="majorEastAsia" w:cstheme="majorBidi"/>
      <w:i/>
      <w:iCs/>
    </w:rPr>
  </w:style>
  <w:style w:type="paragraph" w:styleId="Heading8">
    <w:name w:val="heading 8"/>
    <w:basedOn w:val="Normal"/>
    <w:next w:val="Normal"/>
    <w:link w:val="Heading8Char"/>
    <w:uiPriority w:val="9"/>
    <w:semiHidden/>
    <w:unhideWhenUsed/>
    <w:qFormat/>
    <w:rsid w:val="006251AE"/>
    <w:pPr>
      <w:outlineLvl w:val="7"/>
    </w:pPr>
    <w:rPr>
      <w:rFonts w:asciiTheme="majorHAnsi" w:hAnsiTheme="majorHAnsi" w:eastAsiaTheme="majorEastAsia" w:cstheme="majorBidi"/>
      <w:sz w:val="20"/>
      <w:szCs w:val="20"/>
    </w:rPr>
  </w:style>
  <w:style w:type="paragraph" w:styleId="Heading9">
    <w:name w:val="heading 9"/>
    <w:basedOn w:val="Normal"/>
    <w:next w:val="Normal"/>
    <w:link w:val="Heading9Char"/>
    <w:uiPriority w:val="9"/>
    <w:semiHidden/>
    <w:unhideWhenUsed/>
    <w:qFormat/>
    <w:rsid w:val="006251AE"/>
    <w:pPr>
      <w:outlineLvl w:val="8"/>
    </w:pPr>
    <w:rPr>
      <w:rFonts w:asciiTheme="majorHAnsi" w:hAnsiTheme="majorHAnsi" w:eastAsiaTheme="majorEastAsia" w:cstheme="majorBidi"/>
      <w:i/>
      <w:iCs/>
      <w:spacing w:val="5"/>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6251AE"/>
    <w:rPr>
      <w:rFonts w:ascii="Tahoma" w:hAnsi="Tahoma" w:cs="Tahoma"/>
      <w:sz w:val="16"/>
      <w:szCs w:val="16"/>
    </w:rPr>
  </w:style>
  <w:style w:type="character" w:styleId="BalloonTextChar" w:customStyle="1">
    <w:name w:val="Balloon Text Char"/>
    <w:basedOn w:val="DefaultParagraphFont"/>
    <w:link w:val="BalloonText"/>
    <w:uiPriority w:val="99"/>
    <w:semiHidden/>
    <w:rsid w:val="006251AE"/>
    <w:rPr>
      <w:rFonts w:ascii="Tahoma" w:hAnsi="Tahoma" w:cs="Tahoma" w:eastAsiaTheme="minorEastAsia"/>
      <w:sz w:val="16"/>
      <w:szCs w:val="16"/>
    </w:rPr>
  </w:style>
  <w:style w:type="paragraph" w:styleId="Header">
    <w:name w:val="header"/>
    <w:basedOn w:val="Normal"/>
    <w:link w:val="HeaderChar"/>
    <w:uiPriority w:val="99"/>
    <w:unhideWhenUsed/>
    <w:rsid w:val="006251AE"/>
    <w:pPr>
      <w:tabs>
        <w:tab w:val="center" w:pos="4513"/>
        <w:tab w:val="right" w:pos="9026"/>
      </w:tabs>
    </w:pPr>
  </w:style>
  <w:style w:type="character" w:styleId="HeaderChar" w:customStyle="1">
    <w:name w:val="Header Char"/>
    <w:basedOn w:val="DefaultParagraphFont"/>
    <w:link w:val="Header"/>
    <w:uiPriority w:val="99"/>
    <w:rsid w:val="006251AE"/>
    <w:rPr>
      <w:rFonts w:eastAsiaTheme="minorEastAsia"/>
    </w:rPr>
  </w:style>
  <w:style w:type="paragraph" w:styleId="Footer">
    <w:name w:val="footer"/>
    <w:basedOn w:val="Normal"/>
    <w:link w:val="FooterChar"/>
    <w:uiPriority w:val="99"/>
    <w:unhideWhenUsed/>
    <w:rsid w:val="006251AE"/>
    <w:pPr>
      <w:tabs>
        <w:tab w:val="center" w:pos="4513"/>
        <w:tab w:val="right" w:pos="9026"/>
      </w:tabs>
    </w:pPr>
  </w:style>
  <w:style w:type="character" w:styleId="FooterChar" w:customStyle="1">
    <w:name w:val="Footer Char"/>
    <w:basedOn w:val="DefaultParagraphFont"/>
    <w:link w:val="Footer"/>
    <w:uiPriority w:val="99"/>
    <w:rsid w:val="006251AE"/>
    <w:rPr>
      <w:rFonts w:eastAsiaTheme="minorEastAsia"/>
    </w:rPr>
  </w:style>
  <w:style w:type="character" w:styleId="Heading1Char" w:customStyle="1">
    <w:name w:val="Heading 1 Char"/>
    <w:basedOn w:val="DefaultParagraphFont"/>
    <w:link w:val="Heading1"/>
    <w:uiPriority w:val="9"/>
    <w:rsid w:val="006251AE"/>
    <w:rPr>
      <w:rFonts w:ascii="Calibri" w:hAnsi="Calibri" w:eastAsiaTheme="majorEastAsia" w:cstheme="majorBidi"/>
      <w:b/>
      <w:bCs/>
      <w:color w:val="1E3D6B"/>
      <w:sz w:val="36"/>
      <w:szCs w:val="28"/>
    </w:rPr>
  </w:style>
  <w:style w:type="paragraph" w:styleId="TOCHeading">
    <w:name w:val="TOC Heading"/>
    <w:basedOn w:val="Heading1"/>
    <w:next w:val="Normal"/>
    <w:uiPriority w:val="39"/>
    <w:unhideWhenUsed/>
    <w:qFormat/>
    <w:rsid w:val="006251AE"/>
    <w:pPr>
      <w:outlineLvl w:val="9"/>
    </w:pPr>
    <w:rPr>
      <w:lang w:bidi="en-US"/>
    </w:rPr>
  </w:style>
  <w:style w:type="table" w:styleId="MediumList1-Accent11" w:customStyle="1">
    <w:name w:val="Medium List 1 - Accent 11"/>
    <w:basedOn w:val="TableNormal"/>
    <w:uiPriority w:val="65"/>
    <w:rsid w:val="00B541D9"/>
    <w:pPr>
      <w:spacing w:after="0" w:line="240" w:lineRule="auto"/>
    </w:pPr>
    <w:rPr>
      <w:rFonts w:ascii="Calibri" w:hAnsi="Calibri" w:eastAsia="Times New Roman" w:cs="Times New Roman"/>
      <w:color w:val="000000"/>
      <w:sz w:val="24"/>
      <w:szCs w:val="24"/>
      <w:lang w:eastAsia="en-AU"/>
    </w:rPr>
    <w:tblPr>
      <w:tblStyleRowBandSize w:val="1"/>
      <w:tblStyleColBandSize w:val="1"/>
      <w:tblBorders>
        <w:top w:val="single" w:color="4F81BD" w:sz="8" w:space="0"/>
        <w:bottom w:val="single" w:color="4F81BD" w:sz="8" w:space="0"/>
        <w:insideH w:val="single" w:color="DBE5F1" w:sz="4" w:space="0"/>
      </w:tblBorders>
    </w:tblPr>
    <w:trPr>
      <w:cantSplit/>
    </w:trPr>
    <w:tblStylePr w:type="firstRow">
      <w:pPr>
        <w:wordWrap/>
        <w:spacing w:beforeLines="0" w:beforeAutospacing="0" w:afterLines="0" w:afterAutospacing="0" w:line="240" w:lineRule="auto"/>
      </w:pPr>
      <w:rPr>
        <w:rFonts w:ascii="Calibri" w:hAnsi="Calibri" w:cs="Times New Roman"/>
        <w:caps/>
        <w:smallCaps w:val="0"/>
        <w:color w:val="1F497D"/>
        <w:spacing w:val="20"/>
        <w:sz w:val="16"/>
      </w:rPr>
      <w:tblPr/>
      <w:trPr>
        <w:cantSplit/>
        <w:tblHeader/>
      </w:trPr>
      <w:tcPr>
        <w:tcBorders>
          <w:top w:val="nil"/>
          <w:left w:val="nil"/>
          <w:bottom w:val="single" w:color="365F91" w:sz="4" w:space="0"/>
          <w:right w:val="nil"/>
          <w:insideH w:val="nil"/>
          <w:insideV w:val="nil"/>
          <w:tl2br w:val="nil"/>
          <w:tr2bl w:val="nil"/>
        </w:tcBorders>
        <w:shd w:val="clear" w:color="auto" w:fill="FFFFFF"/>
      </w:tcPr>
    </w:tblStylePr>
    <w:tblStylePr w:type="lastRow">
      <w:rPr>
        <w:b/>
        <w:bCs/>
        <w:color w:val="1F497D"/>
      </w:rPr>
      <w:tblPr/>
      <w:tcPr>
        <w:tcBorders>
          <w:top w:val="single" w:color="4F81BD" w:sz="8" w:space="0"/>
          <w:bottom w:val="single" w:color="4F81BD" w:sz="8" w:space="0"/>
        </w:tcBorders>
      </w:tcPr>
    </w:tblStylePr>
    <w:tblStylePr w:type="firstCol">
      <w:rPr>
        <w:b/>
        <w:bCs/>
      </w:rPr>
    </w:tblStylePr>
    <w:tblStylePr w:type="lastCol">
      <w:rPr>
        <w:b/>
        <w:bCs/>
      </w:rPr>
      <w:tblPr/>
      <w:tcPr>
        <w:tcBorders>
          <w:top w:val="single" w:color="4F81BD" w:sz="8" w:space="0"/>
          <w:bottom w:val="single" w:color="4F81BD" w:sz="8" w:space="0"/>
        </w:tcBorders>
      </w:tcPr>
    </w:tblStylePr>
    <w:tblStylePr w:type="band1Vert">
      <w:tblPr/>
      <w:tcPr>
        <w:shd w:val="clear" w:color="auto" w:fill="D3DFEE"/>
      </w:tcPr>
    </w:tblStylePr>
    <w:tblStylePr w:type="band1Horz">
      <w:tblPr/>
      <w:tcPr>
        <w:shd w:val="clear" w:color="auto" w:fill="D3DFEE"/>
      </w:tcPr>
    </w:tblStylePr>
    <w:tblStylePr w:type="nwCell">
      <w:rPr>
        <w:b w:val="0"/>
      </w:rPr>
    </w:tblStylePr>
  </w:style>
  <w:style w:type="paragraph" w:styleId="TOC1">
    <w:name w:val="toc 1"/>
    <w:basedOn w:val="Normal"/>
    <w:next w:val="Normal"/>
    <w:autoRedefine/>
    <w:uiPriority w:val="39"/>
    <w:unhideWhenUsed/>
    <w:rsid w:val="00BA760A"/>
    <w:pPr>
      <w:tabs>
        <w:tab w:val="right" w:pos="10336"/>
      </w:tabs>
      <w:spacing w:after="100"/>
    </w:pPr>
  </w:style>
  <w:style w:type="character" w:styleId="Hyperlink">
    <w:name w:val="Hyperlink"/>
    <w:basedOn w:val="DefaultParagraphFont"/>
    <w:uiPriority w:val="99"/>
    <w:unhideWhenUsed/>
    <w:rsid w:val="006251AE"/>
    <w:rPr>
      <w:color w:val="0000FF" w:themeColor="hyperlink"/>
      <w:u w:val="single"/>
    </w:rPr>
  </w:style>
  <w:style w:type="paragraph" w:styleId="FootnoteText">
    <w:name w:val="footnote text"/>
    <w:basedOn w:val="Normal"/>
    <w:link w:val="FootnoteTextChar"/>
    <w:uiPriority w:val="99"/>
    <w:semiHidden/>
    <w:unhideWhenUsed/>
    <w:rsid w:val="00E42A19"/>
    <w:rPr>
      <w:sz w:val="20"/>
      <w:szCs w:val="20"/>
    </w:rPr>
  </w:style>
  <w:style w:type="character" w:styleId="FootnoteTextChar" w:customStyle="1">
    <w:name w:val="Footnote Text Char"/>
    <w:basedOn w:val="DefaultParagraphFont"/>
    <w:link w:val="FootnoteText"/>
    <w:uiPriority w:val="99"/>
    <w:semiHidden/>
    <w:rsid w:val="00E42A19"/>
    <w:rPr>
      <w:sz w:val="20"/>
      <w:szCs w:val="20"/>
    </w:rPr>
  </w:style>
  <w:style w:type="character" w:styleId="FootnoteReference">
    <w:name w:val="footnote reference"/>
    <w:basedOn w:val="DefaultParagraphFont"/>
    <w:uiPriority w:val="99"/>
    <w:semiHidden/>
    <w:unhideWhenUsed/>
    <w:rsid w:val="00E42A19"/>
    <w:rPr>
      <w:vertAlign w:val="superscript"/>
    </w:rPr>
  </w:style>
  <w:style w:type="character" w:styleId="Heading2Char" w:customStyle="1">
    <w:name w:val="Heading 2 Char"/>
    <w:basedOn w:val="DefaultParagraphFont"/>
    <w:link w:val="Heading2"/>
    <w:uiPriority w:val="9"/>
    <w:rsid w:val="006251AE"/>
    <w:rPr>
      <w:rFonts w:ascii="Calibri" w:hAnsi="Calibri" w:eastAsiaTheme="majorEastAsia" w:cstheme="majorBidi"/>
      <w:b/>
      <w:bCs/>
      <w:color w:val="1E3D6B"/>
      <w:sz w:val="28"/>
      <w:szCs w:val="26"/>
    </w:rPr>
  </w:style>
  <w:style w:type="paragraph" w:styleId="Caption">
    <w:name w:val="caption"/>
    <w:basedOn w:val="Heading4"/>
    <w:next w:val="Normal"/>
    <w:uiPriority w:val="35"/>
    <w:unhideWhenUsed/>
    <w:qFormat/>
    <w:rsid w:val="006251AE"/>
    <w:rPr>
      <w:i w:val="0"/>
    </w:rPr>
  </w:style>
  <w:style w:type="paragraph" w:styleId="TOC2">
    <w:name w:val="toc 2"/>
    <w:basedOn w:val="Normal"/>
    <w:next w:val="Normal"/>
    <w:autoRedefine/>
    <w:uiPriority w:val="39"/>
    <w:unhideWhenUsed/>
    <w:rsid w:val="006251AE"/>
    <w:pPr>
      <w:spacing w:after="100"/>
      <w:ind w:left="220"/>
    </w:pPr>
  </w:style>
  <w:style w:type="character" w:styleId="Heading3Char" w:customStyle="1">
    <w:name w:val="Heading 3 Char"/>
    <w:basedOn w:val="DefaultParagraphFont"/>
    <w:link w:val="Heading3"/>
    <w:uiPriority w:val="9"/>
    <w:rsid w:val="006251AE"/>
    <w:rPr>
      <w:rFonts w:ascii="Calibri" w:hAnsi="Calibri" w:eastAsiaTheme="majorEastAsia" w:cstheme="majorBidi"/>
      <w:b/>
      <w:bCs/>
    </w:rPr>
  </w:style>
  <w:style w:type="paragraph" w:styleId="TOC3">
    <w:name w:val="toc 3"/>
    <w:basedOn w:val="Normal"/>
    <w:next w:val="Normal"/>
    <w:autoRedefine/>
    <w:uiPriority w:val="39"/>
    <w:unhideWhenUsed/>
    <w:rsid w:val="00F056D9"/>
    <w:pPr>
      <w:tabs>
        <w:tab w:val="right" w:pos="10336"/>
      </w:tabs>
      <w:spacing w:after="100"/>
      <w:ind w:left="440"/>
    </w:pPr>
    <w:rPr>
      <w:rFonts w:ascii="Calibri" w:hAnsi="Calibri" w:cs="Calibri"/>
      <w:noProof/>
    </w:rPr>
  </w:style>
  <w:style w:type="paragraph" w:styleId="ListParagraph">
    <w:name w:val="List Paragraph"/>
    <w:basedOn w:val="Normal"/>
    <w:uiPriority w:val="34"/>
    <w:qFormat/>
    <w:rsid w:val="006251AE"/>
    <w:pPr>
      <w:ind w:left="720"/>
      <w:contextualSpacing/>
    </w:pPr>
  </w:style>
  <w:style w:type="table" w:styleId="TableGrid">
    <w:name w:val="Table Grid"/>
    <w:basedOn w:val="TableNormal"/>
    <w:uiPriority w:val="39"/>
    <w:rsid w:val="006251AE"/>
    <w:pPr>
      <w:spacing w:after="0" w:line="240" w:lineRule="auto"/>
    </w:pPr>
    <w:rPr>
      <w:rFonts w:eastAsiaTheme="minorEastAsi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4Char" w:customStyle="1">
    <w:name w:val="Heading 4 Char"/>
    <w:basedOn w:val="DefaultParagraphFont"/>
    <w:link w:val="Heading4"/>
    <w:uiPriority w:val="9"/>
    <w:rsid w:val="006251AE"/>
    <w:rPr>
      <w:rFonts w:ascii="Calibri" w:hAnsi="Calibri" w:eastAsiaTheme="majorEastAsia" w:cstheme="majorBidi"/>
      <w:b/>
      <w:bCs/>
      <w:i/>
      <w:iCs/>
    </w:rPr>
  </w:style>
  <w:style w:type="character" w:styleId="FollowedHyperlink">
    <w:name w:val="FollowedHyperlink"/>
    <w:basedOn w:val="DefaultParagraphFont"/>
    <w:uiPriority w:val="99"/>
    <w:semiHidden/>
    <w:unhideWhenUsed/>
    <w:rsid w:val="005A405C"/>
    <w:rPr>
      <w:color w:val="800080" w:themeColor="followedHyperlink"/>
      <w:u w:val="single"/>
    </w:rPr>
  </w:style>
  <w:style w:type="character" w:styleId="CommentReference">
    <w:name w:val="annotation reference"/>
    <w:basedOn w:val="DefaultParagraphFont"/>
    <w:uiPriority w:val="99"/>
    <w:semiHidden/>
    <w:unhideWhenUsed/>
    <w:rsid w:val="009036C1"/>
    <w:rPr>
      <w:sz w:val="16"/>
      <w:szCs w:val="16"/>
    </w:rPr>
  </w:style>
  <w:style w:type="paragraph" w:styleId="CommentText">
    <w:name w:val="annotation text"/>
    <w:basedOn w:val="Normal"/>
    <w:link w:val="CommentTextChar"/>
    <w:uiPriority w:val="99"/>
    <w:unhideWhenUsed/>
    <w:rsid w:val="009036C1"/>
    <w:rPr>
      <w:sz w:val="20"/>
      <w:szCs w:val="20"/>
    </w:rPr>
  </w:style>
  <w:style w:type="character" w:styleId="CommentTextChar" w:customStyle="1">
    <w:name w:val="Comment Text Char"/>
    <w:basedOn w:val="DefaultParagraphFont"/>
    <w:link w:val="CommentText"/>
    <w:uiPriority w:val="99"/>
    <w:rsid w:val="009036C1"/>
    <w:rPr>
      <w:sz w:val="20"/>
      <w:szCs w:val="20"/>
    </w:rPr>
  </w:style>
  <w:style w:type="paragraph" w:styleId="CommentSubject">
    <w:name w:val="annotation subject"/>
    <w:basedOn w:val="CommentText"/>
    <w:next w:val="CommentText"/>
    <w:link w:val="CommentSubjectChar"/>
    <w:uiPriority w:val="99"/>
    <w:semiHidden/>
    <w:unhideWhenUsed/>
    <w:rsid w:val="009036C1"/>
    <w:rPr>
      <w:b/>
      <w:bCs/>
    </w:rPr>
  </w:style>
  <w:style w:type="character" w:styleId="CommentSubjectChar" w:customStyle="1">
    <w:name w:val="Comment Subject Char"/>
    <w:basedOn w:val="CommentTextChar"/>
    <w:link w:val="CommentSubject"/>
    <w:uiPriority w:val="99"/>
    <w:semiHidden/>
    <w:rsid w:val="009036C1"/>
    <w:rPr>
      <w:b/>
      <w:bCs/>
      <w:sz w:val="20"/>
      <w:szCs w:val="20"/>
    </w:rPr>
  </w:style>
  <w:style w:type="character" w:styleId="Heading5Char" w:customStyle="1">
    <w:name w:val="Heading 5 Char"/>
    <w:basedOn w:val="DefaultParagraphFont"/>
    <w:link w:val="Heading5"/>
    <w:uiPriority w:val="9"/>
    <w:rsid w:val="006251AE"/>
    <w:rPr>
      <w:rFonts w:ascii="Calibri" w:hAnsi="Calibri" w:eastAsiaTheme="majorEastAsia" w:cstheme="majorBidi"/>
      <w:b/>
      <w:bCs/>
      <w:color w:val="757575"/>
    </w:rPr>
  </w:style>
  <w:style w:type="character" w:styleId="Heading6Char" w:customStyle="1">
    <w:name w:val="Heading 6 Char"/>
    <w:basedOn w:val="DefaultParagraphFont"/>
    <w:link w:val="Heading6"/>
    <w:uiPriority w:val="9"/>
    <w:rsid w:val="006251AE"/>
    <w:rPr>
      <w:rFonts w:ascii="Calibri" w:hAnsi="Calibri" w:eastAsiaTheme="majorEastAsia" w:cstheme="majorBidi"/>
      <w:b/>
      <w:bCs/>
      <w:i/>
      <w:iCs/>
      <w:color w:val="757575"/>
    </w:rPr>
  </w:style>
  <w:style w:type="character" w:styleId="Heading7Char" w:customStyle="1">
    <w:name w:val="Heading 7 Char"/>
    <w:basedOn w:val="DefaultParagraphFont"/>
    <w:link w:val="Heading7"/>
    <w:uiPriority w:val="9"/>
    <w:semiHidden/>
    <w:rsid w:val="006251AE"/>
    <w:rPr>
      <w:rFonts w:asciiTheme="majorHAnsi" w:hAnsiTheme="majorHAnsi" w:eastAsiaTheme="majorEastAsia" w:cstheme="majorBidi"/>
      <w:i/>
      <w:iCs/>
    </w:rPr>
  </w:style>
  <w:style w:type="character" w:styleId="Heading8Char" w:customStyle="1">
    <w:name w:val="Heading 8 Char"/>
    <w:basedOn w:val="DefaultParagraphFont"/>
    <w:link w:val="Heading8"/>
    <w:uiPriority w:val="9"/>
    <w:semiHidden/>
    <w:rsid w:val="006251AE"/>
    <w:rPr>
      <w:rFonts w:asciiTheme="majorHAnsi" w:hAnsiTheme="majorHAnsi" w:eastAsiaTheme="majorEastAsia" w:cstheme="majorBidi"/>
      <w:sz w:val="20"/>
      <w:szCs w:val="20"/>
    </w:rPr>
  </w:style>
  <w:style w:type="character" w:styleId="Heading9Char" w:customStyle="1">
    <w:name w:val="Heading 9 Char"/>
    <w:basedOn w:val="DefaultParagraphFont"/>
    <w:link w:val="Heading9"/>
    <w:uiPriority w:val="9"/>
    <w:semiHidden/>
    <w:rsid w:val="006251AE"/>
    <w:rPr>
      <w:rFonts w:asciiTheme="majorHAnsi" w:hAnsiTheme="majorHAnsi" w:eastAsiaTheme="majorEastAsia" w:cstheme="majorBidi"/>
      <w:i/>
      <w:iCs/>
      <w:spacing w:val="5"/>
      <w:sz w:val="20"/>
      <w:szCs w:val="20"/>
    </w:rPr>
  </w:style>
  <w:style w:type="character" w:styleId="Strong">
    <w:name w:val="Strong"/>
    <w:uiPriority w:val="22"/>
    <w:qFormat/>
    <w:rsid w:val="006251AE"/>
    <w:rPr>
      <w:b/>
      <w:bCs/>
    </w:rPr>
  </w:style>
  <w:style w:type="character" w:styleId="Emphasis">
    <w:name w:val="Emphasis"/>
    <w:uiPriority w:val="20"/>
    <w:qFormat/>
    <w:rsid w:val="006251AE"/>
    <w:rPr>
      <w:b/>
      <w:bCs/>
      <w:i/>
      <w:iCs/>
      <w:spacing w:val="10"/>
      <w:bdr w:val="none" w:color="auto" w:sz="0" w:space="0"/>
      <w:shd w:val="clear" w:color="auto" w:fill="auto"/>
    </w:rPr>
  </w:style>
  <w:style w:type="character" w:styleId="BookTitle">
    <w:name w:val="Book Title"/>
    <w:uiPriority w:val="33"/>
    <w:qFormat/>
    <w:rsid w:val="006251AE"/>
    <w:rPr>
      <w:i/>
      <w:iCs/>
      <w:caps w:val="0"/>
      <w:smallCaps w:val="0"/>
      <w:spacing w:val="5"/>
    </w:rPr>
  </w:style>
  <w:style w:type="paragraph" w:styleId="Quote">
    <w:name w:val="Quote"/>
    <w:basedOn w:val="Normal"/>
    <w:next w:val="Normal"/>
    <w:link w:val="QuoteChar"/>
    <w:uiPriority w:val="29"/>
    <w:qFormat/>
    <w:rsid w:val="006251AE"/>
    <w:pPr>
      <w:spacing w:after="120"/>
      <w:ind w:left="369" w:right="369"/>
    </w:pPr>
    <w:rPr>
      <w:i/>
      <w:iCs/>
    </w:rPr>
  </w:style>
  <w:style w:type="character" w:styleId="QuoteChar" w:customStyle="1">
    <w:name w:val="Quote Char"/>
    <w:basedOn w:val="DefaultParagraphFont"/>
    <w:link w:val="Quote"/>
    <w:uiPriority w:val="29"/>
    <w:rsid w:val="006251AE"/>
    <w:rPr>
      <w:rFonts w:eastAsiaTheme="minorEastAsia"/>
      <w:i/>
      <w:iCs/>
    </w:rPr>
  </w:style>
  <w:style w:type="paragraph" w:styleId="Title">
    <w:name w:val="Title"/>
    <w:basedOn w:val="Normal"/>
    <w:next w:val="Normal"/>
    <w:link w:val="TitleChar"/>
    <w:uiPriority w:val="10"/>
    <w:qFormat/>
    <w:rsid w:val="006251AE"/>
    <w:pPr>
      <w:spacing w:after="120"/>
      <w:ind w:right="-23"/>
      <w:contextualSpacing/>
      <w:jc w:val="right"/>
    </w:pPr>
    <w:rPr>
      <w:rFonts w:ascii="Calibri" w:hAnsi="Calibri" w:eastAsiaTheme="majorEastAsia" w:cstheme="majorBidi"/>
      <w:color w:val="1E3D6B"/>
      <w:spacing w:val="5"/>
      <w:sz w:val="90"/>
      <w:szCs w:val="96"/>
    </w:rPr>
  </w:style>
  <w:style w:type="character" w:styleId="TitleChar" w:customStyle="1">
    <w:name w:val="Title Char"/>
    <w:basedOn w:val="DefaultParagraphFont"/>
    <w:link w:val="Title"/>
    <w:uiPriority w:val="10"/>
    <w:rsid w:val="006251AE"/>
    <w:rPr>
      <w:rFonts w:ascii="Calibri" w:hAnsi="Calibri" w:eastAsiaTheme="majorEastAsia" w:cstheme="majorBidi"/>
      <w:color w:val="1E3D6B"/>
      <w:spacing w:val="5"/>
      <w:sz w:val="90"/>
      <w:szCs w:val="96"/>
    </w:rPr>
  </w:style>
  <w:style w:type="paragraph" w:styleId="Subtitle">
    <w:name w:val="Subtitle"/>
    <w:basedOn w:val="Normal"/>
    <w:next w:val="Normal"/>
    <w:link w:val="SubtitleChar"/>
    <w:uiPriority w:val="11"/>
    <w:qFormat/>
    <w:rsid w:val="006251AE"/>
    <w:pPr>
      <w:spacing w:before="480" w:after="240"/>
      <w:ind w:right="-22"/>
      <w:jc w:val="right"/>
    </w:pPr>
    <w:rPr>
      <w:rFonts w:ascii="Calibri" w:hAnsi="Calibri" w:eastAsiaTheme="majorEastAsia" w:cstheme="majorBidi"/>
      <w:iCs/>
      <w:spacing w:val="13"/>
      <w:sz w:val="40"/>
      <w:szCs w:val="40"/>
    </w:rPr>
  </w:style>
  <w:style w:type="character" w:styleId="SubtitleChar" w:customStyle="1">
    <w:name w:val="Subtitle Char"/>
    <w:basedOn w:val="DefaultParagraphFont"/>
    <w:link w:val="Subtitle"/>
    <w:uiPriority w:val="11"/>
    <w:rsid w:val="006251AE"/>
    <w:rPr>
      <w:rFonts w:ascii="Calibri" w:hAnsi="Calibri" w:eastAsiaTheme="majorEastAsia" w:cstheme="majorBidi"/>
      <w:iCs/>
      <w:spacing w:val="13"/>
      <w:sz w:val="40"/>
      <w:szCs w:val="40"/>
    </w:rPr>
  </w:style>
  <w:style w:type="paragraph" w:styleId="NoSpacing">
    <w:name w:val="No Spacing"/>
    <w:basedOn w:val="Normal"/>
    <w:link w:val="NoSpacingChar"/>
    <w:uiPriority w:val="1"/>
    <w:qFormat/>
    <w:rsid w:val="006251AE"/>
  </w:style>
  <w:style w:type="paragraph" w:styleId="IntenseQuote">
    <w:name w:val="Intense Quote"/>
    <w:basedOn w:val="Normal"/>
    <w:next w:val="Normal"/>
    <w:link w:val="IntenseQuoteChar"/>
    <w:uiPriority w:val="30"/>
    <w:qFormat/>
    <w:rsid w:val="006251AE"/>
    <w:pPr>
      <w:pBdr>
        <w:bottom w:val="single" w:color="auto" w:sz="4" w:space="1"/>
      </w:pBdr>
      <w:spacing w:before="200" w:after="280"/>
      <w:ind w:left="1008" w:right="1152"/>
      <w:jc w:val="both"/>
    </w:pPr>
    <w:rPr>
      <w:b/>
      <w:bCs/>
      <w:i/>
      <w:iCs/>
    </w:rPr>
  </w:style>
  <w:style w:type="character" w:styleId="IntenseQuoteChar" w:customStyle="1">
    <w:name w:val="Intense Quote Char"/>
    <w:basedOn w:val="DefaultParagraphFont"/>
    <w:link w:val="IntenseQuote"/>
    <w:uiPriority w:val="30"/>
    <w:rsid w:val="006251AE"/>
    <w:rPr>
      <w:rFonts w:eastAsiaTheme="minorEastAsia"/>
      <w:b/>
      <w:bCs/>
      <w:i/>
      <w:iCs/>
    </w:rPr>
  </w:style>
  <w:style w:type="character" w:styleId="SubtleEmphasis">
    <w:name w:val="Subtle Emphasis"/>
    <w:uiPriority w:val="19"/>
    <w:qFormat/>
    <w:rsid w:val="006251AE"/>
    <w:rPr>
      <w:i/>
      <w:iCs/>
    </w:rPr>
  </w:style>
  <w:style w:type="character" w:styleId="IntenseEmphasis">
    <w:name w:val="Intense Emphasis"/>
    <w:uiPriority w:val="21"/>
    <w:qFormat/>
    <w:rsid w:val="006251AE"/>
    <w:rPr>
      <w:b/>
      <w:bCs/>
    </w:rPr>
  </w:style>
  <w:style w:type="character" w:styleId="SubtleReference">
    <w:name w:val="Subtle Reference"/>
    <w:uiPriority w:val="31"/>
    <w:qFormat/>
    <w:rsid w:val="006251AE"/>
    <w:rPr>
      <w:smallCaps/>
    </w:rPr>
  </w:style>
  <w:style w:type="character" w:styleId="IntenseReference">
    <w:name w:val="Intense Reference"/>
    <w:uiPriority w:val="32"/>
    <w:qFormat/>
    <w:rsid w:val="006251AE"/>
    <w:rPr>
      <w:smallCaps/>
      <w:spacing w:val="5"/>
      <w:u w:val="single"/>
    </w:rPr>
  </w:style>
  <w:style w:type="paragraph" w:styleId="ListNumber">
    <w:name w:val="List Number"/>
    <w:basedOn w:val="Normal"/>
    <w:uiPriority w:val="99"/>
    <w:unhideWhenUsed/>
    <w:rsid w:val="006251AE"/>
    <w:pPr>
      <w:numPr>
        <w:numId w:val="1"/>
      </w:numPr>
      <w:spacing w:after="120"/>
      <w:ind w:left="369" w:hanging="369"/>
      <w:contextualSpacing/>
    </w:pPr>
  </w:style>
  <w:style w:type="paragraph" w:styleId="ListNumber2">
    <w:name w:val="List Number 2"/>
    <w:basedOn w:val="Normal"/>
    <w:uiPriority w:val="99"/>
    <w:unhideWhenUsed/>
    <w:rsid w:val="006251AE"/>
    <w:pPr>
      <w:numPr>
        <w:ilvl w:val="1"/>
        <w:numId w:val="1"/>
      </w:numPr>
      <w:tabs>
        <w:tab w:val="left" w:pos="1134"/>
      </w:tabs>
      <w:spacing w:after="120"/>
      <w:ind w:left="936" w:hanging="567"/>
      <w:contextualSpacing/>
    </w:pPr>
  </w:style>
  <w:style w:type="paragraph" w:styleId="ListNumber3">
    <w:name w:val="List Number 3"/>
    <w:basedOn w:val="Normal"/>
    <w:uiPriority w:val="99"/>
    <w:unhideWhenUsed/>
    <w:rsid w:val="006251AE"/>
    <w:pPr>
      <w:numPr>
        <w:ilvl w:val="2"/>
        <w:numId w:val="1"/>
      </w:numPr>
      <w:spacing w:after="120"/>
      <w:ind w:left="1701" w:hanging="765"/>
      <w:contextualSpacing/>
    </w:pPr>
  </w:style>
  <w:style w:type="paragraph" w:styleId="ListNumber4">
    <w:name w:val="List Number 4"/>
    <w:basedOn w:val="Normal"/>
    <w:uiPriority w:val="99"/>
    <w:unhideWhenUsed/>
    <w:rsid w:val="006251AE"/>
    <w:pPr>
      <w:numPr>
        <w:ilvl w:val="3"/>
        <w:numId w:val="1"/>
      </w:numPr>
      <w:spacing w:after="120"/>
      <w:ind w:left="2637" w:hanging="936"/>
      <w:contextualSpacing/>
    </w:pPr>
  </w:style>
  <w:style w:type="paragraph" w:styleId="ListBullet">
    <w:name w:val="List Bullet"/>
    <w:basedOn w:val="Normal"/>
    <w:uiPriority w:val="99"/>
    <w:unhideWhenUsed/>
    <w:rsid w:val="006251AE"/>
    <w:pPr>
      <w:numPr>
        <w:numId w:val="3"/>
      </w:numPr>
      <w:spacing w:after="120"/>
      <w:ind w:left="369" w:hanging="369"/>
      <w:contextualSpacing/>
    </w:pPr>
  </w:style>
  <w:style w:type="paragraph" w:styleId="ListBullet2">
    <w:name w:val="List Bullet 2"/>
    <w:basedOn w:val="Normal"/>
    <w:uiPriority w:val="99"/>
    <w:unhideWhenUsed/>
    <w:rsid w:val="006251AE"/>
    <w:pPr>
      <w:numPr>
        <w:ilvl w:val="1"/>
        <w:numId w:val="3"/>
      </w:numPr>
      <w:spacing w:after="120"/>
      <w:ind w:left="766" w:hanging="369"/>
      <w:contextualSpacing/>
    </w:pPr>
  </w:style>
  <w:style w:type="paragraph" w:styleId="ListBullet3">
    <w:name w:val="List Bullet 3"/>
    <w:basedOn w:val="Normal"/>
    <w:uiPriority w:val="99"/>
    <w:unhideWhenUsed/>
    <w:rsid w:val="006251AE"/>
    <w:pPr>
      <w:numPr>
        <w:ilvl w:val="2"/>
        <w:numId w:val="3"/>
      </w:numPr>
      <w:spacing w:after="120"/>
      <w:ind w:left="1163" w:hanging="369"/>
      <w:contextualSpacing/>
    </w:pPr>
  </w:style>
  <w:style w:type="paragraph" w:styleId="ListBullet4">
    <w:name w:val="List Bullet 4"/>
    <w:basedOn w:val="Normal"/>
    <w:uiPriority w:val="99"/>
    <w:unhideWhenUsed/>
    <w:rsid w:val="006251AE"/>
    <w:pPr>
      <w:numPr>
        <w:ilvl w:val="3"/>
        <w:numId w:val="3"/>
      </w:numPr>
      <w:spacing w:after="120"/>
      <w:ind w:left="1503" w:hanging="369"/>
      <w:contextualSpacing/>
    </w:pPr>
  </w:style>
  <w:style w:type="table" w:styleId="EducationTable" w:customStyle="1">
    <w:name w:val="Education Table"/>
    <w:basedOn w:val="TableNormal"/>
    <w:uiPriority w:val="99"/>
    <w:rsid w:val="006251AE"/>
    <w:pPr>
      <w:spacing w:after="0" w:line="240" w:lineRule="auto"/>
    </w:pPr>
    <w:rPr>
      <w:rFonts w:eastAsiaTheme="minorEastAsia"/>
      <w:color w:val="000000" w:themeColor="text1"/>
      <w:sz w:val="20"/>
    </w:rPr>
    <w:tblPr>
      <w:tblStyleRowBandSize w:val="1"/>
      <w:tblStyleColBandSize w:val="1"/>
      <w:tblBorders>
        <w:insideH w:val="single" w:color="522761" w:sz="4" w:space="0"/>
        <w:insideV w:val="single" w:color="522761" w:sz="4" w:space="0"/>
      </w:tblBorders>
      <w:tblCellMar>
        <w:top w:w="57" w:type="dxa"/>
        <w:bottom w:w="57" w:type="dxa"/>
      </w:tblCellMar>
    </w:tblPr>
    <w:trPr>
      <w:cantSplit/>
    </w:trPr>
    <w:tblStylePr w:type="firstRow">
      <w:pPr>
        <w:wordWrap/>
        <w:ind w:left="0" w:leftChars="0" w:right="0" w:rightChars="0"/>
        <w:jc w:val="left"/>
      </w:pPr>
      <w:rPr>
        <w:rFonts w:asciiTheme="minorHAnsi" w:hAnsiTheme="minorHAnsi"/>
        <w:b/>
        <w:color w:val="EEECE1" w:themeColor="background2"/>
        <w:sz w:val="20"/>
      </w:rPr>
      <w:tblPr/>
      <w:tcPr>
        <w:tcBorders>
          <w:bottom w:val="single" w:color="1E3D6B" w:sz="4" w:space="0"/>
          <w:insideV w:val="single" w:color="EEECE1" w:themeColor="background2" w:sz="4" w:space="0"/>
        </w:tcBorders>
        <w:shd w:val="clear" w:color="auto" w:fill="522761"/>
      </w:tcPr>
    </w:tblStylePr>
    <w:tblStylePr w:type="lastRow">
      <w:tblPr/>
      <w:tcPr>
        <w:tcBorders>
          <w:top w:val="single" w:color="522761" w:sz="8" w:space="0"/>
          <w:bottom w:val="single" w:color="522761" w:sz="8" w:space="0"/>
          <w:insideV w:val="single" w:color="522761" w:sz="4" w:space="0"/>
        </w:tcBorders>
      </w:tcPr>
    </w:tblStylePr>
    <w:tblStylePr w:type="firstCol">
      <w:pPr>
        <w:jc w:val="left"/>
      </w:pPr>
      <w:rPr>
        <w:b/>
      </w:rPr>
    </w:tblStylePr>
    <w:tblStylePr w:type="band2Vert">
      <w:tblPr/>
      <w:tcPr>
        <w:tcBorders>
          <w:top w:val="nil"/>
          <w:left w:val="nil"/>
          <w:bottom w:val="nil"/>
          <w:right w:val="nil"/>
          <w:insideH w:val="nil"/>
          <w:insideV w:val="nil"/>
          <w:tl2br w:val="nil"/>
          <w:tr2bl w:val="nil"/>
        </w:tcBorders>
      </w:tcPr>
    </w:tblStylePr>
    <w:tblStylePr w:type="band1Horz">
      <w:tblPr/>
      <w:tcPr>
        <w:tcBorders>
          <w:top w:val="nil"/>
          <w:left w:val="nil"/>
          <w:bottom w:val="nil"/>
          <w:right w:val="nil"/>
          <w:insideH w:val="nil"/>
          <w:insideV w:val="single" w:color="522761" w:sz="4" w:space="0"/>
          <w:tl2br w:val="nil"/>
          <w:tr2bl w:val="nil"/>
        </w:tcBorders>
      </w:tcPr>
    </w:tblStylePr>
    <w:tblStylePr w:type="band2Horz">
      <w:tblPr/>
      <w:tcPr>
        <w:tcBorders>
          <w:top w:val="nil"/>
          <w:left w:val="nil"/>
          <w:bottom w:val="nil"/>
          <w:right w:val="nil"/>
          <w:insideH w:val="nil"/>
          <w:insideV w:val="single" w:color="522761" w:sz="4" w:space="0"/>
          <w:tl2br w:val="nil"/>
          <w:tr2bl w:val="nil"/>
        </w:tcBorders>
        <w:shd w:val="clear" w:color="auto" w:fill="D5CCDA"/>
      </w:tcPr>
    </w:tblStylePr>
  </w:style>
  <w:style w:type="paragraph" w:styleId="Default" w:customStyle="1">
    <w:name w:val="Default"/>
    <w:rsid w:val="006251AE"/>
    <w:pPr>
      <w:autoSpaceDE w:val="0"/>
      <w:autoSpaceDN w:val="0"/>
      <w:adjustRightInd w:val="0"/>
      <w:spacing w:after="0" w:line="240" w:lineRule="auto"/>
    </w:pPr>
    <w:rPr>
      <w:rFonts w:ascii="Calibri" w:hAnsi="Calibri" w:eastAsia="Times New Roman" w:cs="Calibri"/>
      <w:color w:val="000000"/>
      <w:sz w:val="24"/>
      <w:szCs w:val="24"/>
      <w:lang w:eastAsia="en-AU"/>
    </w:rPr>
  </w:style>
  <w:style w:type="paragraph" w:styleId="BodyText">
    <w:name w:val="Body Text"/>
    <w:basedOn w:val="Normal"/>
    <w:link w:val="BodyTextChar"/>
    <w:rsid w:val="006251AE"/>
    <w:pPr>
      <w:spacing w:after="120"/>
    </w:pPr>
  </w:style>
  <w:style w:type="character" w:styleId="BodyTextChar" w:customStyle="1">
    <w:name w:val="Body Text Char"/>
    <w:basedOn w:val="DefaultParagraphFont"/>
    <w:link w:val="BodyText"/>
    <w:rsid w:val="006251AE"/>
    <w:rPr>
      <w:rFonts w:eastAsia="Times New Roman" w:cs="Times New Roman"/>
      <w:szCs w:val="24"/>
      <w:lang w:eastAsia="en-AU"/>
    </w:rPr>
  </w:style>
  <w:style w:type="paragraph" w:styleId="numberedpara" w:customStyle="1">
    <w:name w:val="numbered para"/>
    <w:basedOn w:val="Normal"/>
    <w:rsid w:val="006251AE"/>
    <w:pPr>
      <w:numPr>
        <w:numId w:val="2"/>
      </w:numPr>
    </w:pPr>
    <w:rPr>
      <w:rFonts w:ascii="Calibri" w:hAnsi="Calibri" w:cs="Calibri"/>
    </w:rPr>
  </w:style>
  <w:style w:type="character" w:styleId="NoSpacingChar" w:customStyle="1">
    <w:name w:val="No Spacing Char"/>
    <w:basedOn w:val="DefaultParagraphFont"/>
    <w:link w:val="NoSpacing"/>
    <w:uiPriority w:val="1"/>
    <w:rsid w:val="006251AE"/>
    <w:rPr>
      <w:rFonts w:eastAsiaTheme="minorEastAsia"/>
    </w:rPr>
  </w:style>
  <w:style w:type="paragraph" w:styleId="Source" w:customStyle="1">
    <w:name w:val="Source"/>
    <w:basedOn w:val="Normal"/>
    <w:qFormat/>
    <w:rsid w:val="006251AE"/>
    <w:pPr>
      <w:spacing w:before="120"/>
    </w:pPr>
    <w:rPr>
      <w:rFonts w:cstheme="minorHAnsi"/>
      <w:b/>
      <w:sz w:val="20"/>
      <w:szCs w:val="20"/>
    </w:rPr>
  </w:style>
  <w:style w:type="character" w:styleId="PlaceholderText">
    <w:name w:val="Placeholder Text"/>
    <w:basedOn w:val="DefaultParagraphFont"/>
    <w:uiPriority w:val="99"/>
    <w:semiHidden/>
    <w:rsid w:val="006251AE"/>
    <w:rPr>
      <w:color w:val="808080"/>
    </w:rPr>
  </w:style>
  <w:style w:type="paragraph" w:styleId="DeleteText" w:customStyle="1">
    <w:name w:val="Delete Text"/>
    <w:basedOn w:val="Normal"/>
    <w:qFormat/>
    <w:rsid w:val="006251AE"/>
    <w:rPr>
      <w:color w:val="7030A0"/>
    </w:rPr>
  </w:style>
  <w:style w:type="table" w:styleId="EducationTableBlue" w:customStyle="1">
    <w:name w:val="Education Table Blue"/>
    <w:basedOn w:val="EducationTable"/>
    <w:uiPriority w:val="99"/>
    <w:rsid w:val="006251AE"/>
    <w:tblPr>
      <w:tblBorders>
        <w:insideH w:val="single" w:color="00746A" w:sz="4" w:space="0"/>
        <w:insideV w:val="single" w:color="00746A" w:sz="4" w:space="0"/>
      </w:tblBorders>
    </w:tblPr>
    <w:tblStylePr w:type="firstRow">
      <w:pPr>
        <w:wordWrap/>
        <w:ind w:left="0" w:leftChars="0" w:right="0" w:rightChars="0"/>
        <w:jc w:val="left"/>
      </w:pPr>
      <w:rPr>
        <w:rFonts w:asciiTheme="minorHAnsi" w:hAnsiTheme="minorHAnsi"/>
        <w:b/>
        <w:color w:val="EEECE1" w:themeColor="background2"/>
        <w:sz w:val="20"/>
      </w:rPr>
      <w:tblPr/>
      <w:tcPr>
        <w:tcBorders>
          <w:top w:val="nil"/>
          <w:left w:val="nil"/>
          <w:bottom w:val="single" w:color="EEECE1" w:themeColor="background2" w:sz="4" w:space="0"/>
          <w:right w:val="nil"/>
          <w:insideH w:val="nil"/>
          <w:insideV w:val="single" w:color="EEECE1" w:themeColor="background2" w:sz="4" w:space="0"/>
          <w:tl2br w:val="nil"/>
          <w:tr2bl w:val="nil"/>
        </w:tcBorders>
        <w:shd w:val="clear" w:color="auto" w:fill="00746A"/>
      </w:tcPr>
    </w:tblStylePr>
    <w:tblStylePr w:type="lastRow">
      <w:tblPr/>
      <w:tcPr>
        <w:tcBorders>
          <w:top w:val="single" w:color="00746A" w:sz="8" w:space="0"/>
          <w:bottom w:val="single" w:color="00746A" w:sz="8" w:space="0"/>
          <w:insideV w:val="single" w:color="00746A" w:sz="4" w:space="0"/>
        </w:tcBorders>
      </w:tcPr>
    </w:tblStylePr>
    <w:tblStylePr w:type="firstCol">
      <w:pPr>
        <w:jc w:val="left"/>
      </w:pPr>
      <w:rPr>
        <w:b/>
      </w:rPr>
    </w:tblStylePr>
    <w:tblStylePr w:type="band2Vert">
      <w:tblPr/>
      <w:tcPr>
        <w:tcBorders>
          <w:top w:val="nil"/>
          <w:left w:val="nil"/>
          <w:bottom w:val="nil"/>
          <w:right w:val="nil"/>
          <w:insideH w:val="nil"/>
          <w:insideV w:val="nil"/>
          <w:tl2br w:val="nil"/>
          <w:tr2bl w:val="nil"/>
        </w:tcBorders>
      </w:tcPr>
    </w:tblStylePr>
    <w:tblStylePr w:type="band1Horz">
      <w:tblPr/>
      <w:tcPr>
        <w:tcBorders>
          <w:top w:val="nil"/>
          <w:left w:val="nil"/>
          <w:bottom w:val="nil"/>
          <w:right w:val="nil"/>
          <w:insideH w:val="nil"/>
          <w:insideV w:val="single" w:color="00746A" w:sz="4" w:space="0"/>
          <w:tl2br w:val="nil"/>
          <w:tr2bl w:val="nil"/>
        </w:tcBorders>
      </w:tcPr>
    </w:tblStylePr>
    <w:tblStylePr w:type="band2Horz">
      <w:tblPr/>
      <w:tcPr>
        <w:tcBorders>
          <w:top w:val="nil"/>
          <w:left w:val="nil"/>
          <w:bottom w:val="nil"/>
          <w:right w:val="nil"/>
          <w:insideH w:val="nil"/>
          <w:insideV w:val="single" w:color="00746A" w:sz="4" w:space="0"/>
          <w:tl2br w:val="nil"/>
          <w:tr2bl w:val="nil"/>
        </w:tcBorders>
        <w:shd w:val="clear" w:color="auto" w:fill="CAE0DE"/>
      </w:tcPr>
    </w:tblStylePr>
  </w:style>
  <w:style w:type="paragraph" w:styleId="NormalWeb">
    <w:name w:val="Normal (Web)"/>
    <w:basedOn w:val="Normal"/>
    <w:uiPriority w:val="99"/>
    <w:unhideWhenUsed/>
    <w:rsid w:val="002C19C5"/>
    <w:pPr>
      <w:spacing w:before="100" w:beforeAutospacing="1" w:after="100" w:afterAutospacing="1"/>
    </w:pPr>
  </w:style>
  <w:style w:type="paragraph" w:styleId="NumberAction" w:customStyle="1">
    <w:name w:val="Number Action"/>
    <w:basedOn w:val="Normal"/>
    <w:rsid w:val="009C6A7A"/>
    <w:pPr>
      <w:numPr>
        <w:numId w:val="4"/>
      </w:numPr>
      <w:spacing w:before="60" w:after="60"/>
    </w:pPr>
  </w:style>
  <w:style w:type="paragraph" w:styleId="Mainframe" w:customStyle="1">
    <w:name w:val="Mainframe"/>
    <w:basedOn w:val="Normal"/>
    <w:rsid w:val="009C6A7A"/>
    <w:pPr>
      <w:spacing w:before="60" w:after="60"/>
    </w:pPr>
    <w:rPr>
      <w:rFonts w:ascii="Courier New" w:hAnsi="Courier New" w:cs="Courier New"/>
      <w:sz w:val="16"/>
      <w:szCs w:val="16"/>
    </w:rPr>
  </w:style>
  <w:style w:type="paragraph" w:styleId="HTMLPreformatted">
    <w:name w:val="HTML Preformatted"/>
    <w:basedOn w:val="Normal"/>
    <w:link w:val="HTMLPreformattedChar"/>
    <w:uiPriority w:val="99"/>
    <w:semiHidden/>
    <w:unhideWhenUsed/>
    <w:rsid w:val="00B51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PreformattedChar" w:customStyle="1">
    <w:name w:val="HTML Preformatted Char"/>
    <w:basedOn w:val="DefaultParagraphFont"/>
    <w:link w:val="HTMLPreformatted"/>
    <w:uiPriority w:val="99"/>
    <w:semiHidden/>
    <w:rsid w:val="00B51F00"/>
    <w:rPr>
      <w:rFonts w:ascii="Courier New" w:hAnsi="Courier New" w:eastAsia="Times New Roman" w:cs="Courier New"/>
      <w:sz w:val="20"/>
      <w:szCs w:val="20"/>
      <w:lang w:eastAsia="en-AU"/>
    </w:rPr>
  </w:style>
  <w:style w:type="character" w:styleId="HTMLCode">
    <w:name w:val="HTML Code"/>
    <w:basedOn w:val="DefaultParagraphFont"/>
    <w:uiPriority w:val="99"/>
    <w:semiHidden/>
    <w:unhideWhenUsed/>
    <w:rsid w:val="00B51F00"/>
    <w:rPr>
      <w:rFonts w:ascii="Courier New" w:hAnsi="Courier New" w:eastAsia="Times New Roman" w:cs="Courier New"/>
      <w:sz w:val="20"/>
      <w:szCs w:val="20"/>
    </w:rPr>
  </w:style>
  <w:style w:type="character" w:styleId="field-validation-error1" w:customStyle="1">
    <w:name w:val="field-validation-error1"/>
    <w:basedOn w:val="DefaultParagraphFont"/>
    <w:rsid w:val="00F41B87"/>
    <w:rPr>
      <w:color w:val="FF0000"/>
    </w:rPr>
  </w:style>
  <w:style w:type="paragraph" w:styleId="Revision">
    <w:name w:val="Revision"/>
    <w:hidden/>
    <w:uiPriority w:val="99"/>
    <w:semiHidden/>
    <w:rsid w:val="002439B6"/>
    <w:pPr>
      <w:spacing w:after="0" w:line="240" w:lineRule="auto"/>
    </w:pPr>
  </w:style>
  <w:style w:type="character" w:styleId="UnresolvedMention">
    <w:name w:val="Unresolved Mention"/>
    <w:basedOn w:val="DefaultParagraphFont"/>
    <w:uiPriority w:val="99"/>
    <w:semiHidden/>
    <w:unhideWhenUsed/>
    <w:rsid w:val="00E95323"/>
    <w:rPr>
      <w:color w:val="605E5C"/>
      <w:shd w:val="clear" w:color="auto" w:fill="E1DFDD"/>
    </w:rPr>
  </w:style>
  <w:style w:type="paragraph" w:styleId="TOC4">
    <w:name w:val="toc 4"/>
    <w:basedOn w:val="Normal"/>
    <w:next w:val="Normal"/>
    <w:autoRedefine/>
    <w:uiPriority w:val="39"/>
    <w:unhideWhenUsed/>
    <w:rsid w:val="00627A99"/>
    <w:pPr>
      <w:spacing w:after="100"/>
      <w:ind w:left="660"/>
    </w:pPr>
  </w:style>
  <w:style w:type="paragraph" w:styleId="TOC5">
    <w:name w:val="toc 5"/>
    <w:basedOn w:val="Normal"/>
    <w:next w:val="Normal"/>
    <w:autoRedefine/>
    <w:uiPriority w:val="39"/>
    <w:unhideWhenUsed/>
    <w:rsid w:val="00627A99"/>
    <w:pPr>
      <w:spacing w:after="100"/>
      <w:ind w:left="880"/>
    </w:pPr>
  </w:style>
  <w:style w:type="table" w:styleId="GridTable5Dark-Accent1">
    <w:name w:val="Grid Table 5 Dark Accent 1"/>
    <w:basedOn w:val="TableNormal"/>
    <w:uiPriority w:val="50"/>
    <w:rsid w:val="005447BA"/>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BE5F1"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F81BD"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F81BD"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F81BD"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4-Accent5">
    <w:name w:val="Grid Table 4 Accent 5"/>
    <w:basedOn w:val="TableNormal"/>
    <w:uiPriority w:val="49"/>
    <w:rsid w:val="005447BA"/>
    <w:pPr>
      <w:spacing w:after="0" w:line="240" w:lineRule="auto"/>
    </w:pPr>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color w:val="FFFFFF"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blPr/>
      <w:tcPr>
        <w:tcBorders>
          <w:top w:val="double" w:color="4BACC6" w:themeColor="accent5" w:sz="4" w:space="0"/>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GridLight">
    <w:name w:val="Grid Table Light"/>
    <w:basedOn w:val="TableNormal"/>
    <w:uiPriority w:val="40"/>
    <w:rsid w:val="008C50A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Mention">
    <w:name w:val="Mention"/>
    <w:basedOn w:val="DefaultParagraphFont"/>
    <w:uiPriority w:val="99"/>
    <w:unhideWhenUsed/>
    <w:rsid w:val="00AA6BFD"/>
    <w:rPr>
      <w:color w:val="2B579A"/>
      <w:shd w:val="clear" w:color="auto" w:fill="E1DFDD"/>
    </w:rPr>
  </w:style>
  <w:style w:type="character" w:styleId="jwtheader" w:customStyle="1">
    <w:name w:val="jwtheader"/>
    <w:basedOn w:val="DefaultParagraphFont"/>
    <w:rsid w:val="006D3172"/>
  </w:style>
  <w:style w:type="character" w:styleId="jwtclaims" w:customStyle="1">
    <w:name w:val="jwtclaims"/>
    <w:basedOn w:val="DefaultParagraphFont"/>
    <w:rsid w:val="006D3172"/>
  </w:style>
  <w:style w:type="character" w:styleId="jwtsignature" w:customStyle="1">
    <w:name w:val="jwtsignature"/>
    <w:basedOn w:val="DefaultParagraphFont"/>
    <w:rsid w:val="006D31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37301">
      <w:bodyDiv w:val="1"/>
      <w:marLeft w:val="0"/>
      <w:marRight w:val="0"/>
      <w:marTop w:val="0"/>
      <w:marBottom w:val="0"/>
      <w:divBdr>
        <w:top w:val="none" w:sz="0" w:space="0" w:color="auto"/>
        <w:left w:val="none" w:sz="0" w:space="0" w:color="auto"/>
        <w:bottom w:val="none" w:sz="0" w:space="0" w:color="auto"/>
        <w:right w:val="none" w:sz="0" w:space="0" w:color="auto"/>
      </w:divBdr>
    </w:div>
    <w:div w:id="197621673">
      <w:bodyDiv w:val="1"/>
      <w:marLeft w:val="0"/>
      <w:marRight w:val="0"/>
      <w:marTop w:val="0"/>
      <w:marBottom w:val="0"/>
      <w:divBdr>
        <w:top w:val="none" w:sz="0" w:space="0" w:color="auto"/>
        <w:left w:val="none" w:sz="0" w:space="0" w:color="auto"/>
        <w:bottom w:val="none" w:sz="0" w:space="0" w:color="auto"/>
        <w:right w:val="none" w:sz="0" w:space="0" w:color="auto"/>
      </w:divBdr>
    </w:div>
    <w:div w:id="208959239">
      <w:bodyDiv w:val="1"/>
      <w:marLeft w:val="0"/>
      <w:marRight w:val="0"/>
      <w:marTop w:val="0"/>
      <w:marBottom w:val="0"/>
      <w:divBdr>
        <w:top w:val="none" w:sz="0" w:space="0" w:color="auto"/>
        <w:left w:val="none" w:sz="0" w:space="0" w:color="auto"/>
        <w:bottom w:val="none" w:sz="0" w:space="0" w:color="auto"/>
        <w:right w:val="none" w:sz="0" w:space="0" w:color="auto"/>
      </w:divBdr>
    </w:div>
    <w:div w:id="416943134">
      <w:bodyDiv w:val="1"/>
      <w:marLeft w:val="0"/>
      <w:marRight w:val="0"/>
      <w:marTop w:val="0"/>
      <w:marBottom w:val="0"/>
      <w:divBdr>
        <w:top w:val="none" w:sz="0" w:space="0" w:color="auto"/>
        <w:left w:val="none" w:sz="0" w:space="0" w:color="auto"/>
        <w:bottom w:val="none" w:sz="0" w:space="0" w:color="auto"/>
        <w:right w:val="none" w:sz="0" w:space="0" w:color="auto"/>
      </w:divBdr>
    </w:div>
    <w:div w:id="529536941">
      <w:bodyDiv w:val="1"/>
      <w:marLeft w:val="0"/>
      <w:marRight w:val="0"/>
      <w:marTop w:val="0"/>
      <w:marBottom w:val="0"/>
      <w:divBdr>
        <w:top w:val="none" w:sz="0" w:space="0" w:color="auto"/>
        <w:left w:val="none" w:sz="0" w:space="0" w:color="auto"/>
        <w:bottom w:val="none" w:sz="0" w:space="0" w:color="auto"/>
        <w:right w:val="none" w:sz="0" w:space="0" w:color="auto"/>
      </w:divBdr>
    </w:div>
    <w:div w:id="535237259">
      <w:bodyDiv w:val="1"/>
      <w:marLeft w:val="0"/>
      <w:marRight w:val="0"/>
      <w:marTop w:val="0"/>
      <w:marBottom w:val="0"/>
      <w:divBdr>
        <w:top w:val="none" w:sz="0" w:space="0" w:color="auto"/>
        <w:left w:val="none" w:sz="0" w:space="0" w:color="auto"/>
        <w:bottom w:val="none" w:sz="0" w:space="0" w:color="auto"/>
        <w:right w:val="none" w:sz="0" w:space="0" w:color="auto"/>
      </w:divBdr>
    </w:div>
    <w:div w:id="600450800">
      <w:bodyDiv w:val="1"/>
      <w:marLeft w:val="0"/>
      <w:marRight w:val="0"/>
      <w:marTop w:val="0"/>
      <w:marBottom w:val="0"/>
      <w:divBdr>
        <w:top w:val="none" w:sz="0" w:space="0" w:color="auto"/>
        <w:left w:val="none" w:sz="0" w:space="0" w:color="auto"/>
        <w:bottom w:val="none" w:sz="0" w:space="0" w:color="auto"/>
        <w:right w:val="none" w:sz="0" w:space="0" w:color="auto"/>
      </w:divBdr>
    </w:div>
    <w:div w:id="617612005">
      <w:bodyDiv w:val="1"/>
      <w:marLeft w:val="0"/>
      <w:marRight w:val="0"/>
      <w:marTop w:val="0"/>
      <w:marBottom w:val="0"/>
      <w:divBdr>
        <w:top w:val="none" w:sz="0" w:space="0" w:color="auto"/>
        <w:left w:val="none" w:sz="0" w:space="0" w:color="auto"/>
        <w:bottom w:val="none" w:sz="0" w:space="0" w:color="auto"/>
        <w:right w:val="none" w:sz="0" w:space="0" w:color="auto"/>
      </w:divBdr>
    </w:div>
    <w:div w:id="672882707">
      <w:bodyDiv w:val="1"/>
      <w:marLeft w:val="0"/>
      <w:marRight w:val="0"/>
      <w:marTop w:val="0"/>
      <w:marBottom w:val="0"/>
      <w:divBdr>
        <w:top w:val="none" w:sz="0" w:space="0" w:color="auto"/>
        <w:left w:val="none" w:sz="0" w:space="0" w:color="auto"/>
        <w:bottom w:val="none" w:sz="0" w:space="0" w:color="auto"/>
        <w:right w:val="none" w:sz="0" w:space="0" w:color="auto"/>
      </w:divBdr>
    </w:div>
    <w:div w:id="1038702119">
      <w:bodyDiv w:val="1"/>
      <w:marLeft w:val="0"/>
      <w:marRight w:val="0"/>
      <w:marTop w:val="0"/>
      <w:marBottom w:val="0"/>
      <w:divBdr>
        <w:top w:val="none" w:sz="0" w:space="0" w:color="auto"/>
        <w:left w:val="none" w:sz="0" w:space="0" w:color="auto"/>
        <w:bottom w:val="none" w:sz="0" w:space="0" w:color="auto"/>
        <w:right w:val="none" w:sz="0" w:space="0" w:color="auto"/>
      </w:divBdr>
    </w:div>
    <w:div w:id="1197036022">
      <w:bodyDiv w:val="1"/>
      <w:marLeft w:val="0"/>
      <w:marRight w:val="0"/>
      <w:marTop w:val="0"/>
      <w:marBottom w:val="0"/>
      <w:divBdr>
        <w:top w:val="none" w:sz="0" w:space="0" w:color="auto"/>
        <w:left w:val="none" w:sz="0" w:space="0" w:color="auto"/>
        <w:bottom w:val="none" w:sz="0" w:space="0" w:color="auto"/>
        <w:right w:val="none" w:sz="0" w:space="0" w:color="auto"/>
      </w:divBdr>
    </w:div>
    <w:div w:id="1204169723">
      <w:bodyDiv w:val="1"/>
      <w:marLeft w:val="0"/>
      <w:marRight w:val="0"/>
      <w:marTop w:val="0"/>
      <w:marBottom w:val="0"/>
      <w:divBdr>
        <w:top w:val="none" w:sz="0" w:space="0" w:color="auto"/>
        <w:left w:val="none" w:sz="0" w:space="0" w:color="auto"/>
        <w:bottom w:val="none" w:sz="0" w:space="0" w:color="auto"/>
        <w:right w:val="none" w:sz="0" w:space="0" w:color="auto"/>
      </w:divBdr>
    </w:div>
    <w:div w:id="1225601814">
      <w:bodyDiv w:val="1"/>
      <w:marLeft w:val="0"/>
      <w:marRight w:val="0"/>
      <w:marTop w:val="0"/>
      <w:marBottom w:val="0"/>
      <w:divBdr>
        <w:top w:val="none" w:sz="0" w:space="0" w:color="auto"/>
        <w:left w:val="none" w:sz="0" w:space="0" w:color="auto"/>
        <w:bottom w:val="none" w:sz="0" w:space="0" w:color="auto"/>
        <w:right w:val="none" w:sz="0" w:space="0" w:color="auto"/>
      </w:divBdr>
    </w:div>
    <w:div w:id="1226768551">
      <w:bodyDiv w:val="1"/>
      <w:marLeft w:val="0"/>
      <w:marRight w:val="0"/>
      <w:marTop w:val="0"/>
      <w:marBottom w:val="0"/>
      <w:divBdr>
        <w:top w:val="none" w:sz="0" w:space="0" w:color="auto"/>
        <w:left w:val="none" w:sz="0" w:space="0" w:color="auto"/>
        <w:bottom w:val="none" w:sz="0" w:space="0" w:color="auto"/>
        <w:right w:val="none" w:sz="0" w:space="0" w:color="auto"/>
      </w:divBdr>
    </w:div>
    <w:div w:id="1287009169">
      <w:bodyDiv w:val="1"/>
      <w:marLeft w:val="0"/>
      <w:marRight w:val="0"/>
      <w:marTop w:val="0"/>
      <w:marBottom w:val="0"/>
      <w:divBdr>
        <w:top w:val="none" w:sz="0" w:space="0" w:color="auto"/>
        <w:left w:val="none" w:sz="0" w:space="0" w:color="auto"/>
        <w:bottom w:val="none" w:sz="0" w:space="0" w:color="auto"/>
        <w:right w:val="none" w:sz="0" w:space="0" w:color="auto"/>
      </w:divBdr>
    </w:div>
    <w:div w:id="1340549273">
      <w:bodyDiv w:val="1"/>
      <w:marLeft w:val="0"/>
      <w:marRight w:val="0"/>
      <w:marTop w:val="0"/>
      <w:marBottom w:val="0"/>
      <w:divBdr>
        <w:top w:val="none" w:sz="0" w:space="0" w:color="auto"/>
        <w:left w:val="none" w:sz="0" w:space="0" w:color="auto"/>
        <w:bottom w:val="none" w:sz="0" w:space="0" w:color="auto"/>
        <w:right w:val="none" w:sz="0" w:space="0" w:color="auto"/>
      </w:divBdr>
    </w:div>
    <w:div w:id="1360546145">
      <w:bodyDiv w:val="1"/>
      <w:marLeft w:val="0"/>
      <w:marRight w:val="0"/>
      <w:marTop w:val="0"/>
      <w:marBottom w:val="0"/>
      <w:divBdr>
        <w:top w:val="none" w:sz="0" w:space="0" w:color="auto"/>
        <w:left w:val="none" w:sz="0" w:space="0" w:color="auto"/>
        <w:bottom w:val="none" w:sz="0" w:space="0" w:color="auto"/>
        <w:right w:val="none" w:sz="0" w:space="0" w:color="auto"/>
      </w:divBdr>
    </w:div>
    <w:div w:id="1417168489">
      <w:bodyDiv w:val="1"/>
      <w:marLeft w:val="0"/>
      <w:marRight w:val="0"/>
      <w:marTop w:val="0"/>
      <w:marBottom w:val="0"/>
      <w:divBdr>
        <w:top w:val="none" w:sz="0" w:space="0" w:color="auto"/>
        <w:left w:val="none" w:sz="0" w:space="0" w:color="auto"/>
        <w:bottom w:val="none" w:sz="0" w:space="0" w:color="auto"/>
        <w:right w:val="none" w:sz="0" w:space="0" w:color="auto"/>
      </w:divBdr>
    </w:div>
    <w:div w:id="1449658817">
      <w:bodyDiv w:val="1"/>
      <w:marLeft w:val="0"/>
      <w:marRight w:val="0"/>
      <w:marTop w:val="0"/>
      <w:marBottom w:val="0"/>
      <w:divBdr>
        <w:top w:val="none" w:sz="0" w:space="0" w:color="auto"/>
        <w:left w:val="none" w:sz="0" w:space="0" w:color="auto"/>
        <w:bottom w:val="none" w:sz="0" w:space="0" w:color="auto"/>
        <w:right w:val="none" w:sz="0" w:space="0" w:color="auto"/>
      </w:divBdr>
    </w:div>
    <w:div w:id="1695033694">
      <w:bodyDiv w:val="1"/>
      <w:marLeft w:val="0"/>
      <w:marRight w:val="0"/>
      <w:marTop w:val="0"/>
      <w:marBottom w:val="0"/>
      <w:divBdr>
        <w:top w:val="none" w:sz="0" w:space="0" w:color="auto"/>
        <w:left w:val="none" w:sz="0" w:space="0" w:color="auto"/>
        <w:bottom w:val="none" w:sz="0" w:space="0" w:color="auto"/>
        <w:right w:val="none" w:sz="0" w:space="0" w:color="auto"/>
      </w:divBdr>
      <w:divsChild>
        <w:div w:id="426728891">
          <w:marLeft w:val="0"/>
          <w:marRight w:val="0"/>
          <w:marTop w:val="0"/>
          <w:marBottom w:val="0"/>
          <w:divBdr>
            <w:top w:val="none" w:sz="0" w:space="0" w:color="auto"/>
            <w:left w:val="none" w:sz="0" w:space="0" w:color="auto"/>
            <w:bottom w:val="none" w:sz="0" w:space="0" w:color="auto"/>
            <w:right w:val="none" w:sz="0" w:space="0" w:color="auto"/>
          </w:divBdr>
        </w:div>
        <w:div w:id="716660450">
          <w:marLeft w:val="0"/>
          <w:marRight w:val="0"/>
          <w:marTop w:val="0"/>
          <w:marBottom w:val="0"/>
          <w:divBdr>
            <w:top w:val="none" w:sz="0" w:space="0" w:color="auto"/>
            <w:left w:val="none" w:sz="0" w:space="0" w:color="auto"/>
            <w:bottom w:val="none" w:sz="0" w:space="0" w:color="auto"/>
            <w:right w:val="none" w:sz="0" w:space="0" w:color="auto"/>
          </w:divBdr>
        </w:div>
        <w:div w:id="751315021">
          <w:marLeft w:val="0"/>
          <w:marRight w:val="0"/>
          <w:marTop w:val="0"/>
          <w:marBottom w:val="0"/>
          <w:divBdr>
            <w:top w:val="none" w:sz="0" w:space="0" w:color="auto"/>
            <w:left w:val="none" w:sz="0" w:space="0" w:color="auto"/>
            <w:bottom w:val="none" w:sz="0" w:space="0" w:color="auto"/>
            <w:right w:val="none" w:sz="0" w:space="0" w:color="auto"/>
          </w:divBdr>
        </w:div>
        <w:div w:id="892429298">
          <w:marLeft w:val="0"/>
          <w:marRight w:val="0"/>
          <w:marTop w:val="0"/>
          <w:marBottom w:val="0"/>
          <w:divBdr>
            <w:top w:val="none" w:sz="0" w:space="0" w:color="auto"/>
            <w:left w:val="none" w:sz="0" w:space="0" w:color="auto"/>
            <w:bottom w:val="none" w:sz="0" w:space="0" w:color="auto"/>
            <w:right w:val="none" w:sz="0" w:space="0" w:color="auto"/>
          </w:divBdr>
        </w:div>
        <w:div w:id="1214851323">
          <w:marLeft w:val="0"/>
          <w:marRight w:val="0"/>
          <w:marTop w:val="0"/>
          <w:marBottom w:val="0"/>
          <w:divBdr>
            <w:top w:val="none" w:sz="0" w:space="0" w:color="auto"/>
            <w:left w:val="none" w:sz="0" w:space="0" w:color="auto"/>
            <w:bottom w:val="none" w:sz="0" w:space="0" w:color="auto"/>
            <w:right w:val="none" w:sz="0" w:space="0" w:color="auto"/>
          </w:divBdr>
        </w:div>
        <w:div w:id="1366443979">
          <w:marLeft w:val="0"/>
          <w:marRight w:val="0"/>
          <w:marTop w:val="0"/>
          <w:marBottom w:val="0"/>
          <w:divBdr>
            <w:top w:val="none" w:sz="0" w:space="0" w:color="auto"/>
            <w:left w:val="none" w:sz="0" w:space="0" w:color="auto"/>
            <w:bottom w:val="none" w:sz="0" w:space="0" w:color="auto"/>
            <w:right w:val="none" w:sz="0" w:space="0" w:color="auto"/>
          </w:divBdr>
        </w:div>
        <w:div w:id="1753428270">
          <w:marLeft w:val="0"/>
          <w:marRight w:val="0"/>
          <w:marTop w:val="0"/>
          <w:marBottom w:val="0"/>
          <w:divBdr>
            <w:top w:val="none" w:sz="0" w:space="0" w:color="auto"/>
            <w:left w:val="none" w:sz="0" w:space="0" w:color="auto"/>
            <w:bottom w:val="none" w:sz="0" w:space="0" w:color="auto"/>
            <w:right w:val="none" w:sz="0" w:space="0" w:color="auto"/>
          </w:divBdr>
        </w:div>
        <w:div w:id="1908222953">
          <w:marLeft w:val="0"/>
          <w:marRight w:val="0"/>
          <w:marTop w:val="0"/>
          <w:marBottom w:val="0"/>
          <w:divBdr>
            <w:top w:val="none" w:sz="0" w:space="0" w:color="auto"/>
            <w:left w:val="none" w:sz="0" w:space="0" w:color="auto"/>
            <w:bottom w:val="none" w:sz="0" w:space="0" w:color="auto"/>
            <w:right w:val="none" w:sz="0" w:space="0" w:color="auto"/>
          </w:divBdr>
        </w:div>
        <w:div w:id="2145080344">
          <w:marLeft w:val="0"/>
          <w:marRight w:val="0"/>
          <w:marTop w:val="0"/>
          <w:marBottom w:val="0"/>
          <w:divBdr>
            <w:top w:val="none" w:sz="0" w:space="0" w:color="auto"/>
            <w:left w:val="none" w:sz="0" w:space="0" w:color="auto"/>
            <w:bottom w:val="none" w:sz="0" w:space="0" w:color="auto"/>
            <w:right w:val="none" w:sz="0" w:space="0" w:color="auto"/>
          </w:divBdr>
        </w:div>
      </w:divsChild>
    </w:div>
    <w:div w:id="1731466021">
      <w:bodyDiv w:val="1"/>
      <w:marLeft w:val="0"/>
      <w:marRight w:val="0"/>
      <w:marTop w:val="0"/>
      <w:marBottom w:val="0"/>
      <w:divBdr>
        <w:top w:val="none" w:sz="0" w:space="0" w:color="auto"/>
        <w:left w:val="none" w:sz="0" w:space="0" w:color="auto"/>
        <w:bottom w:val="none" w:sz="0" w:space="0" w:color="auto"/>
        <w:right w:val="none" w:sz="0" w:space="0" w:color="auto"/>
      </w:divBdr>
    </w:div>
    <w:div w:id="1758676633">
      <w:bodyDiv w:val="1"/>
      <w:marLeft w:val="0"/>
      <w:marRight w:val="0"/>
      <w:marTop w:val="0"/>
      <w:marBottom w:val="0"/>
      <w:divBdr>
        <w:top w:val="none" w:sz="0" w:space="0" w:color="auto"/>
        <w:left w:val="none" w:sz="0" w:space="0" w:color="auto"/>
        <w:bottom w:val="none" w:sz="0" w:space="0" w:color="auto"/>
        <w:right w:val="none" w:sz="0" w:space="0" w:color="auto"/>
      </w:divBdr>
    </w:div>
    <w:div w:id="1794208380">
      <w:bodyDiv w:val="1"/>
      <w:marLeft w:val="0"/>
      <w:marRight w:val="0"/>
      <w:marTop w:val="0"/>
      <w:marBottom w:val="0"/>
      <w:divBdr>
        <w:top w:val="none" w:sz="0" w:space="0" w:color="auto"/>
        <w:left w:val="none" w:sz="0" w:space="0" w:color="auto"/>
        <w:bottom w:val="none" w:sz="0" w:space="0" w:color="auto"/>
        <w:right w:val="none" w:sz="0" w:space="0" w:color="auto"/>
      </w:divBdr>
      <w:divsChild>
        <w:div w:id="466894235">
          <w:marLeft w:val="0"/>
          <w:marRight w:val="0"/>
          <w:marTop w:val="0"/>
          <w:marBottom w:val="0"/>
          <w:divBdr>
            <w:top w:val="none" w:sz="0" w:space="0" w:color="auto"/>
            <w:left w:val="none" w:sz="0" w:space="0" w:color="auto"/>
            <w:bottom w:val="none" w:sz="0" w:space="0" w:color="auto"/>
            <w:right w:val="none" w:sz="0" w:space="0" w:color="auto"/>
          </w:divBdr>
        </w:div>
      </w:divsChild>
    </w:div>
    <w:div w:id="1860584430">
      <w:bodyDiv w:val="1"/>
      <w:marLeft w:val="0"/>
      <w:marRight w:val="0"/>
      <w:marTop w:val="0"/>
      <w:marBottom w:val="0"/>
      <w:divBdr>
        <w:top w:val="none" w:sz="0" w:space="0" w:color="auto"/>
        <w:left w:val="none" w:sz="0" w:space="0" w:color="auto"/>
        <w:bottom w:val="none" w:sz="0" w:space="0" w:color="auto"/>
        <w:right w:val="none" w:sz="0" w:space="0" w:color="auto"/>
      </w:divBdr>
    </w:div>
    <w:div w:id="1908033497">
      <w:bodyDiv w:val="1"/>
      <w:marLeft w:val="0"/>
      <w:marRight w:val="0"/>
      <w:marTop w:val="0"/>
      <w:marBottom w:val="0"/>
      <w:divBdr>
        <w:top w:val="none" w:sz="0" w:space="0" w:color="auto"/>
        <w:left w:val="none" w:sz="0" w:space="0" w:color="auto"/>
        <w:bottom w:val="none" w:sz="0" w:space="0" w:color="auto"/>
        <w:right w:val="none" w:sz="0" w:space="0" w:color="auto"/>
      </w:divBdr>
    </w:div>
    <w:div w:id="1914194345">
      <w:bodyDiv w:val="1"/>
      <w:marLeft w:val="0"/>
      <w:marRight w:val="0"/>
      <w:marTop w:val="0"/>
      <w:marBottom w:val="0"/>
      <w:divBdr>
        <w:top w:val="none" w:sz="0" w:space="0" w:color="auto"/>
        <w:left w:val="none" w:sz="0" w:space="0" w:color="auto"/>
        <w:bottom w:val="none" w:sz="0" w:space="0" w:color="auto"/>
        <w:right w:val="none" w:sz="0" w:space="0" w:color="auto"/>
      </w:divBdr>
    </w:div>
    <w:div w:id="1937522380">
      <w:bodyDiv w:val="1"/>
      <w:marLeft w:val="0"/>
      <w:marRight w:val="0"/>
      <w:marTop w:val="0"/>
      <w:marBottom w:val="0"/>
      <w:divBdr>
        <w:top w:val="none" w:sz="0" w:space="0" w:color="auto"/>
        <w:left w:val="none" w:sz="0" w:space="0" w:color="auto"/>
        <w:bottom w:val="none" w:sz="0" w:space="0" w:color="auto"/>
        <w:right w:val="none" w:sz="0" w:space="0" w:color="auto"/>
      </w:divBdr>
    </w:div>
    <w:div w:id="2020082532">
      <w:bodyDiv w:val="1"/>
      <w:marLeft w:val="0"/>
      <w:marRight w:val="0"/>
      <w:marTop w:val="0"/>
      <w:marBottom w:val="0"/>
      <w:divBdr>
        <w:top w:val="none" w:sz="0" w:space="0" w:color="auto"/>
        <w:left w:val="none" w:sz="0" w:space="0" w:color="auto"/>
        <w:bottom w:val="none" w:sz="0" w:space="0" w:color="auto"/>
        <w:right w:val="none" w:sz="0" w:space="0" w:color="auto"/>
      </w:divBdr>
    </w:div>
    <w:div w:id="210733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eader" Target="header1.xml" Id="rId13" /><Relationship Type="http://schemas.openxmlformats.org/officeDocument/2006/relationships/hyperlink" Target="mailto:prismsapi@education.gov.au" TargetMode="External" Id="rId18" /><Relationship Type="http://schemas.openxmlformats.org/officeDocument/2006/relationships/hyperlink" Target="https://portal.api.np.prisms.education.gov.au/developer-guide-authentication" TargetMode="External" Id="rId26" /><Relationship Type="http://schemas.microsoft.com/office/2016/09/relationships/commentsIds" Target="commentsIds.xml" Id="rId21" /><Relationship Type="http://schemas.openxmlformats.org/officeDocument/2006/relationships/fontTable" Target="fontTable.xml" Id="rId34" /><Relationship Type="http://schemas.openxmlformats.org/officeDocument/2006/relationships/settings" Target="settings.xml" Id="rId7" /><Relationship Type="http://schemas.openxmlformats.org/officeDocument/2006/relationships/image" Target="media/image2.jpeg" Id="rId12" /><Relationship Type="http://schemas.openxmlformats.org/officeDocument/2006/relationships/hyperlink" Target="https://datatracker.ietf.org/doc/html/rfc6749" TargetMode="External" Id="rId17" /><Relationship Type="http://schemas.openxmlformats.org/officeDocument/2006/relationships/image" Target="media/image3.png" Id="rId25" /><Relationship Type="http://schemas.openxmlformats.org/officeDocument/2006/relationships/header" Target="header2.xml" Id="rId33" /><Relationship Type="http://schemas.microsoft.com/office/2020/10/relationships/intelligence" Target="intelligence2.xml" Id="rId38" /><Relationship Type="http://schemas.openxmlformats.org/officeDocument/2006/relationships/customXml" Target="../customXml/item2.xml" Id="rId2" /><Relationship Type="http://schemas.openxmlformats.org/officeDocument/2006/relationships/hyperlink" Target="https://alexbilbie.github.io/guide-to-oauth-2-grants/" TargetMode="External" Id="rId16" /><Relationship Type="http://schemas.microsoft.com/office/2011/relationships/commentsExtended" Target="commentsExtended.xml" Id="rId20" /><Relationship Type="http://schemas.openxmlformats.org/officeDocument/2006/relationships/hyperlink" Target="https://edugovaudev.onmicrosoft.com/prisms/.default" TargetMode="Externa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hyperlink" Target="https://portal.api.np.prisms.education.gov.au/developer-guide-authentication" TargetMode="External" Id="rId24" /><Relationship Type="http://schemas.openxmlformats.org/officeDocument/2006/relationships/image" Target="media/image5.png" Id="rId32" /><Relationship Type="http://schemas.openxmlformats.org/officeDocument/2006/relationships/theme" Target="theme/theme1.xml" Id="rId37" /><Relationship Type="http://schemas.openxmlformats.org/officeDocument/2006/relationships/numbering" Target="numbering.xml" Id="rId5" /><Relationship Type="http://schemas.openxmlformats.org/officeDocument/2006/relationships/hyperlink" Target="https://tools.ietf.org/html/rfc6746" TargetMode="External" Id="rId15" /><Relationship Type="http://schemas.openxmlformats.org/officeDocument/2006/relationships/hyperlink" Target="https://portal.api.np.prisms.education.gov.au/developer-guide-authentication" TargetMode="External" Id="rId23" /><Relationship Type="http://schemas.openxmlformats.org/officeDocument/2006/relationships/image" Target="media/image4.png" Id="rId28" /><Relationship Type="http://schemas.openxmlformats.org/officeDocument/2006/relationships/glossaryDocument" Target="glossary/document.xml" Id="rId36" /><Relationship Type="http://schemas.openxmlformats.org/officeDocument/2006/relationships/endnotes" Target="endnotes.xml" Id="rId10" /><Relationship Type="http://schemas.openxmlformats.org/officeDocument/2006/relationships/hyperlink" Target="https://login.microsoftonline.com/%7btenantId%7d/v2.0/" TargetMode="Externa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hyperlink" Target="https://slproweb.com/products/Win32OpenSSL.html" TargetMode="External" Id="rId27" /><Relationship Type="http://schemas.openxmlformats.org/officeDocument/2006/relationships/hyperlink" Target="https://localhost:44372/api/whoami" TargetMode="External" Id="rId30" /><Relationship Type="http://schemas.microsoft.com/office/2011/relationships/people" Target="people.xml" Id="rId35" /><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hyperlink" Target="https://gateway.api.prisms.education.gov.au/staging/providers/v1/references/states" TargetMode="External" Id="R8a1b11b184c24ed5" /><Relationship Type="http://schemas.openxmlformats.org/officeDocument/2006/relationships/hyperlink" Target="https://gateway.api.prisms.education.gov.au/staging/providers/v1/providers/001234A/confirmation-of-enrolments/validation" TargetMode="External" Id="R5bafb4884ab54008"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C57474CFA29468BB3270460E71263A1"/>
        <w:category>
          <w:name w:val="General"/>
          <w:gallery w:val="placeholder"/>
        </w:category>
        <w:types>
          <w:type w:val="bbPlcHdr"/>
        </w:types>
        <w:behaviors>
          <w:behavior w:val="content"/>
        </w:behaviors>
        <w:guid w:val="{B96EB03A-E35A-4EE3-930C-02C1BBF1547C}"/>
      </w:docPartPr>
      <w:docPartBody>
        <w:p w:rsidR="00B3318F" w:rsidRDefault="00CD0E57">
          <w:r w:rsidRPr="00496F9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SegoeUI">
    <w:altName w:val="Segoe UI"/>
    <w:panose1 w:val="00000000000000000000"/>
    <w:charset w:val="00"/>
    <w:family w:val="auto"/>
    <w:notTrueType/>
    <w:pitch w:val="default"/>
    <w:sig w:usb0="00000003" w:usb1="00000000" w:usb2="00000000" w:usb3="00000000" w:csb0="00000001" w:csb1="00000000"/>
  </w:font>
  <w:font w:name="Cascadia Mono">
    <w:altName w:val="Segoe UI Symbol"/>
    <w:charset w:val="00"/>
    <w:family w:val="modern"/>
    <w:pitch w:val="fixed"/>
    <w:sig w:usb0="A10002FF" w:usb1="4000F9FB" w:usb2="0004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0E57"/>
    <w:rsid w:val="0019310D"/>
    <w:rsid w:val="003A7538"/>
    <w:rsid w:val="003B580F"/>
    <w:rsid w:val="0041165E"/>
    <w:rsid w:val="00416DB7"/>
    <w:rsid w:val="004E06CB"/>
    <w:rsid w:val="004E3E18"/>
    <w:rsid w:val="00521113"/>
    <w:rsid w:val="00567D52"/>
    <w:rsid w:val="00586292"/>
    <w:rsid w:val="005A60EA"/>
    <w:rsid w:val="005F4B60"/>
    <w:rsid w:val="007447D0"/>
    <w:rsid w:val="00797E17"/>
    <w:rsid w:val="007A1F12"/>
    <w:rsid w:val="007F5F8A"/>
    <w:rsid w:val="008B5631"/>
    <w:rsid w:val="008B6EC8"/>
    <w:rsid w:val="00A4284F"/>
    <w:rsid w:val="00A605F6"/>
    <w:rsid w:val="00A647F4"/>
    <w:rsid w:val="00AE1E82"/>
    <w:rsid w:val="00B21C78"/>
    <w:rsid w:val="00B3318F"/>
    <w:rsid w:val="00C30DEE"/>
    <w:rsid w:val="00C335A8"/>
    <w:rsid w:val="00C7156E"/>
    <w:rsid w:val="00CB2434"/>
    <w:rsid w:val="00CD0E57"/>
    <w:rsid w:val="00CD4B2D"/>
    <w:rsid w:val="00CF213E"/>
    <w:rsid w:val="00D72F46"/>
    <w:rsid w:val="00DD2A2E"/>
    <w:rsid w:val="00DF2F71"/>
    <w:rsid w:val="00E254E1"/>
    <w:rsid w:val="00E3005C"/>
    <w:rsid w:val="00E71FBA"/>
    <w:rsid w:val="00E86518"/>
    <w:rsid w:val="00EC6AC2"/>
    <w:rsid w:val="00ED111E"/>
    <w:rsid w:val="00F076E1"/>
    <w:rsid w:val="00F26E13"/>
    <w:rsid w:val="00F304E9"/>
    <w:rsid w:val="00FA5FB4"/>
    <w:rsid w:val="00FF15E4"/>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0E5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231DBAF0C7405D4582EA7CD0E7E2A257" ma:contentTypeVersion="17" ma:contentTypeDescription="Create a new document." ma:contentTypeScope="" ma:versionID="ad0b5c34e988da99c036693d19df5141">
  <xsd:schema xmlns:xsd="http://www.w3.org/2001/XMLSchema" xmlns:xs="http://www.w3.org/2001/XMLSchema" xmlns:p="http://schemas.microsoft.com/office/2006/metadata/properties" xmlns:ns2="1ed01143-2e3a-4ce9-ae15-94b9200f6f24" xmlns:ns3="be0bc83c-0d1b-4c0a-b5cb-929f3b46d994" targetNamespace="http://schemas.microsoft.com/office/2006/metadata/properties" ma:root="true" ma:fieldsID="0754841dc14b165bbe2200d5e3395c68" ns2:_="" ns3:_="">
    <xsd:import namespace="1ed01143-2e3a-4ce9-ae15-94b9200f6f24"/>
    <xsd:import namespace="be0bc83c-0d1b-4c0a-b5cb-929f3b46d99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Locatio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d01143-2e3a-4ce9-ae15-94b9200f6f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147e460-a74b-4414-8224-31362e5846fd"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0bc83c-0d1b-4c0a-b5cb-929f3b46d99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4c9e1ffc-e7b6-4696-80e0-e8e4c3975a70}" ma:internalName="TaxCatchAll" ma:showField="CatchAllData" ma:web="be0bc83c-0d1b-4c0a-b5cb-929f3b46d99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ed01143-2e3a-4ce9-ae15-94b9200f6f24">
      <Terms xmlns="http://schemas.microsoft.com/office/infopath/2007/PartnerControls"/>
    </lcf76f155ced4ddcb4097134ff3c332f>
    <TaxCatchAll xmlns="be0bc83c-0d1b-4c0a-b5cb-929f3b46d994"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A01CDF2-BFBE-435F-B9E2-13E34998FEE8}">
  <ds:schemaRefs>
    <ds:schemaRef ds:uri="http://schemas.openxmlformats.org/officeDocument/2006/bibliography"/>
  </ds:schemaRefs>
</ds:datastoreItem>
</file>

<file path=customXml/itemProps2.xml><?xml version="1.0" encoding="utf-8"?>
<ds:datastoreItem xmlns:ds="http://schemas.openxmlformats.org/officeDocument/2006/customXml" ds:itemID="{53786687-0090-4635-8EC0-9643D83E1133}"/>
</file>

<file path=customXml/itemProps3.xml><?xml version="1.0" encoding="utf-8"?>
<ds:datastoreItem xmlns:ds="http://schemas.openxmlformats.org/officeDocument/2006/customXml" ds:itemID="{D9B30E55-C6A8-48F5-8D62-3E9D824FD5ED}">
  <ds:schemaRefs>
    <ds:schemaRef ds:uri="http://schemas.microsoft.com/office/2006/metadata/properties"/>
    <ds:schemaRef ds:uri="http://schemas.microsoft.com/office/infopath/2007/PartnerControls"/>
    <ds:schemaRef ds:uri="8514e955-5333-4f5c-81b4-ba0dbff71bf4"/>
    <ds:schemaRef ds:uri="51da406d-ebc4-416a-93b6-1e65940d4d98"/>
  </ds:schemaRefs>
</ds:datastoreItem>
</file>

<file path=customXml/itemProps4.xml><?xml version="1.0" encoding="utf-8"?>
<ds:datastoreItem xmlns:ds="http://schemas.openxmlformats.org/officeDocument/2006/customXml" ds:itemID="{35258BA8-A06B-4413-AC8F-7596FF8E49B8}">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Australian Government</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PRISMS API Gateway – Authentication and Authorisation Overview</dc:title>
  <dc:subject/>
  <dc:creator>Shane Bolitho</dc:creator>
  <cp:keywords/>
  <cp:lastModifiedBy>ROSS,John</cp:lastModifiedBy>
  <cp:revision>43</cp:revision>
  <cp:lastPrinted>2018-11-16T01:43:00Z</cp:lastPrinted>
  <dcterms:created xsi:type="dcterms:W3CDTF">2023-09-14T02:55:00Z</dcterms:created>
  <dcterms:modified xsi:type="dcterms:W3CDTF">2023-10-16T23:43:57Z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0x010100231DBAF0C7405D4582EA7CD0E7E2A257</vt:lpwstr>
  </property>
  <property fmtid="{D5CDD505-2E9C-101B-9397-08002B2CF9AE}" pid="3" name="MSIP_Label_79d889eb-932f-4752-8739-64d25806ef64_Enabled">
    <vt:lpwstr>true</vt:lpwstr>
  </property>
  <property fmtid="{D5CDD505-2E9C-101B-9397-08002B2CF9AE}" pid="4" name="MSIP_Label_79d889eb-932f-4752-8739-64d25806ef64_SetDate">
    <vt:lpwstr>2023-07-14T01:12:36Z</vt:lpwstr>
  </property>
  <property fmtid="{D5CDD505-2E9C-101B-9397-08002B2CF9AE}" pid="5" name="MSIP_Label_79d889eb-932f-4752-8739-64d25806ef64_Method">
    <vt:lpwstr>Privileged</vt:lpwstr>
  </property>
  <property fmtid="{D5CDD505-2E9C-101B-9397-08002B2CF9AE}" pid="6" name="MSIP_Label_79d889eb-932f-4752-8739-64d25806ef64_Name">
    <vt:lpwstr>79d889eb-932f-4752-8739-64d25806ef64</vt:lpwstr>
  </property>
  <property fmtid="{D5CDD505-2E9C-101B-9397-08002B2CF9AE}" pid="7" name="MSIP_Label_79d889eb-932f-4752-8739-64d25806ef64_SiteId">
    <vt:lpwstr>dd0cfd15-4558-4b12-8bad-ea26984fc417</vt:lpwstr>
  </property>
  <property fmtid="{D5CDD505-2E9C-101B-9397-08002B2CF9AE}" pid="8" name="MSIP_Label_79d889eb-932f-4752-8739-64d25806ef64_ActionId">
    <vt:lpwstr>92f9b7b0-e59a-445f-92d3-75f2b74cfe90</vt:lpwstr>
  </property>
  <property fmtid="{D5CDD505-2E9C-101B-9397-08002B2CF9AE}" pid="9" name="MSIP_Label_79d889eb-932f-4752-8739-64d25806ef64_ContentBits">
    <vt:lpwstr>0</vt:lpwstr>
  </property>
  <property fmtid="{D5CDD505-2E9C-101B-9397-08002B2CF9AE}" pid="10" name="MediaServiceImageTags">
    <vt:lpwstr/>
  </property>
</Properties>
</file>